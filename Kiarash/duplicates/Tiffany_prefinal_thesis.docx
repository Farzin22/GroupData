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37" w:rsidRPr="00A027A5" w:rsidRDefault="00C34137" w:rsidP="00DD60E0">
      <w:pPr>
        <w:pStyle w:val="DoubleSpaced"/>
        <w:jc w:val="center"/>
        <w:rPr>
          <w:rPrChange w:id="0" w:author="Tiffany Lin" w:date="2012-05-20T17:52:00Z">
            <w:rPr>
              <w:rFonts w:ascii="Times New Roman" w:eastAsia="Times New Roman" w:hAnsi="Times New Roman" w:cs="Times New Roman"/>
              <w:sz w:val="24"/>
              <w:szCs w:val="24"/>
            </w:rPr>
          </w:rPrChange>
        </w:rPr>
        <w:pPrChange w:id="1" w:author="Tiffany Lin" w:date="2012-05-20T16:21:00Z">
          <w:pPr>
            <w:shd w:val="clear" w:color="auto" w:fill="FFFFFF"/>
            <w:spacing w:before="100" w:beforeAutospacing="1" w:after="100" w:afterAutospacing="1" w:line="312" w:lineRule="atLeast"/>
            <w:jc w:val="center"/>
          </w:pPr>
        </w:pPrChange>
      </w:pPr>
      <w:r w:rsidRPr="00A027A5">
        <w:t xml:space="preserve">Testing Validity of </w:t>
      </w:r>
      <w:del w:id="2" w:author="Tiffany Lin" w:date="2012-05-17T15:11:00Z">
        <w:r w:rsidRPr="00A027A5" w:rsidDel="00A7753D">
          <w:rPr>
            <w:rPrChange w:id="3" w:author="Tiffany Lin" w:date="2012-05-20T17:52:00Z">
              <w:rPr>
                <w:rFonts w:ascii="Times New Roman" w:eastAsia="Times New Roman" w:hAnsi="Times New Roman" w:cs="Times New Roman"/>
                <w:sz w:val="24"/>
                <w:szCs w:val="24"/>
              </w:rPr>
            </w:rPrChange>
          </w:rPr>
          <w:delText>Singlenet</w:delText>
        </w:r>
      </w:del>
      <w:ins w:id="4" w:author="Tiffany Lin" w:date="2012-05-17T15:11:00Z">
        <w:r w:rsidR="00A7753D" w:rsidRPr="00A027A5">
          <w:rPr>
            <w:rPrChange w:id="5" w:author="Tiffany Lin" w:date="2012-05-20T17:52:00Z">
              <w:rPr>
                <w:rFonts w:ascii="Times New Roman" w:eastAsia="Times New Roman" w:hAnsi="Times New Roman" w:cs="Times New Roman"/>
                <w:sz w:val="24"/>
                <w:szCs w:val="24"/>
              </w:rPr>
            </w:rPrChange>
          </w:rPr>
          <w:t>Single Net</w:t>
        </w:r>
      </w:ins>
      <w:r w:rsidRPr="00A027A5">
        <w:rPr>
          <w:rPrChange w:id="6" w:author="Tiffany Lin" w:date="2012-05-20T17:52:00Z">
            <w:rPr>
              <w:rFonts w:ascii="Times New Roman" w:eastAsia="Times New Roman" w:hAnsi="Times New Roman" w:cs="Times New Roman"/>
              <w:sz w:val="24"/>
              <w:szCs w:val="24"/>
            </w:rPr>
          </w:rPrChange>
        </w:rPr>
        <w:t xml:space="preserve"> versus Multinet Models in</w:t>
      </w:r>
    </w:p>
    <w:p w:rsidR="00C34137" w:rsidRPr="00A027A5" w:rsidRDefault="00C34137" w:rsidP="00DD60E0">
      <w:pPr>
        <w:pStyle w:val="DoubleSpaced"/>
        <w:jc w:val="center"/>
        <w:rPr>
          <w:rPrChange w:id="7" w:author="Tiffany Lin" w:date="2012-05-20T17:52:00Z">
            <w:rPr>
              <w:rFonts w:ascii="Times New Roman" w:eastAsia="Times New Roman" w:hAnsi="Times New Roman" w:cs="Times New Roman"/>
              <w:sz w:val="24"/>
              <w:szCs w:val="24"/>
            </w:rPr>
          </w:rPrChange>
        </w:rPr>
        <w:pPrChange w:id="8" w:author="Tiffany Lin" w:date="2012-05-20T16:21:00Z">
          <w:pPr>
            <w:shd w:val="clear" w:color="auto" w:fill="FFFFFF"/>
            <w:spacing w:before="100" w:beforeAutospacing="1" w:after="100" w:afterAutospacing="1" w:line="312" w:lineRule="atLeast"/>
            <w:jc w:val="center"/>
          </w:pPr>
        </w:pPrChange>
      </w:pPr>
      <w:r w:rsidRPr="00A027A5">
        <w:rPr>
          <w:rPrChange w:id="9" w:author="Tiffany Lin" w:date="2012-05-20T17:52:00Z">
            <w:rPr>
              <w:rFonts w:ascii="Times New Roman" w:eastAsia="Times New Roman" w:hAnsi="Times New Roman" w:cs="Times New Roman"/>
              <w:sz w:val="24"/>
              <w:szCs w:val="24"/>
            </w:rPr>
          </w:rPrChange>
        </w:rPr>
        <w:t>Integrative Gene Expression Analysis and Predictive Medicine</w:t>
      </w:r>
      <w:del w:id="10" w:author="Tiffany Lin" w:date="2012-05-20T16:21:00Z">
        <w:r w:rsidRPr="00A027A5" w:rsidDel="00DD60E0">
          <w:rPr>
            <w:rPrChange w:id="11" w:author="Tiffany Lin" w:date="2012-05-20T17:52:00Z">
              <w:rPr>
                <w:rFonts w:ascii="Times New Roman" w:eastAsia="Times New Roman" w:hAnsi="Times New Roman" w:cs="Times New Roman"/>
                <w:sz w:val="24"/>
                <w:szCs w:val="24"/>
              </w:rPr>
            </w:rPrChange>
          </w:rPr>
          <w:br/>
        </w:r>
      </w:del>
      <w:r w:rsidRPr="00A027A5">
        <w:rPr>
          <w:rPrChange w:id="12" w:author="Tiffany Lin" w:date="2012-05-20T17:52:00Z">
            <w:rPr>
              <w:rFonts w:ascii="Times New Roman" w:eastAsia="Times New Roman" w:hAnsi="Times New Roman" w:cs="Times New Roman"/>
              <w:sz w:val="24"/>
              <w:szCs w:val="24"/>
            </w:rPr>
          </w:rPrChange>
        </w:rPr>
        <w:br/>
        <w:t>by</w:t>
      </w:r>
      <w:del w:id="13" w:author="Tiffany Lin" w:date="2012-05-20T16:21:00Z">
        <w:r w:rsidRPr="00A027A5" w:rsidDel="00DD60E0">
          <w:rPr>
            <w:rPrChange w:id="14" w:author="Tiffany Lin" w:date="2012-05-20T17:52:00Z">
              <w:rPr>
                <w:rFonts w:ascii="Times New Roman" w:eastAsia="Times New Roman" w:hAnsi="Times New Roman" w:cs="Times New Roman"/>
                <w:sz w:val="24"/>
                <w:szCs w:val="24"/>
              </w:rPr>
            </w:rPrChange>
          </w:rPr>
          <w:br/>
        </w:r>
      </w:del>
      <w:r w:rsidRPr="00A027A5">
        <w:rPr>
          <w:rPrChange w:id="15" w:author="Tiffany Lin" w:date="2012-05-20T17:52:00Z">
            <w:rPr>
              <w:rFonts w:ascii="Times New Roman" w:eastAsia="Times New Roman" w:hAnsi="Times New Roman" w:cs="Times New Roman"/>
              <w:sz w:val="24"/>
              <w:szCs w:val="24"/>
            </w:rPr>
          </w:rPrChange>
        </w:rPr>
        <w:br/>
        <w:t>Tiffany J. Lin</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16"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17" w:author="Tiffany Lin" w:date="2012-05-20T17:52:00Z">
            <w:rPr>
              <w:rFonts w:ascii="Times New Roman" w:eastAsia="Times New Roman" w:hAnsi="Times New Roman" w:cs="Times New Roman"/>
              <w:sz w:val="24"/>
              <w:szCs w:val="24"/>
            </w:rPr>
          </w:rPrChange>
        </w:rPr>
        <w:t>S.B., C.S. M.I.T., 2011</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18"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19" w:author="Tiffany Lin" w:date="2012-05-20T17:52:00Z">
            <w:rPr>
              <w:rFonts w:ascii="Times New Roman" w:eastAsia="Times New Roman" w:hAnsi="Times New Roman" w:cs="Times New Roman"/>
              <w:sz w:val="24"/>
              <w:szCs w:val="24"/>
            </w:rPr>
          </w:rPrChange>
        </w:rPr>
        <w:t>Submitted to the Department of Electrical Engineering</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20" w:author="Tiffany Lin" w:date="2012-05-20T17:52:00Z">
            <w:rPr>
              <w:rFonts w:ascii="Times New Roman" w:eastAsia="Times New Roman" w:hAnsi="Times New Roman" w:cs="Times New Roman"/>
              <w:sz w:val="24"/>
              <w:szCs w:val="24"/>
            </w:rPr>
          </w:rPrChange>
        </w:rPr>
      </w:pPr>
      <w:proofErr w:type="gramStart"/>
      <w:r w:rsidRPr="00A027A5">
        <w:rPr>
          <w:rFonts w:ascii="Times New Roman" w:eastAsia="Times New Roman" w:hAnsi="Times New Roman" w:cs="Times New Roman"/>
          <w:sz w:val="24"/>
          <w:szCs w:val="24"/>
          <w:rPrChange w:id="21" w:author="Tiffany Lin" w:date="2012-05-20T17:52:00Z">
            <w:rPr>
              <w:rFonts w:ascii="Times New Roman" w:eastAsia="Times New Roman" w:hAnsi="Times New Roman" w:cs="Times New Roman"/>
              <w:sz w:val="24"/>
              <w:szCs w:val="24"/>
            </w:rPr>
          </w:rPrChange>
        </w:rPr>
        <w:t>and</w:t>
      </w:r>
      <w:proofErr w:type="gramEnd"/>
      <w:r w:rsidRPr="00A027A5">
        <w:rPr>
          <w:rFonts w:ascii="Times New Roman" w:eastAsia="Times New Roman" w:hAnsi="Times New Roman" w:cs="Times New Roman"/>
          <w:sz w:val="24"/>
          <w:szCs w:val="24"/>
          <w:rPrChange w:id="22" w:author="Tiffany Lin" w:date="2012-05-20T17:52:00Z">
            <w:rPr>
              <w:rFonts w:ascii="Times New Roman" w:eastAsia="Times New Roman" w:hAnsi="Times New Roman" w:cs="Times New Roman"/>
              <w:sz w:val="24"/>
              <w:szCs w:val="24"/>
            </w:rPr>
          </w:rPrChange>
        </w:rPr>
        <w:t xml:space="preserve"> Computer Science</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23" w:author="Tiffany Lin" w:date="2012-05-20T17:52:00Z">
            <w:rPr>
              <w:rFonts w:ascii="Times New Roman" w:eastAsia="Times New Roman" w:hAnsi="Times New Roman" w:cs="Times New Roman"/>
              <w:sz w:val="24"/>
              <w:szCs w:val="24"/>
            </w:rPr>
          </w:rPrChange>
        </w:rPr>
      </w:pPr>
      <w:proofErr w:type="gramStart"/>
      <w:r w:rsidRPr="00A027A5">
        <w:rPr>
          <w:rFonts w:ascii="Times New Roman" w:eastAsia="Times New Roman" w:hAnsi="Times New Roman" w:cs="Times New Roman"/>
          <w:sz w:val="24"/>
          <w:szCs w:val="24"/>
          <w:rPrChange w:id="24" w:author="Tiffany Lin" w:date="2012-05-20T17:52:00Z">
            <w:rPr>
              <w:rFonts w:ascii="Times New Roman" w:eastAsia="Times New Roman" w:hAnsi="Times New Roman" w:cs="Times New Roman"/>
              <w:sz w:val="24"/>
              <w:szCs w:val="24"/>
            </w:rPr>
          </w:rPrChange>
        </w:rPr>
        <w:t>in</w:t>
      </w:r>
      <w:proofErr w:type="gramEnd"/>
      <w:r w:rsidRPr="00A027A5">
        <w:rPr>
          <w:rFonts w:ascii="Times New Roman" w:eastAsia="Times New Roman" w:hAnsi="Times New Roman" w:cs="Times New Roman"/>
          <w:sz w:val="24"/>
          <w:szCs w:val="24"/>
          <w:rPrChange w:id="25" w:author="Tiffany Lin" w:date="2012-05-20T17:52:00Z">
            <w:rPr>
              <w:rFonts w:ascii="Times New Roman" w:eastAsia="Times New Roman" w:hAnsi="Times New Roman" w:cs="Times New Roman"/>
              <w:sz w:val="24"/>
              <w:szCs w:val="24"/>
            </w:rPr>
          </w:rPrChange>
        </w:rPr>
        <w:t xml:space="preserve"> Partial Fulfillment of the Requirements for the Degree of</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26"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27" w:author="Tiffany Lin" w:date="2012-05-20T17:52:00Z">
            <w:rPr>
              <w:rFonts w:ascii="Times New Roman" w:eastAsia="Times New Roman" w:hAnsi="Times New Roman" w:cs="Times New Roman"/>
              <w:sz w:val="24"/>
              <w:szCs w:val="24"/>
            </w:rPr>
          </w:rPrChange>
        </w:rPr>
        <w:t>Master of Engineering in Electrical Engineering and Computer Science</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28" w:author="Tiffany Lin" w:date="2012-05-20T17:52:00Z">
            <w:rPr>
              <w:rFonts w:ascii="Times New Roman" w:eastAsia="Times New Roman" w:hAnsi="Times New Roman" w:cs="Times New Roman"/>
              <w:sz w:val="24"/>
              <w:szCs w:val="24"/>
            </w:rPr>
          </w:rPrChange>
        </w:rPr>
      </w:pPr>
      <w:proofErr w:type="gramStart"/>
      <w:r w:rsidRPr="00A027A5">
        <w:rPr>
          <w:rFonts w:ascii="Times New Roman" w:eastAsia="Times New Roman" w:hAnsi="Times New Roman" w:cs="Times New Roman"/>
          <w:sz w:val="24"/>
          <w:szCs w:val="24"/>
          <w:rPrChange w:id="29" w:author="Tiffany Lin" w:date="2012-05-20T17:52:00Z">
            <w:rPr>
              <w:rFonts w:ascii="Times New Roman" w:eastAsia="Times New Roman" w:hAnsi="Times New Roman" w:cs="Times New Roman"/>
              <w:sz w:val="24"/>
              <w:szCs w:val="24"/>
            </w:rPr>
          </w:rPrChange>
        </w:rPr>
        <w:t>at</w:t>
      </w:r>
      <w:proofErr w:type="gramEnd"/>
      <w:r w:rsidRPr="00A027A5">
        <w:rPr>
          <w:rFonts w:ascii="Times New Roman" w:eastAsia="Times New Roman" w:hAnsi="Times New Roman" w:cs="Times New Roman"/>
          <w:sz w:val="24"/>
          <w:szCs w:val="24"/>
          <w:rPrChange w:id="30" w:author="Tiffany Lin" w:date="2012-05-20T17:52:00Z">
            <w:rPr>
              <w:rFonts w:ascii="Times New Roman" w:eastAsia="Times New Roman" w:hAnsi="Times New Roman" w:cs="Times New Roman"/>
              <w:sz w:val="24"/>
              <w:szCs w:val="24"/>
            </w:rPr>
          </w:rPrChange>
        </w:rPr>
        <w:t xml:space="preserve"> the Massachusetts Institute of Technology</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31"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32" w:author="Tiffany Lin" w:date="2012-05-20T17:52:00Z">
            <w:rPr>
              <w:rFonts w:ascii="Times New Roman" w:eastAsia="Times New Roman" w:hAnsi="Times New Roman" w:cs="Times New Roman"/>
              <w:sz w:val="24"/>
              <w:szCs w:val="24"/>
            </w:rPr>
          </w:rPrChange>
        </w:rPr>
        <w:t>May 2012</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33"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34" w:author="Tiffany Lin" w:date="2012-05-20T17:52:00Z">
            <w:rPr>
              <w:rFonts w:ascii="Times New Roman" w:eastAsia="Times New Roman" w:hAnsi="Times New Roman" w:cs="Times New Roman"/>
              <w:sz w:val="24"/>
              <w:szCs w:val="24"/>
            </w:rPr>
          </w:rPrChange>
        </w:rPr>
        <w:t>Copyright 2012 Tiffany J. Lin. All rights reserved.</w:t>
      </w:r>
    </w:p>
    <w:p w:rsidR="00C34137" w:rsidRPr="00A027A5" w:rsidRDefault="00C34137" w:rsidP="00C34137">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35"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36" w:author="Tiffany Lin" w:date="2012-05-20T17:52:00Z">
            <w:rPr>
              <w:rFonts w:ascii="Times New Roman" w:eastAsia="Times New Roman" w:hAnsi="Times New Roman" w:cs="Times New Roman"/>
              <w:sz w:val="24"/>
              <w:szCs w:val="24"/>
            </w:rPr>
          </w:rPrChange>
        </w:rPr>
        <w:t>The author hereby grants to M.I.T. permission to reproduce and</w:t>
      </w:r>
      <w:r w:rsidRPr="00A027A5">
        <w:rPr>
          <w:rFonts w:ascii="Times New Roman" w:eastAsia="Times New Roman" w:hAnsi="Times New Roman" w:cs="Times New Roman"/>
          <w:sz w:val="24"/>
          <w:szCs w:val="24"/>
          <w:rPrChange w:id="37" w:author="Tiffany Lin" w:date="2012-05-20T17:52:00Z">
            <w:rPr>
              <w:rFonts w:ascii="Times New Roman" w:eastAsia="Times New Roman" w:hAnsi="Times New Roman" w:cs="Times New Roman"/>
              <w:sz w:val="24"/>
              <w:szCs w:val="24"/>
            </w:rPr>
          </w:rPrChange>
        </w:rPr>
        <w:br/>
        <w:t>to distribute publicly paper and electronic copies of this thesis document in whole and in part in any medium now known or hereafter created. </w:t>
      </w: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A027A5" w:rsidTr="00C34137">
        <w:trPr>
          <w:tblCellSpacing w:w="15" w:type="dxa"/>
        </w:trPr>
        <w:tc>
          <w:tcPr>
            <w:tcW w:w="129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38"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39" w:author="Tiffany Lin" w:date="2012-05-20T17:52:00Z">
                  <w:rPr>
                    <w:rFonts w:ascii="Times New Roman" w:eastAsia="Times New Roman" w:hAnsi="Times New Roman" w:cs="Times New Roman"/>
                    <w:sz w:val="24"/>
                    <w:szCs w:val="24"/>
                  </w:rPr>
                </w:rPrChange>
              </w:rPr>
              <w:t>Author:</w:t>
            </w:r>
          </w:p>
        </w:tc>
        <w:tc>
          <w:tcPr>
            <w:tcW w:w="795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40"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41" w:author="Tiffany Lin" w:date="2012-05-20T17:52:00Z">
                  <w:rPr>
                    <w:rFonts w:ascii="Times New Roman" w:eastAsia="Times New Roman" w:hAnsi="Times New Roman" w:cs="Times New Roman"/>
                    <w:sz w:val="24"/>
                    <w:szCs w:val="24"/>
                  </w:rPr>
                </w:rPrChange>
              </w:rPr>
              <w:t> </w:t>
            </w:r>
          </w:p>
        </w:tc>
      </w:tr>
      <w:tr w:rsidR="00C34137" w:rsidRPr="00A027A5" w:rsidTr="00C34137">
        <w:trPr>
          <w:tblCellSpacing w:w="15" w:type="dxa"/>
        </w:trPr>
        <w:tc>
          <w:tcPr>
            <w:tcW w:w="0" w:type="auto"/>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42"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43" w:author="Tiffany Lin" w:date="2012-05-20T17:52:00Z">
                  <w:rPr>
                    <w:rFonts w:ascii="Times New Roman" w:eastAsia="Times New Roman" w:hAnsi="Times New Roman" w:cs="Times New Roman"/>
                    <w:sz w:val="24"/>
                    <w:szCs w:val="24"/>
                  </w:rPr>
                </w:rPrChange>
              </w:rPr>
              <w:t> </w:t>
            </w:r>
          </w:p>
        </w:tc>
        <w:tc>
          <w:tcPr>
            <w:tcW w:w="0" w:type="auto"/>
            <w:tcBorders>
              <w:top w:val="single" w:sz="6" w:space="0" w:color="353535"/>
            </w:tcBorders>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44"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45" w:author="Tiffany Lin" w:date="2012-05-20T17:52:00Z">
                  <w:rPr>
                    <w:rFonts w:ascii="Times New Roman" w:eastAsia="Times New Roman" w:hAnsi="Times New Roman" w:cs="Times New Roman"/>
                    <w:sz w:val="24"/>
                    <w:szCs w:val="24"/>
                  </w:rPr>
                </w:rPrChange>
              </w:rPr>
              <w:t>Department of Electrical Engineering and Computer Science</w:t>
            </w:r>
            <w:r w:rsidRPr="00A027A5">
              <w:rPr>
                <w:rFonts w:ascii="Times New Roman" w:eastAsia="Times New Roman" w:hAnsi="Times New Roman" w:cs="Times New Roman"/>
                <w:sz w:val="24"/>
                <w:szCs w:val="24"/>
                <w:rPrChange w:id="46" w:author="Tiffany Lin" w:date="2012-05-20T17:52:00Z">
                  <w:rPr>
                    <w:rFonts w:ascii="Times New Roman" w:eastAsia="Times New Roman" w:hAnsi="Times New Roman" w:cs="Times New Roman"/>
                    <w:sz w:val="24"/>
                    <w:szCs w:val="24"/>
                  </w:rPr>
                </w:rPrChange>
              </w:rPr>
              <w:br/>
              <w:t>May 21, 2012</w:t>
            </w:r>
          </w:p>
        </w:tc>
      </w:tr>
    </w:tbl>
    <w:p w:rsidR="00C34137" w:rsidRPr="00A027A5" w:rsidRDefault="00C34137" w:rsidP="00C34137">
      <w:pPr>
        <w:spacing w:after="0" w:line="240" w:lineRule="auto"/>
        <w:rPr>
          <w:rFonts w:ascii="Times New Roman" w:eastAsia="Times New Roman" w:hAnsi="Times New Roman" w:cs="Times New Roman"/>
          <w:vanish/>
          <w:sz w:val="24"/>
          <w:szCs w:val="24"/>
          <w:rPrChange w:id="47" w:author="Tiffany Lin" w:date="2012-05-20T17:52:00Z">
            <w:rPr>
              <w:rFonts w:ascii="Times New Roman" w:eastAsia="Times New Roman" w:hAnsi="Times New Roman" w:cs="Times New Roman"/>
              <w:vanish/>
              <w:sz w:val="24"/>
              <w:szCs w:val="24"/>
            </w:rPr>
          </w:rPrChange>
        </w:rPr>
      </w:pP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A027A5" w:rsidTr="00C34137">
        <w:trPr>
          <w:tblCellSpacing w:w="15" w:type="dxa"/>
        </w:trPr>
        <w:tc>
          <w:tcPr>
            <w:tcW w:w="129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48"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49" w:author="Tiffany Lin" w:date="2012-05-20T17:52:00Z">
                  <w:rPr>
                    <w:rFonts w:ascii="Times New Roman" w:eastAsia="Times New Roman" w:hAnsi="Times New Roman" w:cs="Times New Roman"/>
                    <w:sz w:val="24"/>
                    <w:szCs w:val="24"/>
                  </w:rPr>
                </w:rPrChange>
              </w:rPr>
              <w:t>Certified by:</w:t>
            </w:r>
          </w:p>
        </w:tc>
        <w:tc>
          <w:tcPr>
            <w:tcW w:w="795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50"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51" w:author="Tiffany Lin" w:date="2012-05-20T17:52:00Z">
                  <w:rPr>
                    <w:rFonts w:ascii="Times New Roman" w:eastAsia="Times New Roman" w:hAnsi="Times New Roman" w:cs="Times New Roman"/>
                    <w:sz w:val="24"/>
                    <w:szCs w:val="24"/>
                  </w:rPr>
                </w:rPrChange>
              </w:rPr>
              <w:t> </w:t>
            </w:r>
          </w:p>
        </w:tc>
      </w:tr>
      <w:tr w:rsidR="00C34137" w:rsidRPr="00A027A5" w:rsidTr="00C34137">
        <w:trPr>
          <w:tblCellSpacing w:w="15" w:type="dxa"/>
        </w:trPr>
        <w:tc>
          <w:tcPr>
            <w:tcW w:w="0" w:type="auto"/>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52"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53" w:author="Tiffany Lin" w:date="2012-05-20T17:52:00Z">
                  <w:rPr>
                    <w:rFonts w:ascii="Times New Roman" w:eastAsia="Times New Roman" w:hAnsi="Times New Roman" w:cs="Times New Roman"/>
                    <w:sz w:val="24"/>
                    <w:szCs w:val="24"/>
                  </w:rPr>
                </w:rPrChange>
              </w:rPr>
              <w:t> </w:t>
            </w:r>
          </w:p>
        </w:tc>
        <w:tc>
          <w:tcPr>
            <w:tcW w:w="0" w:type="auto"/>
            <w:tcBorders>
              <w:top w:val="single" w:sz="6" w:space="0" w:color="353535"/>
            </w:tcBorders>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54"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55" w:author="Tiffany Lin" w:date="2012-05-20T17:52:00Z">
                  <w:rPr>
                    <w:rFonts w:ascii="Times New Roman" w:eastAsia="Times New Roman" w:hAnsi="Times New Roman" w:cs="Times New Roman"/>
                    <w:sz w:val="24"/>
                    <w:szCs w:val="24"/>
                  </w:rPr>
                </w:rPrChange>
              </w:rPr>
              <w:t>Gil Alterovitz Thesis Supervisor</w:t>
            </w:r>
            <w:r w:rsidRPr="00A027A5">
              <w:rPr>
                <w:rFonts w:ascii="Times New Roman" w:eastAsia="Times New Roman" w:hAnsi="Times New Roman" w:cs="Times New Roman"/>
                <w:sz w:val="24"/>
                <w:szCs w:val="24"/>
                <w:rPrChange w:id="56" w:author="Tiffany Lin" w:date="2012-05-20T17:52:00Z">
                  <w:rPr>
                    <w:rFonts w:ascii="Times New Roman" w:eastAsia="Times New Roman" w:hAnsi="Times New Roman" w:cs="Times New Roman"/>
                    <w:sz w:val="24"/>
                    <w:szCs w:val="24"/>
                  </w:rPr>
                </w:rPrChange>
              </w:rPr>
              <w:br/>
              <w:t>May 21, 2012</w:t>
            </w:r>
          </w:p>
        </w:tc>
      </w:tr>
    </w:tbl>
    <w:p w:rsidR="00C34137" w:rsidRPr="00A027A5" w:rsidRDefault="00C34137" w:rsidP="00C34137">
      <w:pPr>
        <w:spacing w:after="0" w:line="240" w:lineRule="auto"/>
        <w:rPr>
          <w:rFonts w:ascii="Times New Roman" w:eastAsia="Times New Roman" w:hAnsi="Times New Roman" w:cs="Times New Roman"/>
          <w:vanish/>
          <w:sz w:val="24"/>
          <w:szCs w:val="24"/>
          <w:rPrChange w:id="57" w:author="Tiffany Lin" w:date="2012-05-20T17:52:00Z">
            <w:rPr>
              <w:rFonts w:ascii="Times New Roman" w:eastAsia="Times New Roman" w:hAnsi="Times New Roman" w:cs="Times New Roman"/>
              <w:vanish/>
              <w:sz w:val="24"/>
              <w:szCs w:val="24"/>
            </w:rPr>
          </w:rPrChange>
        </w:rPr>
      </w:pPr>
    </w:p>
    <w:p w:rsidR="00C34137" w:rsidRPr="00A027A5" w:rsidRDefault="00C34137" w:rsidP="00C34137">
      <w:pPr>
        <w:spacing w:after="0" w:line="240" w:lineRule="auto"/>
        <w:rPr>
          <w:rFonts w:ascii="Times New Roman" w:eastAsia="Times New Roman" w:hAnsi="Times New Roman" w:cs="Times New Roman"/>
          <w:vanish/>
          <w:sz w:val="24"/>
          <w:szCs w:val="24"/>
          <w:rPrChange w:id="58" w:author="Tiffany Lin" w:date="2012-05-20T17:52:00Z">
            <w:rPr>
              <w:rFonts w:ascii="Times New Roman" w:eastAsia="Times New Roman" w:hAnsi="Times New Roman" w:cs="Times New Roman"/>
              <w:vanish/>
              <w:sz w:val="24"/>
              <w:szCs w:val="24"/>
            </w:rPr>
          </w:rPrChange>
        </w:rPr>
      </w:pPr>
    </w:p>
    <w:tbl>
      <w:tblPr>
        <w:tblW w:w="9450" w:type="dxa"/>
        <w:tblCellSpacing w:w="15" w:type="dxa"/>
        <w:shd w:val="clear" w:color="auto" w:fill="FFFFFF"/>
        <w:tblCellMar>
          <w:top w:w="30" w:type="dxa"/>
          <w:left w:w="30" w:type="dxa"/>
          <w:bottom w:w="30" w:type="dxa"/>
          <w:right w:w="30" w:type="dxa"/>
        </w:tblCellMar>
        <w:tblLook w:val="04A0"/>
      </w:tblPr>
      <w:tblGrid>
        <w:gridCol w:w="1352"/>
        <w:gridCol w:w="8098"/>
      </w:tblGrid>
      <w:tr w:rsidR="00C34137" w:rsidRPr="00A027A5" w:rsidTr="00C34137">
        <w:trPr>
          <w:tblCellSpacing w:w="15" w:type="dxa"/>
        </w:trPr>
        <w:tc>
          <w:tcPr>
            <w:tcW w:w="129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59"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60" w:author="Tiffany Lin" w:date="2012-05-20T17:52:00Z">
                  <w:rPr>
                    <w:rFonts w:ascii="Times New Roman" w:eastAsia="Times New Roman" w:hAnsi="Times New Roman" w:cs="Times New Roman"/>
                    <w:sz w:val="24"/>
                    <w:szCs w:val="24"/>
                  </w:rPr>
                </w:rPrChange>
              </w:rPr>
              <w:t>Accepted by:</w:t>
            </w:r>
          </w:p>
        </w:tc>
        <w:tc>
          <w:tcPr>
            <w:tcW w:w="7950" w:type="dxa"/>
            <w:shd w:val="clear" w:color="auto" w:fill="FFFFFF"/>
            <w:vAlign w:val="bottom"/>
            <w:hideMark/>
          </w:tcPr>
          <w:p w:rsidR="00C34137" w:rsidRPr="00A027A5" w:rsidRDefault="00C34137" w:rsidP="00C34137">
            <w:pPr>
              <w:spacing w:after="0" w:line="288" w:lineRule="atLeast"/>
              <w:rPr>
                <w:rFonts w:ascii="Times New Roman" w:eastAsia="Times New Roman" w:hAnsi="Times New Roman" w:cs="Times New Roman"/>
                <w:sz w:val="24"/>
                <w:szCs w:val="24"/>
                <w:rPrChange w:id="61"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62" w:author="Tiffany Lin" w:date="2012-05-20T17:52:00Z">
                  <w:rPr>
                    <w:rFonts w:ascii="Times New Roman" w:eastAsia="Times New Roman" w:hAnsi="Times New Roman" w:cs="Times New Roman"/>
                    <w:sz w:val="24"/>
                    <w:szCs w:val="24"/>
                  </w:rPr>
                </w:rPrChange>
              </w:rPr>
              <w:t> </w:t>
            </w:r>
          </w:p>
        </w:tc>
      </w:tr>
      <w:tr w:rsidR="00C34137" w:rsidRPr="00A027A5" w:rsidTr="00C34137">
        <w:trPr>
          <w:tblCellSpacing w:w="15" w:type="dxa"/>
        </w:trPr>
        <w:tc>
          <w:tcPr>
            <w:tcW w:w="0" w:type="auto"/>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63" w:author="Tiffany Lin" w:date="2012-05-20T17:52:00Z">
                  <w:rPr>
                    <w:rFonts w:ascii="Times New Roman" w:eastAsia="Times New Roman" w:hAnsi="Times New Roman" w:cs="Times New Roman"/>
                    <w:sz w:val="24"/>
                    <w:szCs w:val="24"/>
                  </w:rPr>
                </w:rPrChange>
              </w:rPr>
            </w:pPr>
          </w:p>
        </w:tc>
        <w:tc>
          <w:tcPr>
            <w:tcW w:w="0" w:type="auto"/>
            <w:tcBorders>
              <w:top w:val="single" w:sz="6" w:space="0" w:color="353535"/>
            </w:tcBorders>
            <w:shd w:val="clear" w:color="auto" w:fill="FFFFFF"/>
            <w:vAlign w:val="center"/>
            <w:hideMark/>
          </w:tcPr>
          <w:p w:rsidR="00C34137" w:rsidRPr="00A027A5" w:rsidRDefault="00C34137" w:rsidP="00C34137">
            <w:pPr>
              <w:spacing w:after="0" w:line="288" w:lineRule="atLeast"/>
              <w:jc w:val="right"/>
              <w:rPr>
                <w:rFonts w:ascii="Times New Roman" w:eastAsia="Times New Roman" w:hAnsi="Times New Roman" w:cs="Times New Roman"/>
                <w:sz w:val="24"/>
                <w:szCs w:val="24"/>
                <w:rPrChange w:id="64"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65" w:author="Tiffany Lin" w:date="2012-05-20T17:52:00Z">
                  <w:rPr>
                    <w:rFonts w:ascii="Times New Roman" w:eastAsia="Times New Roman" w:hAnsi="Times New Roman" w:cs="Times New Roman"/>
                    <w:sz w:val="24"/>
                    <w:szCs w:val="24"/>
                  </w:rPr>
                </w:rPrChange>
              </w:rPr>
              <w:t>Prof. Dennis M. Freeman, Chairman, Masters of Engineering Thesis Committee</w:t>
            </w:r>
          </w:p>
        </w:tc>
      </w:tr>
    </w:tbl>
    <w:p w:rsidR="00F11EA5" w:rsidRPr="00A027A5" w:rsidRDefault="00F11EA5">
      <w:pPr>
        <w:rPr>
          <w:rFonts w:ascii="Times New Roman" w:hAnsi="Times New Roman" w:cs="Times New Roman"/>
          <w:sz w:val="24"/>
          <w:szCs w:val="24"/>
          <w:rPrChange w:id="66" w:author="Tiffany Lin" w:date="2012-05-20T17:52:00Z">
            <w:rPr>
              <w:rFonts w:ascii="Times New Roman" w:hAnsi="Times New Roman" w:cs="Times New Roman"/>
              <w:sz w:val="24"/>
              <w:szCs w:val="24"/>
            </w:rPr>
          </w:rPrChange>
        </w:rPr>
      </w:pPr>
    </w:p>
    <w:p w:rsidR="00C34137" w:rsidRPr="00A027A5" w:rsidRDefault="00C34137">
      <w:pPr>
        <w:rPr>
          <w:rFonts w:ascii="Times New Roman" w:hAnsi="Times New Roman" w:cs="Times New Roman"/>
          <w:sz w:val="24"/>
          <w:szCs w:val="24"/>
          <w:rPrChange w:id="67" w:author="Tiffany Lin" w:date="2012-05-20T17:52:00Z">
            <w:rPr>
              <w:rFonts w:ascii="Times New Roman" w:hAnsi="Times New Roman" w:cs="Times New Roman"/>
              <w:sz w:val="24"/>
              <w:szCs w:val="24"/>
            </w:rPr>
          </w:rPrChange>
        </w:rPr>
      </w:pPr>
    </w:p>
    <w:p w:rsidR="00C34137" w:rsidRPr="00A027A5" w:rsidRDefault="00D52091" w:rsidP="001918EE">
      <w:pPr>
        <w:shd w:val="clear" w:color="auto" w:fill="FFFFFF"/>
        <w:spacing w:before="100" w:beforeAutospacing="1" w:after="100" w:afterAutospacing="1" w:line="312" w:lineRule="atLeast"/>
        <w:jc w:val="center"/>
        <w:rPr>
          <w:rFonts w:ascii="Times New Roman" w:eastAsia="Times New Roman" w:hAnsi="Times New Roman" w:cs="Times New Roman"/>
          <w:sz w:val="24"/>
          <w:szCs w:val="24"/>
          <w:rPrChange w:id="68" w:author="Tiffany Lin" w:date="2012-05-20T17:52:00Z">
            <w:rPr>
              <w:rFonts w:ascii="Times New Roman" w:eastAsia="Times New Roman" w:hAnsi="Times New Roman" w:cs="Times New Roman"/>
              <w:sz w:val="24"/>
              <w:szCs w:val="24"/>
            </w:rPr>
          </w:rPrChange>
        </w:rPr>
      </w:pPr>
      <w:ins w:id="69" w:author="Tiffany Lin" w:date="2012-05-20T16:21:00Z">
        <w:r w:rsidRPr="00A027A5">
          <w:rPr>
            <w:rFonts w:ascii="Times New Roman" w:hAnsi="Times New Roman" w:cs="Times New Roman"/>
            <w:color w:val="222222"/>
            <w:sz w:val="24"/>
            <w:szCs w:val="24"/>
            <w:rPrChange w:id="70" w:author="Tiffany Lin" w:date="2012-05-20T17:52:00Z">
              <w:rPr>
                <w:rFonts w:ascii="Arial" w:hAnsi="Arial" w:cs="Arial"/>
                <w:color w:val="222222"/>
                <w:sz w:val="20"/>
                <w:szCs w:val="20"/>
              </w:rPr>
            </w:rPrChange>
          </w:rPr>
          <w:lastRenderedPageBreak/>
          <w:t xml:space="preserve">Multinet Bayesian Network Models for Large-scale </w:t>
        </w:r>
        <w:proofErr w:type="spellStart"/>
        <w:r w:rsidRPr="00A027A5">
          <w:rPr>
            <w:rFonts w:ascii="Times New Roman" w:hAnsi="Times New Roman" w:cs="Times New Roman"/>
            <w:color w:val="222222"/>
            <w:sz w:val="24"/>
            <w:szCs w:val="24"/>
            <w:rPrChange w:id="71" w:author="Tiffany Lin" w:date="2012-05-20T17:52:00Z">
              <w:rPr>
                <w:rFonts w:ascii="Arial" w:hAnsi="Arial" w:cs="Arial"/>
                <w:color w:val="222222"/>
                <w:sz w:val="20"/>
                <w:szCs w:val="20"/>
              </w:rPr>
            </w:rPrChange>
          </w:rPr>
          <w:t>Transcriptome</w:t>
        </w:r>
        <w:proofErr w:type="spellEnd"/>
        <w:r w:rsidRPr="00A027A5">
          <w:rPr>
            <w:rFonts w:ascii="Times New Roman" w:hAnsi="Times New Roman" w:cs="Times New Roman"/>
            <w:color w:val="222222"/>
            <w:sz w:val="24"/>
            <w:szCs w:val="24"/>
            <w:rPrChange w:id="72" w:author="Tiffany Lin" w:date="2012-05-20T17:52:00Z">
              <w:rPr>
                <w:rFonts w:ascii="Arial" w:hAnsi="Arial" w:cs="Arial"/>
                <w:color w:val="222222"/>
                <w:sz w:val="20"/>
                <w:szCs w:val="20"/>
              </w:rPr>
            </w:rPrChange>
          </w:rPr>
          <w:br/>
          <w:t>Integration in Computational Medicine</w:t>
        </w:r>
      </w:ins>
      <w:del w:id="73" w:author="Tiffany Lin" w:date="2012-05-20T16:21:00Z">
        <w:r w:rsidR="001918EE" w:rsidRPr="00A027A5" w:rsidDel="00D52091">
          <w:rPr>
            <w:rFonts w:ascii="Times New Roman" w:eastAsia="Times New Roman" w:hAnsi="Times New Roman" w:cs="Times New Roman"/>
            <w:sz w:val="24"/>
            <w:szCs w:val="24"/>
            <w:rPrChange w:id="74" w:author="Tiffany Lin" w:date="2012-05-20T17:52:00Z">
              <w:rPr>
                <w:rFonts w:ascii="Times New Roman" w:eastAsia="Times New Roman" w:hAnsi="Times New Roman" w:cs="Times New Roman"/>
                <w:sz w:val="24"/>
                <w:szCs w:val="24"/>
              </w:rPr>
            </w:rPrChange>
          </w:rPr>
          <w:delText xml:space="preserve">Testing Validity of </w:delText>
        </w:r>
      </w:del>
      <w:del w:id="75" w:author="Tiffany Lin" w:date="2012-05-17T15:11:00Z">
        <w:r w:rsidR="001918EE" w:rsidRPr="00A027A5" w:rsidDel="00A7753D">
          <w:rPr>
            <w:rFonts w:ascii="Times New Roman" w:eastAsia="Times New Roman" w:hAnsi="Times New Roman" w:cs="Times New Roman"/>
            <w:sz w:val="24"/>
            <w:szCs w:val="24"/>
            <w:rPrChange w:id="76" w:author="Tiffany Lin" w:date="2012-05-20T17:52:00Z">
              <w:rPr>
                <w:rFonts w:ascii="Times New Roman" w:eastAsia="Times New Roman" w:hAnsi="Times New Roman" w:cs="Times New Roman"/>
                <w:sz w:val="24"/>
                <w:szCs w:val="24"/>
              </w:rPr>
            </w:rPrChange>
          </w:rPr>
          <w:delText>Singlenet</w:delText>
        </w:r>
      </w:del>
      <w:del w:id="77" w:author="Tiffany Lin" w:date="2012-05-20T16:21:00Z">
        <w:r w:rsidR="001918EE" w:rsidRPr="00A027A5" w:rsidDel="00D52091">
          <w:rPr>
            <w:rFonts w:ascii="Times New Roman" w:eastAsia="Times New Roman" w:hAnsi="Times New Roman" w:cs="Times New Roman"/>
            <w:sz w:val="24"/>
            <w:szCs w:val="24"/>
            <w:rPrChange w:id="78" w:author="Tiffany Lin" w:date="2012-05-20T17:52:00Z">
              <w:rPr>
                <w:rFonts w:ascii="Times New Roman" w:eastAsia="Times New Roman" w:hAnsi="Times New Roman" w:cs="Times New Roman"/>
                <w:sz w:val="24"/>
                <w:szCs w:val="24"/>
              </w:rPr>
            </w:rPrChange>
          </w:rPr>
          <w:delText xml:space="preserve"> versus Multinet Models in Integrative Gene Expression Analysis and Predictive Medicine</w:delText>
        </w:r>
      </w:del>
      <w:r w:rsidR="001918EE" w:rsidRPr="00A027A5">
        <w:rPr>
          <w:rFonts w:ascii="Times New Roman" w:eastAsia="Times New Roman" w:hAnsi="Times New Roman" w:cs="Times New Roman"/>
          <w:sz w:val="24"/>
          <w:szCs w:val="24"/>
          <w:rPrChange w:id="79" w:author="Tiffany Lin" w:date="2012-05-20T17:52:00Z">
            <w:rPr>
              <w:rFonts w:ascii="Times New Roman" w:eastAsia="Times New Roman" w:hAnsi="Times New Roman" w:cs="Times New Roman"/>
              <w:sz w:val="24"/>
              <w:szCs w:val="24"/>
            </w:rPr>
          </w:rPrChange>
        </w:rPr>
        <w:br/>
      </w:r>
      <w:r w:rsidR="00C34137" w:rsidRPr="00A027A5">
        <w:rPr>
          <w:rFonts w:ascii="Times New Roman" w:eastAsia="Times New Roman" w:hAnsi="Times New Roman" w:cs="Times New Roman"/>
          <w:sz w:val="24"/>
          <w:szCs w:val="24"/>
          <w:rPrChange w:id="80" w:author="Tiffany Lin" w:date="2012-05-20T17:52:00Z">
            <w:rPr>
              <w:rFonts w:ascii="Times New Roman" w:eastAsia="Times New Roman" w:hAnsi="Times New Roman" w:cs="Times New Roman"/>
              <w:sz w:val="24"/>
              <w:szCs w:val="24"/>
            </w:rPr>
          </w:rPrChange>
        </w:rPr>
        <w:t>by </w:t>
      </w:r>
      <w:r w:rsidR="00C34137" w:rsidRPr="00A027A5">
        <w:rPr>
          <w:rFonts w:ascii="Times New Roman" w:eastAsia="Times New Roman" w:hAnsi="Times New Roman" w:cs="Times New Roman"/>
          <w:sz w:val="24"/>
          <w:szCs w:val="24"/>
          <w:rPrChange w:id="81" w:author="Tiffany Lin" w:date="2012-05-20T17:52:00Z">
            <w:rPr>
              <w:rFonts w:ascii="Times New Roman" w:eastAsia="Times New Roman" w:hAnsi="Times New Roman" w:cs="Times New Roman"/>
              <w:sz w:val="24"/>
              <w:szCs w:val="24"/>
            </w:rPr>
          </w:rPrChange>
        </w:rPr>
        <w:br/>
      </w:r>
      <w:r w:rsidR="001918EE" w:rsidRPr="00A027A5">
        <w:rPr>
          <w:rFonts w:ascii="Times New Roman" w:eastAsia="Times New Roman" w:hAnsi="Times New Roman" w:cs="Times New Roman"/>
          <w:sz w:val="24"/>
          <w:szCs w:val="24"/>
          <w:rPrChange w:id="82" w:author="Tiffany Lin" w:date="2012-05-20T17:52:00Z">
            <w:rPr>
              <w:rFonts w:ascii="Times New Roman" w:eastAsia="Times New Roman" w:hAnsi="Times New Roman" w:cs="Times New Roman"/>
              <w:sz w:val="24"/>
              <w:szCs w:val="24"/>
            </w:rPr>
          </w:rPrChange>
        </w:rPr>
        <w:t>Tiffany J. Lin</w:t>
      </w:r>
      <w:r w:rsidR="00C34137" w:rsidRPr="00A027A5">
        <w:rPr>
          <w:rFonts w:ascii="Times New Roman" w:eastAsia="Times New Roman" w:hAnsi="Times New Roman" w:cs="Times New Roman"/>
          <w:sz w:val="24"/>
          <w:szCs w:val="24"/>
          <w:rPrChange w:id="83" w:author="Tiffany Lin" w:date="2012-05-20T17:52:00Z">
            <w:rPr>
              <w:rFonts w:ascii="Times New Roman" w:eastAsia="Times New Roman" w:hAnsi="Times New Roman" w:cs="Times New Roman"/>
              <w:sz w:val="24"/>
              <w:szCs w:val="24"/>
            </w:rPr>
          </w:rPrChange>
        </w:rPr>
        <w:br/>
        <w:t>Submitted to the</w:t>
      </w:r>
      <w:r w:rsidR="00C34137" w:rsidRPr="00A027A5">
        <w:rPr>
          <w:rFonts w:ascii="Times New Roman" w:eastAsia="Times New Roman" w:hAnsi="Times New Roman" w:cs="Times New Roman"/>
          <w:sz w:val="24"/>
          <w:szCs w:val="24"/>
          <w:rPrChange w:id="84" w:author="Tiffany Lin" w:date="2012-05-20T17:52:00Z">
            <w:rPr>
              <w:rFonts w:ascii="Times New Roman" w:eastAsia="Times New Roman" w:hAnsi="Times New Roman" w:cs="Times New Roman"/>
              <w:sz w:val="24"/>
              <w:szCs w:val="24"/>
            </w:rPr>
          </w:rPrChange>
        </w:rPr>
        <w:br/>
        <w:t>Department of Electrical Engineering and Computer Science</w:t>
      </w:r>
    </w:p>
    <w:p w:rsidR="00C34137" w:rsidRPr="00A027A5" w:rsidRDefault="00C34137" w:rsidP="00C34137">
      <w:pPr>
        <w:shd w:val="clear" w:color="auto" w:fill="FFFFFF"/>
        <w:spacing w:after="100" w:afterAutospacing="1" w:line="312" w:lineRule="atLeast"/>
        <w:jc w:val="center"/>
        <w:rPr>
          <w:rFonts w:ascii="Times New Roman" w:eastAsia="Times New Roman" w:hAnsi="Times New Roman" w:cs="Times New Roman"/>
          <w:sz w:val="24"/>
          <w:szCs w:val="24"/>
          <w:rPrChange w:id="85"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86" w:author="Tiffany Lin" w:date="2012-05-20T17:52:00Z">
            <w:rPr>
              <w:rFonts w:ascii="Times New Roman" w:eastAsia="Times New Roman" w:hAnsi="Times New Roman" w:cs="Times New Roman"/>
              <w:sz w:val="24"/>
              <w:szCs w:val="24"/>
            </w:rPr>
          </w:rPrChange>
        </w:rPr>
        <w:t xml:space="preserve">May </w:t>
      </w:r>
      <w:r w:rsidR="001918EE" w:rsidRPr="00A027A5">
        <w:rPr>
          <w:rFonts w:ascii="Times New Roman" w:eastAsia="Times New Roman" w:hAnsi="Times New Roman" w:cs="Times New Roman"/>
          <w:sz w:val="24"/>
          <w:szCs w:val="24"/>
          <w:rPrChange w:id="87" w:author="Tiffany Lin" w:date="2012-05-20T17:52:00Z">
            <w:rPr>
              <w:rFonts w:ascii="Times New Roman" w:eastAsia="Times New Roman" w:hAnsi="Times New Roman" w:cs="Times New Roman"/>
              <w:sz w:val="24"/>
              <w:szCs w:val="24"/>
            </w:rPr>
          </w:rPrChange>
        </w:rPr>
        <w:t>21, 2012</w:t>
      </w:r>
    </w:p>
    <w:p w:rsidR="00C34137" w:rsidRPr="00A027A5" w:rsidRDefault="00C34137" w:rsidP="00C34137">
      <w:pPr>
        <w:shd w:val="clear" w:color="auto" w:fill="FFFFFF"/>
        <w:spacing w:after="100" w:afterAutospacing="1" w:line="312" w:lineRule="atLeast"/>
        <w:jc w:val="center"/>
        <w:rPr>
          <w:rFonts w:ascii="Times New Roman" w:eastAsia="Times New Roman" w:hAnsi="Times New Roman" w:cs="Times New Roman"/>
          <w:sz w:val="24"/>
          <w:szCs w:val="24"/>
          <w:rPrChange w:id="88"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89" w:author="Tiffany Lin" w:date="2012-05-20T17:52:00Z">
            <w:rPr>
              <w:rFonts w:ascii="Times New Roman" w:eastAsia="Times New Roman" w:hAnsi="Times New Roman" w:cs="Times New Roman"/>
              <w:sz w:val="24"/>
              <w:szCs w:val="24"/>
            </w:rPr>
          </w:rPrChange>
        </w:rPr>
        <w:t>In Partial Fulfillment of the Requirements for the Degree of</w:t>
      </w:r>
      <w:r w:rsidRPr="00A027A5">
        <w:rPr>
          <w:rFonts w:ascii="Times New Roman" w:eastAsia="Times New Roman" w:hAnsi="Times New Roman" w:cs="Times New Roman"/>
          <w:sz w:val="24"/>
          <w:szCs w:val="24"/>
          <w:rPrChange w:id="90" w:author="Tiffany Lin" w:date="2012-05-20T17:52:00Z">
            <w:rPr>
              <w:rFonts w:ascii="Times New Roman" w:eastAsia="Times New Roman" w:hAnsi="Times New Roman" w:cs="Times New Roman"/>
              <w:sz w:val="24"/>
              <w:szCs w:val="24"/>
            </w:rPr>
          </w:rPrChange>
        </w:rPr>
        <w:br/>
        <w:t>Master of Engineering in Electrical Engineering and Computer Science</w:t>
      </w:r>
    </w:p>
    <w:p w:rsidR="00C2294A" w:rsidRPr="00A027A5" w:rsidRDefault="00E377FD">
      <w:pPr>
        <w:jc w:val="center"/>
        <w:rPr>
          <w:rFonts w:ascii="Times New Roman" w:hAnsi="Times New Roman" w:cs="Times New Roman"/>
          <w:b/>
          <w:sz w:val="24"/>
          <w:szCs w:val="24"/>
          <w:rPrChange w:id="91" w:author="Tiffany Lin" w:date="2012-05-20T17:52:00Z">
            <w:rPr>
              <w:rFonts w:ascii="Times New Roman" w:hAnsi="Times New Roman" w:cs="Times New Roman"/>
              <w:b/>
              <w:sz w:val="24"/>
              <w:szCs w:val="24"/>
            </w:rPr>
          </w:rPrChange>
        </w:rPr>
      </w:pPr>
      <w:r w:rsidRPr="00A027A5">
        <w:rPr>
          <w:rFonts w:ascii="Times New Roman" w:hAnsi="Times New Roman" w:cs="Times New Roman"/>
          <w:b/>
          <w:sz w:val="24"/>
          <w:szCs w:val="24"/>
          <w:rPrChange w:id="92" w:author="Tiffany Lin" w:date="2012-05-20T17:52:00Z">
            <w:rPr>
              <w:rFonts w:ascii="Times New Roman" w:hAnsi="Times New Roman" w:cs="Times New Roman"/>
              <w:b/>
              <w:sz w:val="24"/>
              <w:szCs w:val="24"/>
            </w:rPr>
          </w:rPrChange>
        </w:rPr>
        <w:t>ABSTRACT</w:t>
      </w:r>
    </w:p>
    <w:p w:rsidR="00AA75EA" w:rsidRPr="00A027A5" w:rsidRDefault="00E377FD" w:rsidP="00C34137">
      <w:pPr>
        <w:shd w:val="clear" w:color="auto" w:fill="FFFFFF"/>
        <w:spacing w:before="100" w:beforeAutospacing="1" w:after="100" w:afterAutospacing="1" w:line="312" w:lineRule="atLeast"/>
        <w:rPr>
          <w:rFonts w:ascii="Times New Roman" w:eastAsia="Times New Roman" w:hAnsi="Times New Roman" w:cs="Times New Roman"/>
          <w:sz w:val="24"/>
          <w:szCs w:val="24"/>
          <w:rPrChange w:id="93"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94" w:author="Tiffany Lin" w:date="2012-05-20T17:52:00Z">
            <w:rPr>
              <w:rFonts w:ascii="Times New Roman" w:eastAsia="Times New Roman" w:hAnsi="Times New Roman" w:cs="Times New Roman"/>
              <w:sz w:val="24"/>
              <w:szCs w:val="24"/>
            </w:rPr>
          </w:rPrChange>
        </w:rPr>
        <w:t>Motivation: This work utilizes the closed loop Bayesian network framework for predictive medicine via integrative analysis of publicly available gene expression findings pertaining to various diseases and analyzes the results to determine which model, single</w:t>
      </w:r>
      <w:ins w:id="95" w:author="Tiffany Lin" w:date="2012-05-17T14:35:00Z">
        <w:r w:rsidR="00DF556E" w:rsidRPr="00A027A5">
          <w:rPr>
            <w:rFonts w:ascii="Times New Roman" w:eastAsia="Times New Roman" w:hAnsi="Times New Roman" w:cs="Times New Roman"/>
            <w:sz w:val="24"/>
            <w:szCs w:val="24"/>
            <w:rPrChange w:id="96" w:author="Tiffany Lin" w:date="2012-05-20T17:52:00Z">
              <w:rPr>
                <w:rFonts w:ascii="Times New Roman" w:eastAsia="Times New Roman" w:hAnsi="Times New Roman" w:cs="Times New Roman"/>
                <w:sz w:val="24"/>
                <w:szCs w:val="24"/>
              </w:rPr>
            </w:rPrChange>
          </w:rPr>
          <w:t xml:space="preserve"> </w:t>
        </w:r>
      </w:ins>
      <w:r w:rsidRPr="00A027A5">
        <w:rPr>
          <w:rFonts w:ascii="Times New Roman" w:eastAsia="Times New Roman" w:hAnsi="Times New Roman" w:cs="Times New Roman"/>
          <w:sz w:val="24"/>
          <w:szCs w:val="24"/>
          <w:rPrChange w:id="97" w:author="Tiffany Lin" w:date="2012-05-20T17:52:00Z">
            <w:rPr>
              <w:rFonts w:ascii="Times New Roman" w:eastAsia="Times New Roman" w:hAnsi="Times New Roman" w:cs="Times New Roman"/>
              <w:sz w:val="24"/>
              <w:szCs w:val="24"/>
            </w:rPr>
          </w:rPrChange>
        </w:rPr>
        <w:t>net or multinet, is a more accurate predictor for determining disease status.</w:t>
      </w:r>
      <w:r w:rsidRPr="00A027A5">
        <w:rPr>
          <w:rFonts w:ascii="Times New Roman" w:eastAsia="Times New Roman" w:hAnsi="Times New Roman" w:cs="Times New Roman"/>
          <w:sz w:val="24"/>
          <w:szCs w:val="24"/>
          <w:rPrChange w:id="98" w:author="Tiffany Lin" w:date="2012-05-20T17:52:00Z">
            <w:rPr>
              <w:rFonts w:ascii="Times New Roman" w:eastAsia="Times New Roman" w:hAnsi="Times New Roman" w:cs="Times New Roman"/>
              <w:sz w:val="24"/>
              <w:szCs w:val="24"/>
            </w:rPr>
          </w:rPrChange>
        </w:rPr>
        <w:br/>
        <w:t>Results:</w:t>
      </w:r>
      <w:ins w:id="99" w:author="Tiffany Lin" w:date="2012-05-17T00:02:00Z">
        <w:r w:rsidR="00112161" w:rsidRPr="00A027A5">
          <w:rPr>
            <w:rFonts w:ascii="Times New Roman" w:eastAsia="Times New Roman" w:hAnsi="Times New Roman" w:cs="Times New Roman"/>
            <w:sz w:val="24"/>
            <w:szCs w:val="24"/>
            <w:rPrChange w:id="100" w:author="Tiffany Lin" w:date="2012-05-20T17:52:00Z">
              <w:rPr>
                <w:rFonts w:ascii="Times New Roman" w:eastAsia="Times New Roman" w:hAnsi="Times New Roman" w:cs="Times New Roman"/>
                <w:sz w:val="24"/>
                <w:szCs w:val="24"/>
              </w:rPr>
            </w:rPrChange>
          </w:rPr>
          <w:t xml:space="preserve"> </w:t>
        </w:r>
      </w:ins>
      <w:del w:id="101" w:author="Tiffany Lin" w:date="2012-05-17T00:02:00Z">
        <w:r w:rsidRPr="00A027A5" w:rsidDel="00112161">
          <w:rPr>
            <w:rFonts w:ascii="Times New Roman" w:eastAsia="Times New Roman" w:hAnsi="Times New Roman" w:cs="Times New Roman"/>
            <w:sz w:val="24"/>
            <w:szCs w:val="24"/>
            <w:rPrChange w:id="102" w:author="Tiffany Lin" w:date="2012-05-20T17:52:00Z">
              <w:rPr>
                <w:rFonts w:ascii="Times New Roman" w:eastAsia="Times New Roman" w:hAnsi="Times New Roman" w:cs="Times New Roman"/>
                <w:sz w:val="24"/>
                <w:szCs w:val="24"/>
              </w:rPr>
            </w:rPrChange>
          </w:rPr>
          <w:delText xml:space="preserve"> We found that…</w:delText>
        </w:r>
      </w:del>
    </w:p>
    <w:p w:rsidR="001918EE" w:rsidRPr="00A027A5" w:rsidRDefault="00E377FD" w:rsidP="00AA75EA">
      <w:pPr>
        <w:rPr>
          <w:rFonts w:ascii="Times New Roman" w:eastAsia="Times New Roman" w:hAnsi="Times New Roman" w:cs="Times New Roman"/>
          <w:sz w:val="24"/>
          <w:szCs w:val="24"/>
          <w:rPrChange w:id="103" w:author="Tiffany Lin" w:date="2012-05-20T17:52:00Z">
            <w:rPr>
              <w:rFonts w:ascii="Times New Roman" w:eastAsia="Times New Roman" w:hAnsi="Times New Roman" w:cs="Times New Roman"/>
              <w:sz w:val="24"/>
              <w:szCs w:val="24"/>
            </w:rPr>
          </w:rPrChange>
        </w:rPr>
      </w:pPr>
      <w:r w:rsidRPr="00A027A5">
        <w:rPr>
          <w:rFonts w:ascii="Times New Roman" w:eastAsia="Times New Roman" w:hAnsi="Times New Roman" w:cs="Times New Roman"/>
          <w:sz w:val="24"/>
          <w:szCs w:val="24"/>
          <w:rPrChange w:id="104" w:author="Tiffany Lin" w:date="2012-05-20T17:52:00Z">
            <w:rPr>
              <w:rFonts w:ascii="Times New Roman" w:eastAsia="Times New Roman" w:hAnsi="Times New Roman" w:cs="Times New Roman"/>
              <w:sz w:val="24"/>
              <w:szCs w:val="24"/>
            </w:rPr>
          </w:rPrChange>
        </w:rPr>
        <w:br w:type="page"/>
      </w:r>
    </w:p>
    <w:p w:rsidR="00C2294A" w:rsidRPr="00B2109A" w:rsidRDefault="00E377FD" w:rsidP="00B2109A">
      <w:pPr>
        <w:spacing w:line="240" w:lineRule="auto"/>
        <w:rPr>
          <w:rFonts w:ascii="Times New Roman" w:hAnsi="Times New Roman" w:cs="Times New Roman"/>
          <w:sz w:val="24"/>
          <w:szCs w:val="24"/>
          <w:rPrChange w:id="105" w:author="Tiffany Lin" w:date="2012-05-20T21:56:00Z">
            <w:rPr>
              <w:rFonts w:ascii="Times New Roman" w:hAnsi="Times New Roman" w:cs="Times New Roman"/>
              <w:sz w:val="24"/>
              <w:szCs w:val="24"/>
            </w:rPr>
          </w:rPrChange>
        </w:rPr>
        <w:pPrChange w:id="106" w:author="Tiffany Lin" w:date="2012-05-20T21:57:00Z">
          <w:pPr/>
        </w:pPrChange>
      </w:pPr>
      <w:r w:rsidRPr="00B2109A">
        <w:rPr>
          <w:rFonts w:ascii="Times New Roman" w:hAnsi="Times New Roman" w:cs="Times New Roman"/>
          <w:b/>
          <w:sz w:val="24"/>
          <w:szCs w:val="24"/>
          <w:rPrChange w:id="107" w:author="Tiffany Lin" w:date="2012-05-20T21:56:00Z">
            <w:rPr>
              <w:rFonts w:ascii="Times New Roman" w:hAnsi="Times New Roman" w:cs="Times New Roman"/>
              <w:b/>
              <w:sz w:val="24"/>
              <w:szCs w:val="24"/>
            </w:rPr>
          </w:rPrChange>
        </w:rPr>
        <w:lastRenderedPageBreak/>
        <w:t>Table of Contents</w:t>
      </w:r>
    </w:p>
    <w:sdt>
      <w:sdtPr>
        <w:rPr>
          <w:rFonts w:ascii="Times New Roman" w:hAnsi="Times New Roman" w:cs="Times New Roman"/>
          <w:sz w:val="24"/>
          <w:szCs w:val="24"/>
          <w:lang w:eastAsia="zh-CN"/>
          <w:rPrChange w:id="108" w:author="Tiffany Lin" w:date="2012-05-20T21:56:00Z">
            <w:rPr>
              <w:rFonts w:ascii="Times New Roman" w:hAnsi="Times New Roman" w:cs="Times New Roman"/>
              <w:sz w:val="24"/>
              <w:szCs w:val="24"/>
              <w:lang w:eastAsia="zh-CN"/>
            </w:rPr>
          </w:rPrChange>
        </w:rPr>
        <w:id w:val="32119394"/>
        <w:docPartObj>
          <w:docPartGallery w:val="Table of Contents"/>
          <w:docPartUnique/>
        </w:docPartObj>
      </w:sdtPr>
      <w:sdtContent>
        <w:p w:rsidR="00B2109A" w:rsidRPr="00B2109A" w:rsidRDefault="00E377FD" w:rsidP="00B2109A">
          <w:pPr>
            <w:pStyle w:val="TOC1"/>
            <w:tabs>
              <w:tab w:val="right" w:leader="dot" w:pos="8630"/>
            </w:tabs>
            <w:spacing w:line="360" w:lineRule="auto"/>
            <w:rPr>
              <w:ins w:id="109" w:author="Tiffany Lin" w:date="2012-05-20T21:56:00Z"/>
              <w:rFonts w:ascii="Times New Roman" w:hAnsi="Times New Roman" w:cs="Times New Roman"/>
              <w:noProof/>
              <w:sz w:val="24"/>
              <w:szCs w:val="24"/>
              <w:lang w:eastAsia="zh-CN"/>
              <w:rPrChange w:id="110" w:author="Tiffany Lin" w:date="2012-05-20T21:56:00Z">
                <w:rPr>
                  <w:ins w:id="111" w:author="Tiffany Lin" w:date="2012-05-20T21:56:00Z"/>
                  <w:noProof/>
                  <w:lang w:eastAsia="zh-CN"/>
                </w:rPr>
              </w:rPrChange>
            </w:rPr>
            <w:pPrChange w:id="112" w:author="Tiffany Lin" w:date="2012-05-20T21:58:00Z">
              <w:pPr>
                <w:pStyle w:val="TOC1"/>
                <w:tabs>
                  <w:tab w:val="right" w:leader="dot" w:pos="8630"/>
                </w:tabs>
              </w:pPr>
            </w:pPrChange>
          </w:pPr>
          <w:r w:rsidRPr="00B2109A">
            <w:rPr>
              <w:rFonts w:ascii="Times New Roman" w:hAnsi="Times New Roman" w:cs="Times New Roman"/>
              <w:sz w:val="24"/>
              <w:szCs w:val="24"/>
              <w:rPrChange w:id="113" w:author="Tiffany Lin" w:date="2012-05-20T21:56:00Z">
                <w:rPr>
                  <w:rFonts w:ascii="Times New Roman" w:hAnsi="Times New Roman" w:cs="Times New Roman"/>
                  <w:sz w:val="24"/>
                  <w:szCs w:val="24"/>
                </w:rPr>
              </w:rPrChange>
            </w:rPr>
            <w:fldChar w:fldCharType="begin"/>
          </w:r>
          <w:r w:rsidRPr="00B2109A">
            <w:rPr>
              <w:rFonts w:ascii="Times New Roman" w:hAnsi="Times New Roman" w:cs="Times New Roman"/>
              <w:sz w:val="24"/>
              <w:szCs w:val="24"/>
              <w:rPrChange w:id="114" w:author="Tiffany Lin" w:date="2012-05-20T21:56:00Z">
                <w:rPr>
                  <w:rFonts w:ascii="Times New Roman" w:hAnsi="Times New Roman" w:cs="Times New Roman"/>
                  <w:sz w:val="24"/>
                  <w:szCs w:val="24"/>
                </w:rPr>
              </w:rPrChange>
            </w:rPr>
            <w:instrText xml:space="preserve"> TOC \o "1-3" \h \z \u </w:instrText>
          </w:r>
          <w:r w:rsidRPr="00B2109A">
            <w:rPr>
              <w:rFonts w:ascii="Times New Roman" w:hAnsi="Times New Roman" w:cs="Times New Roman"/>
              <w:sz w:val="24"/>
              <w:szCs w:val="24"/>
              <w:rPrChange w:id="115" w:author="Tiffany Lin" w:date="2012-05-20T21:56:00Z">
                <w:rPr>
                  <w:rFonts w:ascii="Times New Roman" w:hAnsi="Times New Roman" w:cs="Times New Roman"/>
                  <w:sz w:val="24"/>
                  <w:szCs w:val="24"/>
                </w:rPr>
              </w:rPrChange>
            </w:rPr>
            <w:fldChar w:fldCharType="separate"/>
          </w:r>
          <w:ins w:id="116" w:author="Tiffany Lin" w:date="2012-05-20T21:56:00Z">
            <w:r w:rsidR="00B2109A" w:rsidRPr="00B2109A">
              <w:rPr>
                <w:rStyle w:val="Hyperlink"/>
                <w:rFonts w:ascii="Times New Roman" w:hAnsi="Times New Roman" w:cs="Times New Roman"/>
                <w:noProof/>
                <w:sz w:val="24"/>
                <w:szCs w:val="24"/>
                <w:rPrChange w:id="117" w:author="Tiffany Lin" w:date="2012-05-20T21:56:00Z">
                  <w:rPr>
                    <w:rStyle w:val="Hyperlink"/>
                    <w:noProof/>
                  </w:rPr>
                </w:rPrChange>
              </w:rPr>
              <w:fldChar w:fldCharType="begin"/>
            </w:r>
            <w:r w:rsidR="00B2109A" w:rsidRPr="00B2109A">
              <w:rPr>
                <w:rStyle w:val="Hyperlink"/>
                <w:rFonts w:ascii="Times New Roman" w:hAnsi="Times New Roman" w:cs="Times New Roman"/>
                <w:noProof/>
                <w:sz w:val="24"/>
                <w:szCs w:val="24"/>
                <w:rPrChange w:id="118" w:author="Tiffany Lin" w:date="2012-05-20T21:56:00Z">
                  <w:rPr>
                    <w:rStyle w:val="Hyperlink"/>
                    <w:noProof/>
                  </w:rPr>
                </w:rPrChange>
              </w:rPr>
              <w:instrText xml:space="preserve"> </w:instrText>
            </w:r>
            <w:r w:rsidR="00B2109A" w:rsidRPr="00B2109A">
              <w:rPr>
                <w:rFonts w:ascii="Times New Roman" w:hAnsi="Times New Roman" w:cs="Times New Roman"/>
                <w:noProof/>
                <w:sz w:val="24"/>
                <w:szCs w:val="24"/>
                <w:rPrChange w:id="119" w:author="Tiffany Lin" w:date="2012-05-20T21:56:00Z">
                  <w:rPr>
                    <w:noProof/>
                  </w:rPr>
                </w:rPrChange>
              </w:rPr>
              <w:instrText>HYPERLINK \l "_Toc325314319"</w:instrText>
            </w:r>
            <w:r w:rsidR="00B2109A" w:rsidRPr="00B2109A">
              <w:rPr>
                <w:rStyle w:val="Hyperlink"/>
                <w:rFonts w:ascii="Times New Roman" w:hAnsi="Times New Roman" w:cs="Times New Roman"/>
                <w:noProof/>
                <w:sz w:val="24"/>
                <w:szCs w:val="24"/>
                <w:rPrChange w:id="120" w:author="Tiffany Lin" w:date="2012-05-20T21:56:00Z">
                  <w:rPr>
                    <w:rStyle w:val="Hyperlink"/>
                    <w:noProof/>
                  </w:rPr>
                </w:rPrChange>
              </w:rPr>
              <w:instrText xml:space="preserve"> </w:instrText>
            </w:r>
            <w:r w:rsidR="00B2109A" w:rsidRPr="00B2109A">
              <w:rPr>
                <w:rStyle w:val="Hyperlink"/>
                <w:rFonts w:ascii="Times New Roman" w:hAnsi="Times New Roman" w:cs="Times New Roman"/>
                <w:noProof/>
                <w:sz w:val="24"/>
                <w:szCs w:val="24"/>
                <w:rPrChange w:id="121" w:author="Tiffany Lin" w:date="2012-05-20T21:56:00Z">
                  <w:rPr>
                    <w:rStyle w:val="Hyperlink"/>
                    <w:noProof/>
                  </w:rPr>
                </w:rPrChange>
              </w:rPr>
            </w:r>
            <w:r w:rsidR="00B2109A" w:rsidRPr="00B2109A">
              <w:rPr>
                <w:rStyle w:val="Hyperlink"/>
                <w:rFonts w:ascii="Times New Roman" w:hAnsi="Times New Roman" w:cs="Times New Roman"/>
                <w:noProof/>
                <w:sz w:val="24"/>
                <w:szCs w:val="24"/>
                <w:rPrChange w:id="122" w:author="Tiffany Lin" w:date="2012-05-20T21:56:00Z">
                  <w:rPr>
                    <w:rStyle w:val="Hyperlink"/>
                    <w:noProof/>
                  </w:rPr>
                </w:rPrChange>
              </w:rPr>
              <w:fldChar w:fldCharType="separate"/>
            </w:r>
            <w:r w:rsidR="00B2109A" w:rsidRPr="00B2109A">
              <w:rPr>
                <w:rStyle w:val="Hyperlink"/>
                <w:rFonts w:ascii="Times New Roman" w:hAnsi="Times New Roman" w:cs="Times New Roman"/>
                <w:noProof/>
                <w:sz w:val="24"/>
                <w:szCs w:val="24"/>
                <w:rPrChange w:id="123" w:author="Tiffany Lin" w:date="2012-05-20T21:56:00Z">
                  <w:rPr>
                    <w:rStyle w:val="Hyperlink"/>
                    <w:rFonts w:ascii="Times New Roman" w:hAnsi="Times New Roman" w:cs="Times New Roman"/>
                    <w:noProof/>
                  </w:rPr>
                </w:rPrChange>
              </w:rPr>
              <w:t>1 Introduction</w:t>
            </w:r>
            <w:r w:rsidR="00B2109A" w:rsidRPr="00B2109A">
              <w:rPr>
                <w:rFonts w:ascii="Times New Roman" w:hAnsi="Times New Roman" w:cs="Times New Roman"/>
                <w:noProof/>
                <w:webHidden/>
                <w:sz w:val="24"/>
                <w:szCs w:val="24"/>
                <w:rPrChange w:id="124" w:author="Tiffany Lin" w:date="2012-05-20T21:56:00Z">
                  <w:rPr>
                    <w:noProof/>
                    <w:webHidden/>
                  </w:rPr>
                </w:rPrChange>
              </w:rPr>
              <w:tab/>
            </w:r>
            <w:r w:rsidR="00B2109A" w:rsidRPr="00B2109A">
              <w:rPr>
                <w:rFonts w:ascii="Times New Roman" w:hAnsi="Times New Roman" w:cs="Times New Roman"/>
                <w:noProof/>
                <w:webHidden/>
                <w:sz w:val="24"/>
                <w:szCs w:val="24"/>
                <w:rPrChange w:id="125" w:author="Tiffany Lin" w:date="2012-05-20T21:56:00Z">
                  <w:rPr>
                    <w:noProof/>
                    <w:webHidden/>
                  </w:rPr>
                </w:rPrChange>
              </w:rPr>
              <w:fldChar w:fldCharType="begin"/>
            </w:r>
            <w:r w:rsidR="00B2109A" w:rsidRPr="00B2109A">
              <w:rPr>
                <w:rFonts w:ascii="Times New Roman" w:hAnsi="Times New Roman" w:cs="Times New Roman"/>
                <w:noProof/>
                <w:webHidden/>
                <w:sz w:val="24"/>
                <w:szCs w:val="24"/>
                <w:rPrChange w:id="126" w:author="Tiffany Lin" w:date="2012-05-20T21:56:00Z">
                  <w:rPr>
                    <w:noProof/>
                    <w:webHidden/>
                  </w:rPr>
                </w:rPrChange>
              </w:rPr>
              <w:instrText xml:space="preserve"> PAGEREF _Toc325314319 \h </w:instrText>
            </w:r>
            <w:r w:rsidR="00B2109A" w:rsidRPr="00B2109A">
              <w:rPr>
                <w:rFonts w:ascii="Times New Roman" w:hAnsi="Times New Roman" w:cs="Times New Roman"/>
                <w:noProof/>
                <w:webHidden/>
                <w:sz w:val="24"/>
                <w:szCs w:val="24"/>
                <w:rPrChange w:id="127" w:author="Tiffany Lin" w:date="2012-05-20T21:56:00Z">
                  <w:rPr>
                    <w:noProof/>
                    <w:webHidden/>
                  </w:rPr>
                </w:rPrChange>
              </w:rPr>
            </w:r>
          </w:ins>
          <w:r w:rsidR="00B2109A" w:rsidRPr="00B2109A">
            <w:rPr>
              <w:rFonts w:ascii="Times New Roman" w:hAnsi="Times New Roman" w:cs="Times New Roman"/>
              <w:noProof/>
              <w:webHidden/>
              <w:sz w:val="24"/>
              <w:szCs w:val="24"/>
              <w:rPrChange w:id="128" w:author="Tiffany Lin" w:date="2012-05-20T21:56:00Z">
                <w:rPr>
                  <w:noProof/>
                  <w:webHidden/>
                </w:rPr>
              </w:rPrChange>
            </w:rPr>
            <w:fldChar w:fldCharType="separate"/>
          </w:r>
          <w:ins w:id="129" w:author="Tiffany Lin" w:date="2012-05-20T21:58:00Z">
            <w:r w:rsidR="00B2109A">
              <w:rPr>
                <w:rFonts w:ascii="Times New Roman" w:hAnsi="Times New Roman" w:cs="Times New Roman"/>
                <w:noProof/>
                <w:webHidden/>
                <w:sz w:val="24"/>
                <w:szCs w:val="24"/>
              </w:rPr>
              <w:t>7</w:t>
            </w:r>
          </w:ins>
          <w:ins w:id="130" w:author="Tiffany Lin" w:date="2012-05-20T21:56:00Z">
            <w:r w:rsidR="00B2109A" w:rsidRPr="00B2109A">
              <w:rPr>
                <w:rFonts w:ascii="Times New Roman" w:hAnsi="Times New Roman" w:cs="Times New Roman"/>
                <w:noProof/>
                <w:webHidden/>
                <w:sz w:val="24"/>
                <w:szCs w:val="24"/>
                <w:rPrChange w:id="131" w:author="Tiffany Lin" w:date="2012-05-20T21:56:00Z">
                  <w:rPr>
                    <w:noProof/>
                    <w:webHidden/>
                  </w:rPr>
                </w:rPrChange>
              </w:rPr>
              <w:fldChar w:fldCharType="end"/>
            </w:r>
            <w:r w:rsidR="00B2109A" w:rsidRPr="00B2109A">
              <w:rPr>
                <w:rStyle w:val="Hyperlink"/>
                <w:rFonts w:ascii="Times New Roman" w:hAnsi="Times New Roman" w:cs="Times New Roman"/>
                <w:noProof/>
                <w:sz w:val="24"/>
                <w:szCs w:val="24"/>
                <w:rPrChange w:id="132" w:author="Tiffany Lin" w:date="2012-05-20T21:56:00Z">
                  <w:rPr>
                    <w:rStyle w:val="Hyperlink"/>
                    <w:noProof/>
                  </w:rPr>
                </w:rPrChange>
              </w:rPr>
              <w:fldChar w:fldCharType="end"/>
            </w:r>
          </w:ins>
        </w:p>
        <w:p w:rsidR="00B2109A" w:rsidRPr="00B2109A" w:rsidRDefault="00B2109A" w:rsidP="00B2109A">
          <w:pPr>
            <w:pStyle w:val="TOC2"/>
            <w:tabs>
              <w:tab w:val="right" w:leader="dot" w:pos="8630"/>
            </w:tabs>
            <w:spacing w:line="360" w:lineRule="auto"/>
            <w:rPr>
              <w:ins w:id="133" w:author="Tiffany Lin" w:date="2012-05-20T21:56:00Z"/>
              <w:rFonts w:ascii="Times New Roman" w:hAnsi="Times New Roman" w:cs="Times New Roman"/>
              <w:noProof/>
              <w:sz w:val="24"/>
              <w:szCs w:val="24"/>
              <w:lang w:eastAsia="zh-CN"/>
              <w:rPrChange w:id="134" w:author="Tiffany Lin" w:date="2012-05-20T21:56:00Z">
                <w:rPr>
                  <w:ins w:id="135" w:author="Tiffany Lin" w:date="2012-05-20T21:56:00Z"/>
                  <w:noProof/>
                  <w:lang w:eastAsia="zh-CN"/>
                </w:rPr>
              </w:rPrChange>
            </w:rPr>
            <w:pPrChange w:id="136" w:author="Tiffany Lin" w:date="2012-05-20T21:58:00Z">
              <w:pPr>
                <w:pStyle w:val="TOC2"/>
                <w:tabs>
                  <w:tab w:val="right" w:leader="dot" w:pos="8630"/>
                </w:tabs>
              </w:pPr>
            </w:pPrChange>
          </w:pPr>
          <w:ins w:id="137" w:author="Tiffany Lin" w:date="2012-05-20T21:56:00Z">
            <w:r w:rsidRPr="00B2109A">
              <w:rPr>
                <w:rStyle w:val="Hyperlink"/>
                <w:rFonts w:ascii="Times New Roman" w:hAnsi="Times New Roman" w:cs="Times New Roman"/>
                <w:noProof/>
                <w:sz w:val="24"/>
                <w:szCs w:val="24"/>
                <w:rPrChange w:id="138"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139"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140" w:author="Tiffany Lin" w:date="2012-05-20T21:56:00Z">
                  <w:rPr>
                    <w:noProof/>
                  </w:rPr>
                </w:rPrChange>
              </w:rPr>
              <w:instrText>HYPERLINK \l "_Toc325314320"</w:instrText>
            </w:r>
            <w:r w:rsidRPr="00B2109A">
              <w:rPr>
                <w:rStyle w:val="Hyperlink"/>
                <w:rFonts w:ascii="Times New Roman" w:hAnsi="Times New Roman" w:cs="Times New Roman"/>
                <w:noProof/>
                <w:sz w:val="24"/>
                <w:szCs w:val="24"/>
                <w:rPrChange w:id="141"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142" w:author="Tiffany Lin" w:date="2012-05-20T21:56:00Z">
                  <w:rPr>
                    <w:rStyle w:val="Hyperlink"/>
                    <w:noProof/>
                  </w:rPr>
                </w:rPrChange>
              </w:rPr>
            </w:r>
            <w:r w:rsidRPr="00B2109A">
              <w:rPr>
                <w:rStyle w:val="Hyperlink"/>
                <w:rFonts w:ascii="Times New Roman" w:hAnsi="Times New Roman" w:cs="Times New Roman"/>
                <w:noProof/>
                <w:sz w:val="24"/>
                <w:szCs w:val="24"/>
                <w:rPrChange w:id="143"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144" w:author="Tiffany Lin" w:date="2012-05-20T21:56:00Z">
                  <w:rPr>
                    <w:rStyle w:val="Hyperlink"/>
                    <w:rFonts w:ascii="Times New Roman" w:hAnsi="Times New Roman" w:cs="Times New Roman"/>
                    <w:noProof/>
                  </w:rPr>
                </w:rPrChange>
              </w:rPr>
              <w:t>1.1 Background</w:t>
            </w:r>
            <w:r w:rsidRPr="00B2109A">
              <w:rPr>
                <w:rFonts w:ascii="Times New Roman" w:hAnsi="Times New Roman" w:cs="Times New Roman"/>
                <w:noProof/>
                <w:webHidden/>
                <w:sz w:val="24"/>
                <w:szCs w:val="24"/>
                <w:rPrChange w:id="145" w:author="Tiffany Lin" w:date="2012-05-20T21:56:00Z">
                  <w:rPr>
                    <w:noProof/>
                    <w:webHidden/>
                  </w:rPr>
                </w:rPrChange>
              </w:rPr>
              <w:tab/>
            </w:r>
            <w:r w:rsidRPr="00B2109A">
              <w:rPr>
                <w:rFonts w:ascii="Times New Roman" w:hAnsi="Times New Roman" w:cs="Times New Roman"/>
                <w:noProof/>
                <w:webHidden/>
                <w:sz w:val="24"/>
                <w:szCs w:val="24"/>
                <w:rPrChange w:id="146" w:author="Tiffany Lin" w:date="2012-05-20T21:56:00Z">
                  <w:rPr>
                    <w:noProof/>
                    <w:webHidden/>
                  </w:rPr>
                </w:rPrChange>
              </w:rPr>
              <w:fldChar w:fldCharType="begin"/>
            </w:r>
            <w:r w:rsidRPr="00B2109A">
              <w:rPr>
                <w:rFonts w:ascii="Times New Roman" w:hAnsi="Times New Roman" w:cs="Times New Roman"/>
                <w:noProof/>
                <w:webHidden/>
                <w:sz w:val="24"/>
                <w:szCs w:val="24"/>
                <w:rPrChange w:id="147" w:author="Tiffany Lin" w:date="2012-05-20T21:56:00Z">
                  <w:rPr>
                    <w:noProof/>
                    <w:webHidden/>
                  </w:rPr>
                </w:rPrChange>
              </w:rPr>
              <w:instrText xml:space="preserve"> PAGEREF _Toc325314320 \h </w:instrText>
            </w:r>
            <w:r w:rsidRPr="00B2109A">
              <w:rPr>
                <w:rFonts w:ascii="Times New Roman" w:hAnsi="Times New Roman" w:cs="Times New Roman"/>
                <w:noProof/>
                <w:webHidden/>
                <w:sz w:val="24"/>
                <w:szCs w:val="24"/>
                <w:rPrChange w:id="148" w:author="Tiffany Lin" w:date="2012-05-20T21:56:00Z">
                  <w:rPr>
                    <w:noProof/>
                    <w:webHidden/>
                  </w:rPr>
                </w:rPrChange>
              </w:rPr>
            </w:r>
          </w:ins>
          <w:r w:rsidRPr="00B2109A">
            <w:rPr>
              <w:rFonts w:ascii="Times New Roman" w:hAnsi="Times New Roman" w:cs="Times New Roman"/>
              <w:noProof/>
              <w:webHidden/>
              <w:sz w:val="24"/>
              <w:szCs w:val="24"/>
              <w:rPrChange w:id="149" w:author="Tiffany Lin" w:date="2012-05-20T21:56:00Z">
                <w:rPr>
                  <w:noProof/>
                  <w:webHidden/>
                </w:rPr>
              </w:rPrChange>
            </w:rPr>
            <w:fldChar w:fldCharType="separate"/>
          </w:r>
          <w:ins w:id="150" w:author="Tiffany Lin" w:date="2012-05-20T21:58:00Z">
            <w:r>
              <w:rPr>
                <w:rFonts w:ascii="Times New Roman" w:hAnsi="Times New Roman" w:cs="Times New Roman"/>
                <w:noProof/>
                <w:webHidden/>
                <w:sz w:val="24"/>
                <w:szCs w:val="24"/>
              </w:rPr>
              <w:t>7</w:t>
            </w:r>
          </w:ins>
          <w:ins w:id="151" w:author="Tiffany Lin" w:date="2012-05-20T21:56:00Z">
            <w:r w:rsidRPr="00B2109A">
              <w:rPr>
                <w:rFonts w:ascii="Times New Roman" w:hAnsi="Times New Roman" w:cs="Times New Roman"/>
                <w:noProof/>
                <w:webHidden/>
                <w:sz w:val="24"/>
                <w:szCs w:val="24"/>
                <w:rPrChange w:id="152"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153" w:author="Tiffany Lin" w:date="2012-05-20T21:56:00Z">
                  <w:rPr>
                    <w:rStyle w:val="Hyperlink"/>
                    <w:noProof/>
                  </w:rPr>
                </w:rPrChange>
              </w:rPr>
              <w:fldChar w:fldCharType="end"/>
            </w:r>
          </w:ins>
        </w:p>
        <w:p w:rsidR="00B2109A" w:rsidRPr="00B2109A" w:rsidRDefault="00B2109A" w:rsidP="00B2109A">
          <w:pPr>
            <w:pStyle w:val="TOC3"/>
            <w:tabs>
              <w:tab w:val="right" w:leader="dot" w:pos="8630"/>
            </w:tabs>
            <w:spacing w:line="360" w:lineRule="auto"/>
            <w:rPr>
              <w:ins w:id="154" w:author="Tiffany Lin" w:date="2012-05-20T21:56:00Z"/>
              <w:rFonts w:ascii="Times New Roman" w:hAnsi="Times New Roman" w:cs="Times New Roman"/>
              <w:noProof/>
              <w:sz w:val="24"/>
              <w:szCs w:val="24"/>
              <w:rPrChange w:id="155" w:author="Tiffany Lin" w:date="2012-05-20T21:56:00Z">
                <w:rPr>
                  <w:ins w:id="156" w:author="Tiffany Lin" w:date="2012-05-20T21:56:00Z"/>
                  <w:noProof/>
                </w:rPr>
              </w:rPrChange>
            </w:rPr>
            <w:pPrChange w:id="157" w:author="Tiffany Lin" w:date="2012-05-20T21:58:00Z">
              <w:pPr>
                <w:pStyle w:val="TOC3"/>
                <w:tabs>
                  <w:tab w:val="right" w:leader="dot" w:pos="8630"/>
                </w:tabs>
              </w:pPr>
            </w:pPrChange>
          </w:pPr>
          <w:ins w:id="158" w:author="Tiffany Lin" w:date="2012-05-20T21:56:00Z">
            <w:r w:rsidRPr="00B2109A">
              <w:rPr>
                <w:rStyle w:val="Hyperlink"/>
                <w:rFonts w:ascii="Times New Roman" w:hAnsi="Times New Roman" w:cs="Times New Roman"/>
                <w:noProof/>
                <w:sz w:val="24"/>
                <w:szCs w:val="24"/>
                <w:rPrChange w:id="159"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160"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161" w:author="Tiffany Lin" w:date="2012-05-20T21:56:00Z">
                  <w:rPr>
                    <w:noProof/>
                  </w:rPr>
                </w:rPrChange>
              </w:rPr>
              <w:instrText>HYPERLINK \l "_Toc325314321"</w:instrText>
            </w:r>
            <w:r w:rsidRPr="00B2109A">
              <w:rPr>
                <w:rStyle w:val="Hyperlink"/>
                <w:rFonts w:ascii="Times New Roman" w:hAnsi="Times New Roman" w:cs="Times New Roman"/>
                <w:noProof/>
                <w:sz w:val="24"/>
                <w:szCs w:val="24"/>
                <w:rPrChange w:id="162"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163" w:author="Tiffany Lin" w:date="2012-05-20T21:56:00Z">
                  <w:rPr>
                    <w:rStyle w:val="Hyperlink"/>
                    <w:noProof/>
                  </w:rPr>
                </w:rPrChange>
              </w:rPr>
            </w:r>
            <w:r w:rsidRPr="00B2109A">
              <w:rPr>
                <w:rStyle w:val="Hyperlink"/>
                <w:rFonts w:ascii="Times New Roman" w:hAnsi="Times New Roman" w:cs="Times New Roman"/>
                <w:noProof/>
                <w:sz w:val="24"/>
                <w:szCs w:val="24"/>
                <w:rPrChange w:id="164"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165" w:author="Tiffany Lin" w:date="2012-05-20T21:56:00Z">
                  <w:rPr>
                    <w:rStyle w:val="Hyperlink"/>
                    <w:noProof/>
                  </w:rPr>
                </w:rPrChange>
              </w:rPr>
              <w:t>1.1.1 GEO Database</w:t>
            </w:r>
            <w:r w:rsidRPr="00B2109A">
              <w:rPr>
                <w:rFonts w:ascii="Times New Roman" w:hAnsi="Times New Roman" w:cs="Times New Roman"/>
                <w:noProof/>
                <w:webHidden/>
                <w:sz w:val="24"/>
                <w:szCs w:val="24"/>
                <w:rPrChange w:id="166" w:author="Tiffany Lin" w:date="2012-05-20T21:56:00Z">
                  <w:rPr>
                    <w:noProof/>
                    <w:webHidden/>
                  </w:rPr>
                </w:rPrChange>
              </w:rPr>
              <w:tab/>
            </w:r>
            <w:r w:rsidRPr="00B2109A">
              <w:rPr>
                <w:rFonts w:ascii="Times New Roman" w:hAnsi="Times New Roman" w:cs="Times New Roman"/>
                <w:noProof/>
                <w:webHidden/>
                <w:sz w:val="24"/>
                <w:szCs w:val="24"/>
                <w:rPrChange w:id="167" w:author="Tiffany Lin" w:date="2012-05-20T21:56:00Z">
                  <w:rPr>
                    <w:noProof/>
                    <w:webHidden/>
                  </w:rPr>
                </w:rPrChange>
              </w:rPr>
              <w:fldChar w:fldCharType="begin"/>
            </w:r>
            <w:r w:rsidRPr="00B2109A">
              <w:rPr>
                <w:rFonts w:ascii="Times New Roman" w:hAnsi="Times New Roman" w:cs="Times New Roman"/>
                <w:noProof/>
                <w:webHidden/>
                <w:sz w:val="24"/>
                <w:szCs w:val="24"/>
                <w:rPrChange w:id="168" w:author="Tiffany Lin" w:date="2012-05-20T21:56:00Z">
                  <w:rPr>
                    <w:noProof/>
                    <w:webHidden/>
                  </w:rPr>
                </w:rPrChange>
              </w:rPr>
              <w:instrText xml:space="preserve"> PAGEREF _Toc325314321 \h </w:instrText>
            </w:r>
            <w:r w:rsidRPr="00B2109A">
              <w:rPr>
                <w:rFonts w:ascii="Times New Roman" w:hAnsi="Times New Roman" w:cs="Times New Roman"/>
                <w:noProof/>
                <w:webHidden/>
                <w:sz w:val="24"/>
                <w:szCs w:val="24"/>
                <w:rPrChange w:id="169" w:author="Tiffany Lin" w:date="2012-05-20T21:56:00Z">
                  <w:rPr>
                    <w:noProof/>
                    <w:webHidden/>
                  </w:rPr>
                </w:rPrChange>
              </w:rPr>
            </w:r>
          </w:ins>
          <w:r w:rsidRPr="00B2109A">
            <w:rPr>
              <w:rFonts w:ascii="Times New Roman" w:hAnsi="Times New Roman" w:cs="Times New Roman"/>
              <w:noProof/>
              <w:webHidden/>
              <w:sz w:val="24"/>
              <w:szCs w:val="24"/>
              <w:rPrChange w:id="170" w:author="Tiffany Lin" w:date="2012-05-20T21:56:00Z">
                <w:rPr>
                  <w:noProof/>
                  <w:webHidden/>
                </w:rPr>
              </w:rPrChange>
            </w:rPr>
            <w:fldChar w:fldCharType="separate"/>
          </w:r>
          <w:ins w:id="171" w:author="Tiffany Lin" w:date="2012-05-20T21:58:00Z">
            <w:r>
              <w:rPr>
                <w:rFonts w:ascii="Times New Roman" w:hAnsi="Times New Roman" w:cs="Times New Roman"/>
                <w:noProof/>
                <w:webHidden/>
                <w:sz w:val="24"/>
                <w:szCs w:val="24"/>
              </w:rPr>
              <w:t>7</w:t>
            </w:r>
          </w:ins>
          <w:ins w:id="172" w:author="Tiffany Lin" w:date="2012-05-20T21:56:00Z">
            <w:r w:rsidRPr="00B2109A">
              <w:rPr>
                <w:rFonts w:ascii="Times New Roman" w:hAnsi="Times New Roman" w:cs="Times New Roman"/>
                <w:noProof/>
                <w:webHidden/>
                <w:sz w:val="24"/>
                <w:szCs w:val="24"/>
                <w:rPrChange w:id="173"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174" w:author="Tiffany Lin" w:date="2012-05-20T21:56:00Z">
                  <w:rPr>
                    <w:rStyle w:val="Hyperlink"/>
                    <w:noProof/>
                  </w:rPr>
                </w:rPrChange>
              </w:rPr>
              <w:fldChar w:fldCharType="end"/>
            </w:r>
          </w:ins>
        </w:p>
        <w:p w:rsidR="00B2109A" w:rsidRPr="00B2109A" w:rsidRDefault="00B2109A" w:rsidP="00B2109A">
          <w:pPr>
            <w:pStyle w:val="TOC3"/>
            <w:tabs>
              <w:tab w:val="right" w:leader="dot" w:pos="8630"/>
            </w:tabs>
            <w:spacing w:line="360" w:lineRule="auto"/>
            <w:rPr>
              <w:ins w:id="175" w:author="Tiffany Lin" w:date="2012-05-20T21:56:00Z"/>
              <w:rFonts w:ascii="Times New Roman" w:hAnsi="Times New Roman" w:cs="Times New Roman"/>
              <w:noProof/>
              <w:sz w:val="24"/>
              <w:szCs w:val="24"/>
              <w:rPrChange w:id="176" w:author="Tiffany Lin" w:date="2012-05-20T21:56:00Z">
                <w:rPr>
                  <w:ins w:id="177" w:author="Tiffany Lin" w:date="2012-05-20T21:56:00Z"/>
                  <w:noProof/>
                </w:rPr>
              </w:rPrChange>
            </w:rPr>
            <w:pPrChange w:id="178" w:author="Tiffany Lin" w:date="2012-05-20T21:58:00Z">
              <w:pPr>
                <w:pStyle w:val="TOC3"/>
                <w:tabs>
                  <w:tab w:val="right" w:leader="dot" w:pos="8630"/>
                </w:tabs>
              </w:pPr>
            </w:pPrChange>
          </w:pPr>
          <w:ins w:id="179" w:author="Tiffany Lin" w:date="2012-05-20T21:56:00Z">
            <w:r w:rsidRPr="00B2109A">
              <w:rPr>
                <w:rStyle w:val="Hyperlink"/>
                <w:rFonts w:ascii="Times New Roman" w:hAnsi="Times New Roman" w:cs="Times New Roman"/>
                <w:noProof/>
                <w:sz w:val="24"/>
                <w:szCs w:val="24"/>
                <w:rPrChange w:id="180"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181"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182" w:author="Tiffany Lin" w:date="2012-05-20T21:56:00Z">
                  <w:rPr>
                    <w:noProof/>
                  </w:rPr>
                </w:rPrChange>
              </w:rPr>
              <w:instrText>HYPERLINK \l "_Toc325314322"</w:instrText>
            </w:r>
            <w:r w:rsidRPr="00B2109A">
              <w:rPr>
                <w:rStyle w:val="Hyperlink"/>
                <w:rFonts w:ascii="Times New Roman" w:hAnsi="Times New Roman" w:cs="Times New Roman"/>
                <w:noProof/>
                <w:sz w:val="24"/>
                <w:szCs w:val="24"/>
                <w:rPrChange w:id="183"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184" w:author="Tiffany Lin" w:date="2012-05-20T21:56:00Z">
                  <w:rPr>
                    <w:rStyle w:val="Hyperlink"/>
                    <w:noProof/>
                  </w:rPr>
                </w:rPrChange>
              </w:rPr>
            </w:r>
            <w:r w:rsidRPr="00B2109A">
              <w:rPr>
                <w:rStyle w:val="Hyperlink"/>
                <w:rFonts w:ascii="Times New Roman" w:hAnsi="Times New Roman" w:cs="Times New Roman"/>
                <w:noProof/>
                <w:sz w:val="24"/>
                <w:szCs w:val="24"/>
                <w:rPrChange w:id="185"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186" w:author="Tiffany Lin" w:date="2012-05-20T21:56:00Z">
                  <w:rPr>
                    <w:rStyle w:val="Hyperlink"/>
                    <w:noProof/>
                  </w:rPr>
                </w:rPrChange>
              </w:rPr>
              <w:t>1.1.2 Bayesian Multinet versus Single net</w:t>
            </w:r>
            <w:r w:rsidRPr="00B2109A">
              <w:rPr>
                <w:rFonts w:ascii="Times New Roman" w:hAnsi="Times New Roman" w:cs="Times New Roman"/>
                <w:noProof/>
                <w:webHidden/>
                <w:sz w:val="24"/>
                <w:szCs w:val="24"/>
                <w:rPrChange w:id="187" w:author="Tiffany Lin" w:date="2012-05-20T21:56:00Z">
                  <w:rPr>
                    <w:noProof/>
                    <w:webHidden/>
                  </w:rPr>
                </w:rPrChange>
              </w:rPr>
              <w:tab/>
            </w:r>
            <w:r w:rsidRPr="00B2109A">
              <w:rPr>
                <w:rFonts w:ascii="Times New Roman" w:hAnsi="Times New Roman" w:cs="Times New Roman"/>
                <w:noProof/>
                <w:webHidden/>
                <w:sz w:val="24"/>
                <w:szCs w:val="24"/>
                <w:rPrChange w:id="188" w:author="Tiffany Lin" w:date="2012-05-20T21:56:00Z">
                  <w:rPr>
                    <w:noProof/>
                    <w:webHidden/>
                  </w:rPr>
                </w:rPrChange>
              </w:rPr>
              <w:fldChar w:fldCharType="begin"/>
            </w:r>
            <w:r w:rsidRPr="00B2109A">
              <w:rPr>
                <w:rFonts w:ascii="Times New Roman" w:hAnsi="Times New Roman" w:cs="Times New Roman"/>
                <w:noProof/>
                <w:webHidden/>
                <w:sz w:val="24"/>
                <w:szCs w:val="24"/>
                <w:rPrChange w:id="189" w:author="Tiffany Lin" w:date="2012-05-20T21:56:00Z">
                  <w:rPr>
                    <w:noProof/>
                    <w:webHidden/>
                  </w:rPr>
                </w:rPrChange>
              </w:rPr>
              <w:instrText xml:space="preserve"> PAGEREF _Toc325314322 \h </w:instrText>
            </w:r>
            <w:r w:rsidRPr="00B2109A">
              <w:rPr>
                <w:rFonts w:ascii="Times New Roman" w:hAnsi="Times New Roman" w:cs="Times New Roman"/>
                <w:noProof/>
                <w:webHidden/>
                <w:sz w:val="24"/>
                <w:szCs w:val="24"/>
                <w:rPrChange w:id="190" w:author="Tiffany Lin" w:date="2012-05-20T21:56:00Z">
                  <w:rPr>
                    <w:noProof/>
                    <w:webHidden/>
                  </w:rPr>
                </w:rPrChange>
              </w:rPr>
            </w:r>
          </w:ins>
          <w:r w:rsidRPr="00B2109A">
            <w:rPr>
              <w:rFonts w:ascii="Times New Roman" w:hAnsi="Times New Roman" w:cs="Times New Roman"/>
              <w:noProof/>
              <w:webHidden/>
              <w:sz w:val="24"/>
              <w:szCs w:val="24"/>
              <w:rPrChange w:id="191" w:author="Tiffany Lin" w:date="2012-05-20T21:56:00Z">
                <w:rPr>
                  <w:noProof/>
                  <w:webHidden/>
                </w:rPr>
              </w:rPrChange>
            </w:rPr>
            <w:fldChar w:fldCharType="separate"/>
          </w:r>
          <w:ins w:id="192" w:author="Tiffany Lin" w:date="2012-05-20T21:58:00Z">
            <w:r>
              <w:rPr>
                <w:rFonts w:ascii="Times New Roman" w:hAnsi="Times New Roman" w:cs="Times New Roman"/>
                <w:noProof/>
                <w:webHidden/>
                <w:sz w:val="24"/>
                <w:szCs w:val="24"/>
              </w:rPr>
              <w:t>8</w:t>
            </w:r>
          </w:ins>
          <w:ins w:id="193" w:author="Tiffany Lin" w:date="2012-05-20T21:56:00Z">
            <w:r w:rsidRPr="00B2109A">
              <w:rPr>
                <w:rFonts w:ascii="Times New Roman" w:hAnsi="Times New Roman" w:cs="Times New Roman"/>
                <w:noProof/>
                <w:webHidden/>
                <w:sz w:val="24"/>
                <w:szCs w:val="24"/>
                <w:rPrChange w:id="194"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195" w:author="Tiffany Lin" w:date="2012-05-20T21:56:00Z">
                  <w:rPr>
                    <w:rStyle w:val="Hyperlink"/>
                    <w:noProof/>
                  </w:rPr>
                </w:rPrChange>
              </w:rPr>
              <w:fldChar w:fldCharType="end"/>
            </w:r>
          </w:ins>
        </w:p>
        <w:p w:rsidR="00B2109A" w:rsidRPr="00B2109A" w:rsidRDefault="00B2109A" w:rsidP="00B2109A">
          <w:pPr>
            <w:pStyle w:val="TOC3"/>
            <w:tabs>
              <w:tab w:val="right" w:leader="dot" w:pos="8630"/>
            </w:tabs>
            <w:spacing w:line="360" w:lineRule="auto"/>
            <w:rPr>
              <w:ins w:id="196" w:author="Tiffany Lin" w:date="2012-05-20T21:56:00Z"/>
              <w:rFonts w:ascii="Times New Roman" w:hAnsi="Times New Roman" w:cs="Times New Roman"/>
              <w:noProof/>
              <w:sz w:val="24"/>
              <w:szCs w:val="24"/>
              <w:rPrChange w:id="197" w:author="Tiffany Lin" w:date="2012-05-20T21:56:00Z">
                <w:rPr>
                  <w:ins w:id="198" w:author="Tiffany Lin" w:date="2012-05-20T21:56:00Z"/>
                  <w:noProof/>
                </w:rPr>
              </w:rPrChange>
            </w:rPr>
            <w:pPrChange w:id="199" w:author="Tiffany Lin" w:date="2012-05-20T21:58:00Z">
              <w:pPr>
                <w:pStyle w:val="TOC3"/>
                <w:tabs>
                  <w:tab w:val="right" w:leader="dot" w:pos="8630"/>
                </w:tabs>
              </w:pPr>
            </w:pPrChange>
          </w:pPr>
          <w:ins w:id="200" w:author="Tiffany Lin" w:date="2012-05-20T21:56:00Z">
            <w:r w:rsidRPr="00B2109A">
              <w:rPr>
                <w:rStyle w:val="Hyperlink"/>
                <w:rFonts w:ascii="Times New Roman" w:hAnsi="Times New Roman" w:cs="Times New Roman"/>
                <w:noProof/>
                <w:sz w:val="24"/>
                <w:szCs w:val="24"/>
                <w:rPrChange w:id="201"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202"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203" w:author="Tiffany Lin" w:date="2012-05-20T21:56:00Z">
                  <w:rPr>
                    <w:noProof/>
                  </w:rPr>
                </w:rPrChange>
              </w:rPr>
              <w:instrText>HYPERLINK \l "_Toc325314323"</w:instrText>
            </w:r>
            <w:r w:rsidRPr="00B2109A">
              <w:rPr>
                <w:rStyle w:val="Hyperlink"/>
                <w:rFonts w:ascii="Times New Roman" w:hAnsi="Times New Roman" w:cs="Times New Roman"/>
                <w:noProof/>
                <w:sz w:val="24"/>
                <w:szCs w:val="24"/>
                <w:rPrChange w:id="204"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205" w:author="Tiffany Lin" w:date="2012-05-20T21:56:00Z">
                  <w:rPr>
                    <w:rStyle w:val="Hyperlink"/>
                    <w:noProof/>
                  </w:rPr>
                </w:rPrChange>
              </w:rPr>
            </w:r>
            <w:r w:rsidRPr="00B2109A">
              <w:rPr>
                <w:rStyle w:val="Hyperlink"/>
                <w:rFonts w:ascii="Times New Roman" w:hAnsi="Times New Roman" w:cs="Times New Roman"/>
                <w:noProof/>
                <w:sz w:val="24"/>
                <w:szCs w:val="24"/>
                <w:rPrChange w:id="206"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207" w:author="Tiffany Lin" w:date="2012-05-20T21:56:00Z">
                  <w:rPr>
                    <w:rStyle w:val="Hyperlink"/>
                    <w:noProof/>
                  </w:rPr>
                </w:rPrChange>
              </w:rPr>
              <w:t>1.1.3 Previous Work</w:t>
            </w:r>
            <w:r w:rsidRPr="00B2109A">
              <w:rPr>
                <w:rFonts w:ascii="Times New Roman" w:hAnsi="Times New Roman" w:cs="Times New Roman"/>
                <w:noProof/>
                <w:webHidden/>
                <w:sz w:val="24"/>
                <w:szCs w:val="24"/>
                <w:rPrChange w:id="208" w:author="Tiffany Lin" w:date="2012-05-20T21:56:00Z">
                  <w:rPr>
                    <w:noProof/>
                    <w:webHidden/>
                  </w:rPr>
                </w:rPrChange>
              </w:rPr>
              <w:tab/>
            </w:r>
            <w:r w:rsidRPr="00B2109A">
              <w:rPr>
                <w:rFonts w:ascii="Times New Roman" w:hAnsi="Times New Roman" w:cs="Times New Roman"/>
                <w:noProof/>
                <w:webHidden/>
                <w:sz w:val="24"/>
                <w:szCs w:val="24"/>
                <w:rPrChange w:id="209" w:author="Tiffany Lin" w:date="2012-05-20T21:56:00Z">
                  <w:rPr>
                    <w:noProof/>
                    <w:webHidden/>
                  </w:rPr>
                </w:rPrChange>
              </w:rPr>
              <w:fldChar w:fldCharType="begin"/>
            </w:r>
            <w:r w:rsidRPr="00B2109A">
              <w:rPr>
                <w:rFonts w:ascii="Times New Roman" w:hAnsi="Times New Roman" w:cs="Times New Roman"/>
                <w:noProof/>
                <w:webHidden/>
                <w:sz w:val="24"/>
                <w:szCs w:val="24"/>
                <w:rPrChange w:id="210" w:author="Tiffany Lin" w:date="2012-05-20T21:56:00Z">
                  <w:rPr>
                    <w:noProof/>
                    <w:webHidden/>
                  </w:rPr>
                </w:rPrChange>
              </w:rPr>
              <w:instrText xml:space="preserve"> PAGEREF _Toc325314323 \h </w:instrText>
            </w:r>
            <w:r w:rsidRPr="00B2109A">
              <w:rPr>
                <w:rFonts w:ascii="Times New Roman" w:hAnsi="Times New Roman" w:cs="Times New Roman"/>
                <w:noProof/>
                <w:webHidden/>
                <w:sz w:val="24"/>
                <w:szCs w:val="24"/>
                <w:rPrChange w:id="211" w:author="Tiffany Lin" w:date="2012-05-20T21:56:00Z">
                  <w:rPr>
                    <w:noProof/>
                    <w:webHidden/>
                  </w:rPr>
                </w:rPrChange>
              </w:rPr>
            </w:r>
          </w:ins>
          <w:r w:rsidRPr="00B2109A">
            <w:rPr>
              <w:rFonts w:ascii="Times New Roman" w:hAnsi="Times New Roman" w:cs="Times New Roman"/>
              <w:noProof/>
              <w:webHidden/>
              <w:sz w:val="24"/>
              <w:szCs w:val="24"/>
              <w:rPrChange w:id="212" w:author="Tiffany Lin" w:date="2012-05-20T21:56:00Z">
                <w:rPr>
                  <w:noProof/>
                  <w:webHidden/>
                </w:rPr>
              </w:rPrChange>
            </w:rPr>
            <w:fldChar w:fldCharType="separate"/>
          </w:r>
          <w:ins w:id="213" w:author="Tiffany Lin" w:date="2012-05-20T21:58:00Z">
            <w:r>
              <w:rPr>
                <w:rFonts w:ascii="Times New Roman" w:hAnsi="Times New Roman" w:cs="Times New Roman"/>
                <w:noProof/>
                <w:webHidden/>
                <w:sz w:val="24"/>
                <w:szCs w:val="24"/>
              </w:rPr>
              <w:t>9</w:t>
            </w:r>
          </w:ins>
          <w:ins w:id="214" w:author="Tiffany Lin" w:date="2012-05-20T21:56:00Z">
            <w:r w:rsidRPr="00B2109A">
              <w:rPr>
                <w:rFonts w:ascii="Times New Roman" w:hAnsi="Times New Roman" w:cs="Times New Roman"/>
                <w:noProof/>
                <w:webHidden/>
                <w:sz w:val="24"/>
                <w:szCs w:val="24"/>
                <w:rPrChange w:id="215"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216" w:author="Tiffany Lin" w:date="2012-05-20T21:56:00Z">
                  <w:rPr>
                    <w:rStyle w:val="Hyperlink"/>
                    <w:noProof/>
                  </w:rPr>
                </w:rPrChange>
              </w:rPr>
              <w:fldChar w:fldCharType="end"/>
            </w:r>
          </w:ins>
        </w:p>
        <w:p w:rsidR="00B2109A" w:rsidRPr="00B2109A" w:rsidRDefault="00B2109A" w:rsidP="00B2109A">
          <w:pPr>
            <w:pStyle w:val="TOC2"/>
            <w:tabs>
              <w:tab w:val="right" w:leader="dot" w:pos="8630"/>
            </w:tabs>
            <w:spacing w:line="360" w:lineRule="auto"/>
            <w:rPr>
              <w:ins w:id="217" w:author="Tiffany Lin" w:date="2012-05-20T21:56:00Z"/>
              <w:rFonts w:ascii="Times New Roman" w:hAnsi="Times New Roman" w:cs="Times New Roman"/>
              <w:noProof/>
              <w:sz w:val="24"/>
              <w:szCs w:val="24"/>
              <w:lang w:eastAsia="zh-CN"/>
              <w:rPrChange w:id="218" w:author="Tiffany Lin" w:date="2012-05-20T21:56:00Z">
                <w:rPr>
                  <w:ins w:id="219" w:author="Tiffany Lin" w:date="2012-05-20T21:56:00Z"/>
                  <w:noProof/>
                  <w:lang w:eastAsia="zh-CN"/>
                </w:rPr>
              </w:rPrChange>
            </w:rPr>
            <w:pPrChange w:id="220" w:author="Tiffany Lin" w:date="2012-05-20T21:58:00Z">
              <w:pPr>
                <w:pStyle w:val="TOC2"/>
                <w:tabs>
                  <w:tab w:val="right" w:leader="dot" w:pos="8630"/>
                </w:tabs>
              </w:pPr>
            </w:pPrChange>
          </w:pPr>
          <w:ins w:id="221" w:author="Tiffany Lin" w:date="2012-05-20T21:56:00Z">
            <w:r w:rsidRPr="00B2109A">
              <w:rPr>
                <w:rStyle w:val="Hyperlink"/>
                <w:rFonts w:ascii="Times New Roman" w:hAnsi="Times New Roman" w:cs="Times New Roman"/>
                <w:noProof/>
                <w:sz w:val="24"/>
                <w:szCs w:val="24"/>
                <w:rPrChange w:id="222"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223"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224" w:author="Tiffany Lin" w:date="2012-05-20T21:56:00Z">
                  <w:rPr>
                    <w:noProof/>
                  </w:rPr>
                </w:rPrChange>
              </w:rPr>
              <w:instrText>HYPERLINK \l "_Toc325314324"</w:instrText>
            </w:r>
            <w:r w:rsidRPr="00B2109A">
              <w:rPr>
                <w:rStyle w:val="Hyperlink"/>
                <w:rFonts w:ascii="Times New Roman" w:hAnsi="Times New Roman" w:cs="Times New Roman"/>
                <w:noProof/>
                <w:sz w:val="24"/>
                <w:szCs w:val="24"/>
                <w:rPrChange w:id="225"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226" w:author="Tiffany Lin" w:date="2012-05-20T21:56:00Z">
                  <w:rPr>
                    <w:rStyle w:val="Hyperlink"/>
                    <w:noProof/>
                  </w:rPr>
                </w:rPrChange>
              </w:rPr>
            </w:r>
            <w:r w:rsidRPr="00B2109A">
              <w:rPr>
                <w:rStyle w:val="Hyperlink"/>
                <w:rFonts w:ascii="Times New Roman" w:hAnsi="Times New Roman" w:cs="Times New Roman"/>
                <w:noProof/>
                <w:sz w:val="24"/>
                <w:szCs w:val="24"/>
                <w:rPrChange w:id="227"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228" w:author="Tiffany Lin" w:date="2012-05-20T21:56:00Z">
                  <w:rPr>
                    <w:rStyle w:val="Hyperlink"/>
                    <w:rFonts w:ascii="Times New Roman" w:hAnsi="Times New Roman" w:cs="Times New Roman"/>
                    <w:noProof/>
                  </w:rPr>
                </w:rPrChange>
              </w:rPr>
              <w:t>1.2 Goals of Research</w:t>
            </w:r>
            <w:r w:rsidRPr="00B2109A">
              <w:rPr>
                <w:rFonts w:ascii="Times New Roman" w:hAnsi="Times New Roman" w:cs="Times New Roman"/>
                <w:noProof/>
                <w:webHidden/>
                <w:sz w:val="24"/>
                <w:szCs w:val="24"/>
                <w:rPrChange w:id="229" w:author="Tiffany Lin" w:date="2012-05-20T21:56:00Z">
                  <w:rPr>
                    <w:noProof/>
                    <w:webHidden/>
                  </w:rPr>
                </w:rPrChange>
              </w:rPr>
              <w:tab/>
            </w:r>
            <w:r w:rsidRPr="00B2109A">
              <w:rPr>
                <w:rFonts w:ascii="Times New Roman" w:hAnsi="Times New Roman" w:cs="Times New Roman"/>
                <w:noProof/>
                <w:webHidden/>
                <w:sz w:val="24"/>
                <w:szCs w:val="24"/>
                <w:rPrChange w:id="230" w:author="Tiffany Lin" w:date="2012-05-20T21:56:00Z">
                  <w:rPr>
                    <w:noProof/>
                    <w:webHidden/>
                  </w:rPr>
                </w:rPrChange>
              </w:rPr>
              <w:fldChar w:fldCharType="begin"/>
            </w:r>
            <w:r w:rsidRPr="00B2109A">
              <w:rPr>
                <w:rFonts w:ascii="Times New Roman" w:hAnsi="Times New Roman" w:cs="Times New Roman"/>
                <w:noProof/>
                <w:webHidden/>
                <w:sz w:val="24"/>
                <w:szCs w:val="24"/>
                <w:rPrChange w:id="231" w:author="Tiffany Lin" w:date="2012-05-20T21:56:00Z">
                  <w:rPr>
                    <w:noProof/>
                    <w:webHidden/>
                  </w:rPr>
                </w:rPrChange>
              </w:rPr>
              <w:instrText xml:space="preserve"> PAGEREF _Toc325314324 \h </w:instrText>
            </w:r>
            <w:r w:rsidRPr="00B2109A">
              <w:rPr>
                <w:rFonts w:ascii="Times New Roman" w:hAnsi="Times New Roman" w:cs="Times New Roman"/>
                <w:noProof/>
                <w:webHidden/>
                <w:sz w:val="24"/>
                <w:szCs w:val="24"/>
                <w:rPrChange w:id="232" w:author="Tiffany Lin" w:date="2012-05-20T21:56:00Z">
                  <w:rPr>
                    <w:noProof/>
                    <w:webHidden/>
                  </w:rPr>
                </w:rPrChange>
              </w:rPr>
            </w:r>
          </w:ins>
          <w:r w:rsidRPr="00B2109A">
            <w:rPr>
              <w:rFonts w:ascii="Times New Roman" w:hAnsi="Times New Roman" w:cs="Times New Roman"/>
              <w:noProof/>
              <w:webHidden/>
              <w:sz w:val="24"/>
              <w:szCs w:val="24"/>
              <w:rPrChange w:id="233" w:author="Tiffany Lin" w:date="2012-05-20T21:56:00Z">
                <w:rPr>
                  <w:noProof/>
                  <w:webHidden/>
                </w:rPr>
              </w:rPrChange>
            </w:rPr>
            <w:fldChar w:fldCharType="separate"/>
          </w:r>
          <w:ins w:id="234" w:author="Tiffany Lin" w:date="2012-05-20T21:58:00Z">
            <w:r>
              <w:rPr>
                <w:rFonts w:ascii="Times New Roman" w:hAnsi="Times New Roman" w:cs="Times New Roman"/>
                <w:noProof/>
                <w:webHidden/>
                <w:sz w:val="24"/>
                <w:szCs w:val="24"/>
              </w:rPr>
              <w:t>10</w:t>
            </w:r>
          </w:ins>
          <w:ins w:id="235" w:author="Tiffany Lin" w:date="2012-05-20T21:56:00Z">
            <w:r w:rsidRPr="00B2109A">
              <w:rPr>
                <w:rFonts w:ascii="Times New Roman" w:hAnsi="Times New Roman" w:cs="Times New Roman"/>
                <w:noProof/>
                <w:webHidden/>
                <w:sz w:val="24"/>
                <w:szCs w:val="24"/>
                <w:rPrChange w:id="236"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237" w:author="Tiffany Lin" w:date="2012-05-20T21:56:00Z">
                  <w:rPr>
                    <w:rStyle w:val="Hyperlink"/>
                    <w:noProof/>
                  </w:rPr>
                </w:rPrChange>
              </w:rPr>
              <w:fldChar w:fldCharType="end"/>
            </w:r>
          </w:ins>
        </w:p>
        <w:p w:rsidR="00B2109A" w:rsidRPr="00B2109A" w:rsidRDefault="00B2109A" w:rsidP="00B2109A">
          <w:pPr>
            <w:pStyle w:val="TOC3"/>
            <w:tabs>
              <w:tab w:val="right" w:leader="dot" w:pos="8630"/>
            </w:tabs>
            <w:spacing w:line="360" w:lineRule="auto"/>
            <w:rPr>
              <w:ins w:id="238" w:author="Tiffany Lin" w:date="2012-05-20T21:56:00Z"/>
              <w:rFonts w:ascii="Times New Roman" w:hAnsi="Times New Roman" w:cs="Times New Roman"/>
              <w:noProof/>
              <w:sz w:val="24"/>
              <w:szCs w:val="24"/>
              <w:rPrChange w:id="239" w:author="Tiffany Lin" w:date="2012-05-20T21:56:00Z">
                <w:rPr>
                  <w:ins w:id="240" w:author="Tiffany Lin" w:date="2012-05-20T21:56:00Z"/>
                  <w:noProof/>
                </w:rPr>
              </w:rPrChange>
            </w:rPr>
            <w:pPrChange w:id="241" w:author="Tiffany Lin" w:date="2012-05-20T21:58:00Z">
              <w:pPr>
                <w:pStyle w:val="TOC3"/>
                <w:tabs>
                  <w:tab w:val="right" w:leader="dot" w:pos="8630"/>
                </w:tabs>
              </w:pPr>
            </w:pPrChange>
          </w:pPr>
          <w:ins w:id="242" w:author="Tiffany Lin" w:date="2012-05-20T21:56:00Z">
            <w:r w:rsidRPr="00B2109A">
              <w:rPr>
                <w:rStyle w:val="Hyperlink"/>
                <w:rFonts w:ascii="Times New Roman" w:hAnsi="Times New Roman" w:cs="Times New Roman"/>
                <w:noProof/>
                <w:sz w:val="24"/>
                <w:szCs w:val="24"/>
                <w:rPrChange w:id="243"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244"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245" w:author="Tiffany Lin" w:date="2012-05-20T21:56:00Z">
                  <w:rPr>
                    <w:noProof/>
                  </w:rPr>
                </w:rPrChange>
              </w:rPr>
              <w:instrText>HYPERLINK \l "_Toc325314325"</w:instrText>
            </w:r>
            <w:r w:rsidRPr="00B2109A">
              <w:rPr>
                <w:rStyle w:val="Hyperlink"/>
                <w:rFonts w:ascii="Times New Roman" w:hAnsi="Times New Roman" w:cs="Times New Roman"/>
                <w:noProof/>
                <w:sz w:val="24"/>
                <w:szCs w:val="24"/>
                <w:rPrChange w:id="246"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247" w:author="Tiffany Lin" w:date="2012-05-20T21:56:00Z">
                  <w:rPr>
                    <w:rStyle w:val="Hyperlink"/>
                    <w:noProof/>
                  </w:rPr>
                </w:rPrChange>
              </w:rPr>
            </w:r>
            <w:r w:rsidRPr="00B2109A">
              <w:rPr>
                <w:rStyle w:val="Hyperlink"/>
                <w:rFonts w:ascii="Times New Roman" w:hAnsi="Times New Roman" w:cs="Times New Roman"/>
                <w:noProof/>
                <w:sz w:val="24"/>
                <w:szCs w:val="24"/>
                <w:rPrChange w:id="248"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249" w:author="Tiffany Lin" w:date="2012-05-20T21:56:00Z">
                  <w:rPr>
                    <w:rStyle w:val="Hyperlink"/>
                    <w:noProof/>
                  </w:rPr>
                </w:rPrChange>
              </w:rPr>
              <w:t>1.2.1 General Approach</w:t>
            </w:r>
            <w:r w:rsidRPr="00B2109A">
              <w:rPr>
                <w:rFonts w:ascii="Times New Roman" w:hAnsi="Times New Roman" w:cs="Times New Roman"/>
                <w:noProof/>
                <w:webHidden/>
                <w:sz w:val="24"/>
                <w:szCs w:val="24"/>
                <w:rPrChange w:id="250" w:author="Tiffany Lin" w:date="2012-05-20T21:56:00Z">
                  <w:rPr>
                    <w:noProof/>
                    <w:webHidden/>
                  </w:rPr>
                </w:rPrChange>
              </w:rPr>
              <w:tab/>
            </w:r>
            <w:r w:rsidRPr="00B2109A">
              <w:rPr>
                <w:rFonts w:ascii="Times New Roman" w:hAnsi="Times New Roman" w:cs="Times New Roman"/>
                <w:noProof/>
                <w:webHidden/>
                <w:sz w:val="24"/>
                <w:szCs w:val="24"/>
                <w:rPrChange w:id="251" w:author="Tiffany Lin" w:date="2012-05-20T21:56:00Z">
                  <w:rPr>
                    <w:noProof/>
                    <w:webHidden/>
                  </w:rPr>
                </w:rPrChange>
              </w:rPr>
              <w:fldChar w:fldCharType="begin"/>
            </w:r>
            <w:r w:rsidRPr="00B2109A">
              <w:rPr>
                <w:rFonts w:ascii="Times New Roman" w:hAnsi="Times New Roman" w:cs="Times New Roman"/>
                <w:noProof/>
                <w:webHidden/>
                <w:sz w:val="24"/>
                <w:szCs w:val="24"/>
                <w:rPrChange w:id="252" w:author="Tiffany Lin" w:date="2012-05-20T21:56:00Z">
                  <w:rPr>
                    <w:noProof/>
                    <w:webHidden/>
                  </w:rPr>
                </w:rPrChange>
              </w:rPr>
              <w:instrText xml:space="preserve"> PAGEREF _Toc325314325 \h </w:instrText>
            </w:r>
            <w:r w:rsidRPr="00B2109A">
              <w:rPr>
                <w:rFonts w:ascii="Times New Roman" w:hAnsi="Times New Roman" w:cs="Times New Roman"/>
                <w:noProof/>
                <w:webHidden/>
                <w:sz w:val="24"/>
                <w:szCs w:val="24"/>
                <w:rPrChange w:id="253" w:author="Tiffany Lin" w:date="2012-05-20T21:56:00Z">
                  <w:rPr>
                    <w:noProof/>
                    <w:webHidden/>
                  </w:rPr>
                </w:rPrChange>
              </w:rPr>
            </w:r>
          </w:ins>
          <w:r w:rsidRPr="00B2109A">
            <w:rPr>
              <w:rFonts w:ascii="Times New Roman" w:hAnsi="Times New Roman" w:cs="Times New Roman"/>
              <w:noProof/>
              <w:webHidden/>
              <w:sz w:val="24"/>
              <w:szCs w:val="24"/>
              <w:rPrChange w:id="254" w:author="Tiffany Lin" w:date="2012-05-20T21:56:00Z">
                <w:rPr>
                  <w:noProof/>
                  <w:webHidden/>
                </w:rPr>
              </w:rPrChange>
            </w:rPr>
            <w:fldChar w:fldCharType="separate"/>
          </w:r>
          <w:ins w:id="255" w:author="Tiffany Lin" w:date="2012-05-20T21:58:00Z">
            <w:r>
              <w:rPr>
                <w:rFonts w:ascii="Times New Roman" w:hAnsi="Times New Roman" w:cs="Times New Roman"/>
                <w:noProof/>
                <w:webHidden/>
                <w:sz w:val="24"/>
                <w:szCs w:val="24"/>
              </w:rPr>
              <w:t>10</w:t>
            </w:r>
          </w:ins>
          <w:ins w:id="256" w:author="Tiffany Lin" w:date="2012-05-20T21:56:00Z">
            <w:r w:rsidRPr="00B2109A">
              <w:rPr>
                <w:rFonts w:ascii="Times New Roman" w:hAnsi="Times New Roman" w:cs="Times New Roman"/>
                <w:noProof/>
                <w:webHidden/>
                <w:sz w:val="24"/>
                <w:szCs w:val="24"/>
                <w:rPrChange w:id="257"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258" w:author="Tiffany Lin" w:date="2012-05-20T21:56:00Z">
                  <w:rPr>
                    <w:rStyle w:val="Hyperlink"/>
                    <w:noProof/>
                  </w:rPr>
                </w:rPrChange>
              </w:rPr>
              <w:fldChar w:fldCharType="end"/>
            </w:r>
          </w:ins>
        </w:p>
        <w:p w:rsidR="00B2109A" w:rsidRPr="00B2109A" w:rsidRDefault="00B2109A" w:rsidP="00B2109A">
          <w:pPr>
            <w:pStyle w:val="TOC3"/>
            <w:tabs>
              <w:tab w:val="right" w:leader="dot" w:pos="8630"/>
            </w:tabs>
            <w:spacing w:line="360" w:lineRule="auto"/>
            <w:rPr>
              <w:ins w:id="259" w:author="Tiffany Lin" w:date="2012-05-20T21:56:00Z"/>
              <w:rFonts w:ascii="Times New Roman" w:hAnsi="Times New Roman" w:cs="Times New Roman"/>
              <w:noProof/>
              <w:sz w:val="24"/>
              <w:szCs w:val="24"/>
              <w:rPrChange w:id="260" w:author="Tiffany Lin" w:date="2012-05-20T21:56:00Z">
                <w:rPr>
                  <w:ins w:id="261" w:author="Tiffany Lin" w:date="2012-05-20T21:56:00Z"/>
                  <w:noProof/>
                </w:rPr>
              </w:rPrChange>
            </w:rPr>
            <w:pPrChange w:id="262" w:author="Tiffany Lin" w:date="2012-05-20T21:58:00Z">
              <w:pPr>
                <w:pStyle w:val="TOC3"/>
                <w:tabs>
                  <w:tab w:val="right" w:leader="dot" w:pos="8630"/>
                </w:tabs>
              </w:pPr>
            </w:pPrChange>
          </w:pPr>
          <w:ins w:id="263" w:author="Tiffany Lin" w:date="2012-05-20T21:56:00Z">
            <w:r w:rsidRPr="00B2109A">
              <w:rPr>
                <w:rStyle w:val="Hyperlink"/>
                <w:rFonts w:ascii="Times New Roman" w:hAnsi="Times New Roman" w:cs="Times New Roman"/>
                <w:noProof/>
                <w:sz w:val="24"/>
                <w:szCs w:val="24"/>
                <w:rPrChange w:id="264"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265"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266" w:author="Tiffany Lin" w:date="2012-05-20T21:56:00Z">
                  <w:rPr>
                    <w:noProof/>
                  </w:rPr>
                </w:rPrChange>
              </w:rPr>
              <w:instrText>HYPERLINK \l "_Toc325314326"</w:instrText>
            </w:r>
            <w:r w:rsidRPr="00B2109A">
              <w:rPr>
                <w:rStyle w:val="Hyperlink"/>
                <w:rFonts w:ascii="Times New Roman" w:hAnsi="Times New Roman" w:cs="Times New Roman"/>
                <w:noProof/>
                <w:sz w:val="24"/>
                <w:szCs w:val="24"/>
                <w:rPrChange w:id="267"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268" w:author="Tiffany Lin" w:date="2012-05-20T21:56:00Z">
                  <w:rPr>
                    <w:rStyle w:val="Hyperlink"/>
                    <w:noProof/>
                  </w:rPr>
                </w:rPrChange>
              </w:rPr>
            </w:r>
            <w:r w:rsidRPr="00B2109A">
              <w:rPr>
                <w:rStyle w:val="Hyperlink"/>
                <w:rFonts w:ascii="Times New Roman" w:hAnsi="Times New Roman" w:cs="Times New Roman"/>
                <w:noProof/>
                <w:sz w:val="24"/>
                <w:szCs w:val="24"/>
                <w:rPrChange w:id="269"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270" w:author="Tiffany Lin" w:date="2012-05-20T21:56:00Z">
                  <w:rPr>
                    <w:rStyle w:val="Hyperlink"/>
                    <w:noProof/>
                  </w:rPr>
                </w:rPrChange>
              </w:rPr>
              <w:t>1.2.2 Criteria for Success</w:t>
            </w:r>
            <w:r w:rsidRPr="00B2109A">
              <w:rPr>
                <w:rFonts w:ascii="Times New Roman" w:hAnsi="Times New Roman" w:cs="Times New Roman"/>
                <w:noProof/>
                <w:webHidden/>
                <w:sz w:val="24"/>
                <w:szCs w:val="24"/>
                <w:rPrChange w:id="271" w:author="Tiffany Lin" w:date="2012-05-20T21:56:00Z">
                  <w:rPr>
                    <w:noProof/>
                    <w:webHidden/>
                  </w:rPr>
                </w:rPrChange>
              </w:rPr>
              <w:tab/>
            </w:r>
            <w:r w:rsidRPr="00B2109A">
              <w:rPr>
                <w:rFonts w:ascii="Times New Roman" w:hAnsi="Times New Roman" w:cs="Times New Roman"/>
                <w:noProof/>
                <w:webHidden/>
                <w:sz w:val="24"/>
                <w:szCs w:val="24"/>
                <w:rPrChange w:id="272" w:author="Tiffany Lin" w:date="2012-05-20T21:56:00Z">
                  <w:rPr>
                    <w:noProof/>
                    <w:webHidden/>
                  </w:rPr>
                </w:rPrChange>
              </w:rPr>
              <w:fldChar w:fldCharType="begin"/>
            </w:r>
            <w:r w:rsidRPr="00B2109A">
              <w:rPr>
                <w:rFonts w:ascii="Times New Roman" w:hAnsi="Times New Roman" w:cs="Times New Roman"/>
                <w:noProof/>
                <w:webHidden/>
                <w:sz w:val="24"/>
                <w:szCs w:val="24"/>
                <w:rPrChange w:id="273" w:author="Tiffany Lin" w:date="2012-05-20T21:56:00Z">
                  <w:rPr>
                    <w:noProof/>
                    <w:webHidden/>
                  </w:rPr>
                </w:rPrChange>
              </w:rPr>
              <w:instrText xml:space="preserve"> PAGEREF _Toc325314326 \h </w:instrText>
            </w:r>
            <w:r w:rsidRPr="00B2109A">
              <w:rPr>
                <w:rFonts w:ascii="Times New Roman" w:hAnsi="Times New Roman" w:cs="Times New Roman"/>
                <w:noProof/>
                <w:webHidden/>
                <w:sz w:val="24"/>
                <w:szCs w:val="24"/>
                <w:rPrChange w:id="274" w:author="Tiffany Lin" w:date="2012-05-20T21:56:00Z">
                  <w:rPr>
                    <w:noProof/>
                    <w:webHidden/>
                  </w:rPr>
                </w:rPrChange>
              </w:rPr>
            </w:r>
          </w:ins>
          <w:r w:rsidRPr="00B2109A">
            <w:rPr>
              <w:rFonts w:ascii="Times New Roman" w:hAnsi="Times New Roman" w:cs="Times New Roman"/>
              <w:noProof/>
              <w:webHidden/>
              <w:sz w:val="24"/>
              <w:szCs w:val="24"/>
              <w:rPrChange w:id="275" w:author="Tiffany Lin" w:date="2012-05-20T21:56:00Z">
                <w:rPr>
                  <w:noProof/>
                  <w:webHidden/>
                </w:rPr>
              </w:rPrChange>
            </w:rPr>
            <w:fldChar w:fldCharType="separate"/>
          </w:r>
          <w:ins w:id="276" w:author="Tiffany Lin" w:date="2012-05-20T21:58:00Z">
            <w:r>
              <w:rPr>
                <w:rFonts w:ascii="Times New Roman" w:hAnsi="Times New Roman" w:cs="Times New Roman"/>
                <w:noProof/>
                <w:webHidden/>
                <w:sz w:val="24"/>
                <w:szCs w:val="24"/>
              </w:rPr>
              <w:t>11</w:t>
            </w:r>
          </w:ins>
          <w:ins w:id="277" w:author="Tiffany Lin" w:date="2012-05-20T21:56:00Z">
            <w:r w:rsidRPr="00B2109A">
              <w:rPr>
                <w:rFonts w:ascii="Times New Roman" w:hAnsi="Times New Roman" w:cs="Times New Roman"/>
                <w:noProof/>
                <w:webHidden/>
                <w:sz w:val="24"/>
                <w:szCs w:val="24"/>
                <w:rPrChange w:id="278"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279"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280" w:author="Tiffany Lin" w:date="2012-05-20T21:56:00Z"/>
              <w:rFonts w:ascii="Times New Roman" w:hAnsi="Times New Roman" w:cs="Times New Roman"/>
              <w:noProof/>
              <w:sz w:val="24"/>
              <w:szCs w:val="24"/>
              <w:lang w:eastAsia="zh-CN"/>
              <w:rPrChange w:id="281" w:author="Tiffany Lin" w:date="2012-05-20T21:56:00Z">
                <w:rPr>
                  <w:ins w:id="282" w:author="Tiffany Lin" w:date="2012-05-20T21:56:00Z"/>
                  <w:noProof/>
                  <w:lang w:eastAsia="zh-CN"/>
                </w:rPr>
              </w:rPrChange>
            </w:rPr>
            <w:pPrChange w:id="283" w:author="Tiffany Lin" w:date="2012-05-20T21:58:00Z">
              <w:pPr>
                <w:pStyle w:val="TOC1"/>
                <w:tabs>
                  <w:tab w:val="right" w:leader="dot" w:pos="8630"/>
                </w:tabs>
              </w:pPr>
            </w:pPrChange>
          </w:pPr>
          <w:ins w:id="284" w:author="Tiffany Lin" w:date="2012-05-20T21:56:00Z">
            <w:r w:rsidRPr="00B2109A">
              <w:rPr>
                <w:rStyle w:val="Hyperlink"/>
                <w:rFonts w:ascii="Times New Roman" w:hAnsi="Times New Roman" w:cs="Times New Roman"/>
                <w:noProof/>
                <w:sz w:val="24"/>
                <w:szCs w:val="24"/>
                <w:rPrChange w:id="285"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286"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287" w:author="Tiffany Lin" w:date="2012-05-20T21:56:00Z">
                  <w:rPr>
                    <w:noProof/>
                  </w:rPr>
                </w:rPrChange>
              </w:rPr>
              <w:instrText>HYPERLINK \l "_Toc325314327"</w:instrText>
            </w:r>
            <w:r w:rsidRPr="00B2109A">
              <w:rPr>
                <w:rStyle w:val="Hyperlink"/>
                <w:rFonts w:ascii="Times New Roman" w:hAnsi="Times New Roman" w:cs="Times New Roman"/>
                <w:noProof/>
                <w:sz w:val="24"/>
                <w:szCs w:val="24"/>
                <w:rPrChange w:id="288"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289" w:author="Tiffany Lin" w:date="2012-05-20T21:56:00Z">
                  <w:rPr>
                    <w:rStyle w:val="Hyperlink"/>
                    <w:noProof/>
                  </w:rPr>
                </w:rPrChange>
              </w:rPr>
            </w:r>
            <w:r w:rsidRPr="00B2109A">
              <w:rPr>
                <w:rStyle w:val="Hyperlink"/>
                <w:rFonts w:ascii="Times New Roman" w:hAnsi="Times New Roman" w:cs="Times New Roman"/>
                <w:noProof/>
                <w:sz w:val="24"/>
                <w:szCs w:val="24"/>
                <w:rPrChange w:id="290"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291" w:author="Tiffany Lin" w:date="2012-05-20T21:56:00Z">
                  <w:rPr>
                    <w:rStyle w:val="Hyperlink"/>
                    <w:rFonts w:ascii="Times New Roman" w:hAnsi="Times New Roman" w:cs="Times New Roman"/>
                    <w:noProof/>
                  </w:rPr>
                </w:rPrChange>
              </w:rPr>
              <w:t>2 Procedure</w:t>
            </w:r>
            <w:r w:rsidRPr="00B2109A">
              <w:rPr>
                <w:rFonts w:ascii="Times New Roman" w:hAnsi="Times New Roman" w:cs="Times New Roman"/>
                <w:noProof/>
                <w:webHidden/>
                <w:sz w:val="24"/>
                <w:szCs w:val="24"/>
                <w:rPrChange w:id="292" w:author="Tiffany Lin" w:date="2012-05-20T21:56:00Z">
                  <w:rPr>
                    <w:noProof/>
                    <w:webHidden/>
                  </w:rPr>
                </w:rPrChange>
              </w:rPr>
              <w:tab/>
            </w:r>
            <w:r w:rsidRPr="00B2109A">
              <w:rPr>
                <w:rFonts w:ascii="Times New Roman" w:hAnsi="Times New Roman" w:cs="Times New Roman"/>
                <w:noProof/>
                <w:webHidden/>
                <w:sz w:val="24"/>
                <w:szCs w:val="24"/>
                <w:rPrChange w:id="293" w:author="Tiffany Lin" w:date="2012-05-20T21:56:00Z">
                  <w:rPr>
                    <w:noProof/>
                    <w:webHidden/>
                  </w:rPr>
                </w:rPrChange>
              </w:rPr>
              <w:fldChar w:fldCharType="begin"/>
            </w:r>
            <w:r w:rsidRPr="00B2109A">
              <w:rPr>
                <w:rFonts w:ascii="Times New Roman" w:hAnsi="Times New Roman" w:cs="Times New Roman"/>
                <w:noProof/>
                <w:webHidden/>
                <w:sz w:val="24"/>
                <w:szCs w:val="24"/>
                <w:rPrChange w:id="294" w:author="Tiffany Lin" w:date="2012-05-20T21:56:00Z">
                  <w:rPr>
                    <w:noProof/>
                    <w:webHidden/>
                  </w:rPr>
                </w:rPrChange>
              </w:rPr>
              <w:instrText xml:space="preserve"> PAGEREF _Toc325314327 \h </w:instrText>
            </w:r>
            <w:r w:rsidRPr="00B2109A">
              <w:rPr>
                <w:rFonts w:ascii="Times New Roman" w:hAnsi="Times New Roman" w:cs="Times New Roman"/>
                <w:noProof/>
                <w:webHidden/>
                <w:sz w:val="24"/>
                <w:szCs w:val="24"/>
                <w:rPrChange w:id="295" w:author="Tiffany Lin" w:date="2012-05-20T21:56:00Z">
                  <w:rPr>
                    <w:noProof/>
                    <w:webHidden/>
                  </w:rPr>
                </w:rPrChange>
              </w:rPr>
            </w:r>
          </w:ins>
          <w:r w:rsidRPr="00B2109A">
            <w:rPr>
              <w:rFonts w:ascii="Times New Roman" w:hAnsi="Times New Roman" w:cs="Times New Roman"/>
              <w:noProof/>
              <w:webHidden/>
              <w:sz w:val="24"/>
              <w:szCs w:val="24"/>
              <w:rPrChange w:id="296" w:author="Tiffany Lin" w:date="2012-05-20T21:56:00Z">
                <w:rPr>
                  <w:noProof/>
                  <w:webHidden/>
                </w:rPr>
              </w:rPrChange>
            </w:rPr>
            <w:fldChar w:fldCharType="separate"/>
          </w:r>
          <w:ins w:id="297" w:author="Tiffany Lin" w:date="2012-05-20T21:58:00Z">
            <w:r>
              <w:rPr>
                <w:rFonts w:ascii="Times New Roman" w:hAnsi="Times New Roman" w:cs="Times New Roman"/>
                <w:noProof/>
                <w:webHidden/>
                <w:sz w:val="24"/>
                <w:szCs w:val="24"/>
              </w:rPr>
              <w:t>11</w:t>
            </w:r>
          </w:ins>
          <w:ins w:id="298" w:author="Tiffany Lin" w:date="2012-05-20T21:56:00Z">
            <w:r w:rsidRPr="00B2109A">
              <w:rPr>
                <w:rFonts w:ascii="Times New Roman" w:hAnsi="Times New Roman" w:cs="Times New Roman"/>
                <w:noProof/>
                <w:webHidden/>
                <w:sz w:val="24"/>
                <w:szCs w:val="24"/>
                <w:rPrChange w:id="299"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300" w:author="Tiffany Lin" w:date="2012-05-20T21:56:00Z">
                  <w:rPr>
                    <w:rStyle w:val="Hyperlink"/>
                    <w:noProof/>
                  </w:rPr>
                </w:rPrChange>
              </w:rPr>
              <w:fldChar w:fldCharType="end"/>
            </w:r>
          </w:ins>
        </w:p>
        <w:p w:rsidR="00B2109A" w:rsidRPr="00B2109A" w:rsidRDefault="00B2109A" w:rsidP="00B2109A">
          <w:pPr>
            <w:pStyle w:val="TOC2"/>
            <w:tabs>
              <w:tab w:val="right" w:leader="dot" w:pos="8630"/>
            </w:tabs>
            <w:spacing w:line="360" w:lineRule="auto"/>
            <w:rPr>
              <w:ins w:id="301" w:author="Tiffany Lin" w:date="2012-05-20T21:56:00Z"/>
              <w:rFonts w:ascii="Times New Roman" w:hAnsi="Times New Roman" w:cs="Times New Roman"/>
              <w:noProof/>
              <w:sz w:val="24"/>
              <w:szCs w:val="24"/>
              <w:lang w:eastAsia="zh-CN"/>
              <w:rPrChange w:id="302" w:author="Tiffany Lin" w:date="2012-05-20T21:56:00Z">
                <w:rPr>
                  <w:ins w:id="303" w:author="Tiffany Lin" w:date="2012-05-20T21:56:00Z"/>
                  <w:noProof/>
                  <w:lang w:eastAsia="zh-CN"/>
                </w:rPr>
              </w:rPrChange>
            </w:rPr>
            <w:pPrChange w:id="304" w:author="Tiffany Lin" w:date="2012-05-20T21:58:00Z">
              <w:pPr>
                <w:pStyle w:val="TOC2"/>
                <w:tabs>
                  <w:tab w:val="right" w:leader="dot" w:pos="8630"/>
                </w:tabs>
              </w:pPr>
            </w:pPrChange>
          </w:pPr>
          <w:ins w:id="305" w:author="Tiffany Lin" w:date="2012-05-20T21:56:00Z">
            <w:r w:rsidRPr="00B2109A">
              <w:rPr>
                <w:rStyle w:val="Hyperlink"/>
                <w:rFonts w:ascii="Times New Roman" w:hAnsi="Times New Roman" w:cs="Times New Roman"/>
                <w:noProof/>
                <w:sz w:val="24"/>
                <w:szCs w:val="24"/>
                <w:rPrChange w:id="306"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307"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308" w:author="Tiffany Lin" w:date="2012-05-20T21:56:00Z">
                  <w:rPr>
                    <w:noProof/>
                  </w:rPr>
                </w:rPrChange>
              </w:rPr>
              <w:instrText>HYPERLINK \l "_Toc325314328"</w:instrText>
            </w:r>
            <w:r w:rsidRPr="00B2109A">
              <w:rPr>
                <w:rStyle w:val="Hyperlink"/>
                <w:rFonts w:ascii="Times New Roman" w:hAnsi="Times New Roman" w:cs="Times New Roman"/>
                <w:noProof/>
                <w:sz w:val="24"/>
                <w:szCs w:val="24"/>
                <w:rPrChange w:id="309"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310" w:author="Tiffany Lin" w:date="2012-05-20T21:56:00Z">
                  <w:rPr>
                    <w:rStyle w:val="Hyperlink"/>
                    <w:noProof/>
                  </w:rPr>
                </w:rPrChange>
              </w:rPr>
            </w:r>
            <w:r w:rsidRPr="00B2109A">
              <w:rPr>
                <w:rStyle w:val="Hyperlink"/>
                <w:rFonts w:ascii="Times New Roman" w:hAnsi="Times New Roman" w:cs="Times New Roman"/>
                <w:noProof/>
                <w:sz w:val="24"/>
                <w:szCs w:val="24"/>
                <w:rPrChange w:id="311"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312" w:author="Tiffany Lin" w:date="2012-05-20T21:56:00Z">
                  <w:rPr>
                    <w:rStyle w:val="Hyperlink"/>
                    <w:rFonts w:ascii="Times New Roman" w:hAnsi="Times New Roman" w:cs="Times New Roman"/>
                    <w:noProof/>
                  </w:rPr>
                </w:rPrChange>
              </w:rPr>
              <w:t>2.1 Materials</w:t>
            </w:r>
            <w:r w:rsidRPr="00B2109A">
              <w:rPr>
                <w:rFonts w:ascii="Times New Roman" w:hAnsi="Times New Roman" w:cs="Times New Roman"/>
                <w:noProof/>
                <w:webHidden/>
                <w:sz w:val="24"/>
                <w:szCs w:val="24"/>
                <w:rPrChange w:id="313" w:author="Tiffany Lin" w:date="2012-05-20T21:56:00Z">
                  <w:rPr>
                    <w:noProof/>
                    <w:webHidden/>
                  </w:rPr>
                </w:rPrChange>
              </w:rPr>
              <w:tab/>
            </w:r>
            <w:r w:rsidRPr="00B2109A">
              <w:rPr>
                <w:rFonts w:ascii="Times New Roman" w:hAnsi="Times New Roman" w:cs="Times New Roman"/>
                <w:noProof/>
                <w:webHidden/>
                <w:sz w:val="24"/>
                <w:szCs w:val="24"/>
                <w:rPrChange w:id="314" w:author="Tiffany Lin" w:date="2012-05-20T21:56:00Z">
                  <w:rPr>
                    <w:noProof/>
                    <w:webHidden/>
                  </w:rPr>
                </w:rPrChange>
              </w:rPr>
              <w:fldChar w:fldCharType="begin"/>
            </w:r>
            <w:r w:rsidRPr="00B2109A">
              <w:rPr>
                <w:rFonts w:ascii="Times New Roman" w:hAnsi="Times New Roman" w:cs="Times New Roman"/>
                <w:noProof/>
                <w:webHidden/>
                <w:sz w:val="24"/>
                <w:szCs w:val="24"/>
                <w:rPrChange w:id="315" w:author="Tiffany Lin" w:date="2012-05-20T21:56:00Z">
                  <w:rPr>
                    <w:noProof/>
                    <w:webHidden/>
                  </w:rPr>
                </w:rPrChange>
              </w:rPr>
              <w:instrText xml:space="preserve"> PAGEREF _Toc325314328 \h </w:instrText>
            </w:r>
            <w:r w:rsidRPr="00B2109A">
              <w:rPr>
                <w:rFonts w:ascii="Times New Roman" w:hAnsi="Times New Roman" w:cs="Times New Roman"/>
                <w:noProof/>
                <w:webHidden/>
                <w:sz w:val="24"/>
                <w:szCs w:val="24"/>
                <w:rPrChange w:id="316" w:author="Tiffany Lin" w:date="2012-05-20T21:56:00Z">
                  <w:rPr>
                    <w:noProof/>
                    <w:webHidden/>
                  </w:rPr>
                </w:rPrChange>
              </w:rPr>
            </w:r>
          </w:ins>
          <w:r w:rsidRPr="00B2109A">
            <w:rPr>
              <w:rFonts w:ascii="Times New Roman" w:hAnsi="Times New Roman" w:cs="Times New Roman"/>
              <w:noProof/>
              <w:webHidden/>
              <w:sz w:val="24"/>
              <w:szCs w:val="24"/>
              <w:rPrChange w:id="317" w:author="Tiffany Lin" w:date="2012-05-20T21:56:00Z">
                <w:rPr>
                  <w:noProof/>
                  <w:webHidden/>
                </w:rPr>
              </w:rPrChange>
            </w:rPr>
            <w:fldChar w:fldCharType="separate"/>
          </w:r>
          <w:ins w:id="318" w:author="Tiffany Lin" w:date="2012-05-20T21:58:00Z">
            <w:r>
              <w:rPr>
                <w:rFonts w:ascii="Times New Roman" w:hAnsi="Times New Roman" w:cs="Times New Roman"/>
                <w:noProof/>
                <w:webHidden/>
                <w:sz w:val="24"/>
                <w:szCs w:val="24"/>
              </w:rPr>
              <w:t>11</w:t>
            </w:r>
          </w:ins>
          <w:ins w:id="319" w:author="Tiffany Lin" w:date="2012-05-20T21:56:00Z">
            <w:r w:rsidRPr="00B2109A">
              <w:rPr>
                <w:rFonts w:ascii="Times New Roman" w:hAnsi="Times New Roman" w:cs="Times New Roman"/>
                <w:noProof/>
                <w:webHidden/>
                <w:sz w:val="24"/>
                <w:szCs w:val="24"/>
                <w:rPrChange w:id="320"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321" w:author="Tiffany Lin" w:date="2012-05-20T21:56:00Z">
                  <w:rPr>
                    <w:rStyle w:val="Hyperlink"/>
                    <w:noProof/>
                  </w:rPr>
                </w:rPrChange>
              </w:rPr>
              <w:fldChar w:fldCharType="end"/>
            </w:r>
          </w:ins>
        </w:p>
        <w:p w:rsidR="00B2109A" w:rsidRPr="00B2109A" w:rsidRDefault="00B2109A" w:rsidP="00B2109A">
          <w:pPr>
            <w:pStyle w:val="TOC2"/>
            <w:tabs>
              <w:tab w:val="right" w:leader="dot" w:pos="8630"/>
            </w:tabs>
            <w:spacing w:line="360" w:lineRule="auto"/>
            <w:rPr>
              <w:ins w:id="322" w:author="Tiffany Lin" w:date="2012-05-20T21:56:00Z"/>
              <w:rFonts w:ascii="Times New Roman" w:hAnsi="Times New Roman" w:cs="Times New Roman"/>
              <w:noProof/>
              <w:sz w:val="24"/>
              <w:szCs w:val="24"/>
              <w:lang w:eastAsia="zh-CN"/>
              <w:rPrChange w:id="323" w:author="Tiffany Lin" w:date="2012-05-20T21:56:00Z">
                <w:rPr>
                  <w:ins w:id="324" w:author="Tiffany Lin" w:date="2012-05-20T21:56:00Z"/>
                  <w:noProof/>
                  <w:lang w:eastAsia="zh-CN"/>
                </w:rPr>
              </w:rPrChange>
            </w:rPr>
            <w:pPrChange w:id="325" w:author="Tiffany Lin" w:date="2012-05-20T21:58:00Z">
              <w:pPr>
                <w:pStyle w:val="TOC2"/>
                <w:tabs>
                  <w:tab w:val="right" w:leader="dot" w:pos="8630"/>
                </w:tabs>
              </w:pPr>
            </w:pPrChange>
          </w:pPr>
          <w:ins w:id="326" w:author="Tiffany Lin" w:date="2012-05-20T21:56:00Z">
            <w:r w:rsidRPr="00B2109A">
              <w:rPr>
                <w:rStyle w:val="Hyperlink"/>
                <w:rFonts w:ascii="Times New Roman" w:hAnsi="Times New Roman" w:cs="Times New Roman"/>
                <w:noProof/>
                <w:sz w:val="24"/>
                <w:szCs w:val="24"/>
                <w:rPrChange w:id="327"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328"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329" w:author="Tiffany Lin" w:date="2012-05-20T21:56:00Z">
                  <w:rPr>
                    <w:noProof/>
                  </w:rPr>
                </w:rPrChange>
              </w:rPr>
              <w:instrText>HYPERLINK \l "_Toc325314329"</w:instrText>
            </w:r>
            <w:r w:rsidRPr="00B2109A">
              <w:rPr>
                <w:rStyle w:val="Hyperlink"/>
                <w:rFonts w:ascii="Times New Roman" w:hAnsi="Times New Roman" w:cs="Times New Roman"/>
                <w:noProof/>
                <w:sz w:val="24"/>
                <w:szCs w:val="24"/>
                <w:rPrChange w:id="330"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331" w:author="Tiffany Lin" w:date="2012-05-20T21:56:00Z">
                  <w:rPr>
                    <w:rStyle w:val="Hyperlink"/>
                    <w:noProof/>
                  </w:rPr>
                </w:rPrChange>
              </w:rPr>
            </w:r>
            <w:r w:rsidRPr="00B2109A">
              <w:rPr>
                <w:rStyle w:val="Hyperlink"/>
                <w:rFonts w:ascii="Times New Roman" w:hAnsi="Times New Roman" w:cs="Times New Roman"/>
                <w:noProof/>
                <w:sz w:val="24"/>
                <w:szCs w:val="24"/>
                <w:rPrChange w:id="332"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333" w:author="Tiffany Lin" w:date="2012-05-20T21:56:00Z">
                  <w:rPr>
                    <w:rStyle w:val="Hyperlink"/>
                    <w:rFonts w:ascii="Times New Roman" w:hAnsi="Times New Roman" w:cs="Times New Roman"/>
                    <w:noProof/>
                  </w:rPr>
                </w:rPrChange>
              </w:rPr>
              <w:t>2.2 Procedure</w:t>
            </w:r>
            <w:r w:rsidRPr="00B2109A">
              <w:rPr>
                <w:rFonts w:ascii="Times New Roman" w:hAnsi="Times New Roman" w:cs="Times New Roman"/>
                <w:noProof/>
                <w:webHidden/>
                <w:sz w:val="24"/>
                <w:szCs w:val="24"/>
                <w:rPrChange w:id="334" w:author="Tiffany Lin" w:date="2012-05-20T21:56:00Z">
                  <w:rPr>
                    <w:noProof/>
                    <w:webHidden/>
                  </w:rPr>
                </w:rPrChange>
              </w:rPr>
              <w:tab/>
            </w:r>
            <w:r w:rsidRPr="00B2109A">
              <w:rPr>
                <w:rFonts w:ascii="Times New Roman" w:hAnsi="Times New Roman" w:cs="Times New Roman"/>
                <w:noProof/>
                <w:webHidden/>
                <w:sz w:val="24"/>
                <w:szCs w:val="24"/>
                <w:rPrChange w:id="335" w:author="Tiffany Lin" w:date="2012-05-20T21:56:00Z">
                  <w:rPr>
                    <w:noProof/>
                    <w:webHidden/>
                  </w:rPr>
                </w:rPrChange>
              </w:rPr>
              <w:fldChar w:fldCharType="begin"/>
            </w:r>
            <w:r w:rsidRPr="00B2109A">
              <w:rPr>
                <w:rFonts w:ascii="Times New Roman" w:hAnsi="Times New Roman" w:cs="Times New Roman"/>
                <w:noProof/>
                <w:webHidden/>
                <w:sz w:val="24"/>
                <w:szCs w:val="24"/>
                <w:rPrChange w:id="336" w:author="Tiffany Lin" w:date="2012-05-20T21:56:00Z">
                  <w:rPr>
                    <w:noProof/>
                    <w:webHidden/>
                  </w:rPr>
                </w:rPrChange>
              </w:rPr>
              <w:instrText xml:space="preserve"> PAGEREF _Toc325314329 \h </w:instrText>
            </w:r>
            <w:r w:rsidRPr="00B2109A">
              <w:rPr>
                <w:rFonts w:ascii="Times New Roman" w:hAnsi="Times New Roman" w:cs="Times New Roman"/>
                <w:noProof/>
                <w:webHidden/>
                <w:sz w:val="24"/>
                <w:szCs w:val="24"/>
                <w:rPrChange w:id="337" w:author="Tiffany Lin" w:date="2012-05-20T21:56:00Z">
                  <w:rPr>
                    <w:noProof/>
                    <w:webHidden/>
                  </w:rPr>
                </w:rPrChange>
              </w:rPr>
            </w:r>
          </w:ins>
          <w:r w:rsidRPr="00B2109A">
            <w:rPr>
              <w:rFonts w:ascii="Times New Roman" w:hAnsi="Times New Roman" w:cs="Times New Roman"/>
              <w:noProof/>
              <w:webHidden/>
              <w:sz w:val="24"/>
              <w:szCs w:val="24"/>
              <w:rPrChange w:id="338" w:author="Tiffany Lin" w:date="2012-05-20T21:56:00Z">
                <w:rPr>
                  <w:noProof/>
                  <w:webHidden/>
                </w:rPr>
              </w:rPrChange>
            </w:rPr>
            <w:fldChar w:fldCharType="separate"/>
          </w:r>
          <w:ins w:id="339" w:author="Tiffany Lin" w:date="2012-05-20T21:58:00Z">
            <w:r>
              <w:rPr>
                <w:rFonts w:ascii="Times New Roman" w:hAnsi="Times New Roman" w:cs="Times New Roman"/>
                <w:noProof/>
                <w:webHidden/>
                <w:sz w:val="24"/>
                <w:szCs w:val="24"/>
              </w:rPr>
              <w:t>11</w:t>
            </w:r>
          </w:ins>
          <w:ins w:id="340" w:author="Tiffany Lin" w:date="2012-05-20T21:56:00Z">
            <w:r w:rsidRPr="00B2109A">
              <w:rPr>
                <w:rFonts w:ascii="Times New Roman" w:hAnsi="Times New Roman" w:cs="Times New Roman"/>
                <w:noProof/>
                <w:webHidden/>
                <w:sz w:val="24"/>
                <w:szCs w:val="24"/>
                <w:rPrChange w:id="341"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342"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343" w:author="Tiffany Lin" w:date="2012-05-20T21:56:00Z"/>
              <w:rFonts w:ascii="Times New Roman" w:hAnsi="Times New Roman" w:cs="Times New Roman"/>
              <w:noProof/>
              <w:sz w:val="24"/>
              <w:szCs w:val="24"/>
              <w:lang w:eastAsia="zh-CN"/>
              <w:rPrChange w:id="344" w:author="Tiffany Lin" w:date="2012-05-20T21:56:00Z">
                <w:rPr>
                  <w:ins w:id="345" w:author="Tiffany Lin" w:date="2012-05-20T21:56:00Z"/>
                  <w:noProof/>
                  <w:lang w:eastAsia="zh-CN"/>
                </w:rPr>
              </w:rPrChange>
            </w:rPr>
            <w:pPrChange w:id="346" w:author="Tiffany Lin" w:date="2012-05-20T21:58:00Z">
              <w:pPr>
                <w:pStyle w:val="TOC1"/>
                <w:tabs>
                  <w:tab w:val="right" w:leader="dot" w:pos="8630"/>
                </w:tabs>
              </w:pPr>
            </w:pPrChange>
          </w:pPr>
          <w:ins w:id="347" w:author="Tiffany Lin" w:date="2012-05-20T21:56:00Z">
            <w:r w:rsidRPr="00B2109A">
              <w:rPr>
                <w:rStyle w:val="Hyperlink"/>
                <w:rFonts w:ascii="Times New Roman" w:hAnsi="Times New Roman" w:cs="Times New Roman"/>
                <w:noProof/>
                <w:sz w:val="24"/>
                <w:szCs w:val="24"/>
                <w:rPrChange w:id="348"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349"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350" w:author="Tiffany Lin" w:date="2012-05-20T21:56:00Z">
                  <w:rPr>
                    <w:noProof/>
                  </w:rPr>
                </w:rPrChange>
              </w:rPr>
              <w:instrText>HYPERLINK \l "_Toc325314330"</w:instrText>
            </w:r>
            <w:r w:rsidRPr="00B2109A">
              <w:rPr>
                <w:rStyle w:val="Hyperlink"/>
                <w:rFonts w:ascii="Times New Roman" w:hAnsi="Times New Roman" w:cs="Times New Roman"/>
                <w:noProof/>
                <w:sz w:val="24"/>
                <w:szCs w:val="24"/>
                <w:rPrChange w:id="351"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352" w:author="Tiffany Lin" w:date="2012-05-20T21:56:00Z">
                  <w:rPr>
                    <w:rStyle w:val="Hyperlink"/>
                    <w:noProof/>
                  </w:rPr>
                </w:rPrChange>
              </w:rPr>
            </w:r>
            <w:r w:rsidRPr="00B2109A">
              <w:rPr>
                <w:rStyle w:val="Hyperlink"/>
                <w:rFonts w:ascii="Times New Roman" w:hAnsi="Times New Roman" w:cs="Times New Roman"/>
                <w:noProof/>
                <w:sz w:val="24"/>
                <w:szCs w:val="24"/>
                <w:rPrChange w:id="353"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354" w:author="Tiffany Lin" w:date="2012-05-20T21:56:00Z">
                  <w:rPr>
                    <w:rStyle w:val="Hyperlink"/>
                    <w:rFonts w:ascii="Times New Roman" w:hAnsi="Times New Roman" w:cs="Times New Roman"/>
                    <w:noProof/>
                  </w:rPr>
                </w:rPrChange>
              </w:rPr>
              <w:t>3 Results</w:t>
            </w:r>
            <w:r w:rsidRPr="00B2109A">
              <w:rPr>
                <w:rFonts w:ascii="Times New Roman" w:hAnsi="Times New Roman" w:cs="Times New Roman"/>
                <w:noProof/>
                <w:webHidden/>
                <w:sz w:val="24"/>
                <w:szCs w:val="24"/>
                <w:rPrChange w:id="355" w:author="Tiffany Lin" w:date="2012-05-20T21:56:00Z">
                  <w:rPr>
                    <w:noProof/>
                    <w:webHidden/>
                  </w:rPr>
                </w:rPrChange>
              </w:rPr>
              <w:tab/>
            </w:r>
            <w:r w:rsidRPr="00B2109A">
              <w:rPr>
                <w:rFonts w:ascii="Times New Roman" w:hAnsi="Times New Roman" w:cs="Times New Roman"/>
                <w:noProof/>
                <w:webHidden/>
                <w:sz w:val="24"/>
                <w:szCs w:val="24"/>
                <w:rPrChange w:id="356" w:author="Tiffany Lin" w:date="2012-05-20T21:56:00Z">
                  <w:rPr>
                    <w:noProof/>
                    <w:webHidden/>
                  </w:rPr>
                </w:rPrChange>
              </w:rPr>
              <w:fldChar w:fldCharType="begin"/>
            </w:r>
            <w:r w:rsidRPr="00B2109A">
              <w:rPr>
                <w:rFonts w:ascii="Times New Roman" w:hAnsi="Times New Roman" w:cs="Times New Roman"/>
                <w:noProof/>
                <w:webHidden/>
                <w:sz w:val="24"/>
                <w:szCs w:val="24"/>
                <w:rPrChange w:id="357" w:author="Tiffany Lin" w:date="2012-05-20T21:56:00Z">
                  <w:rPr>
                    <w:noProof/>
                    <w:webHidden/>
                  </w:rPr>
                </w:rPrChange>
              </w:rPr>
              <w:instrText xml:space="preserve"> PAGEREF _Toc325314330 \h </w:instrText>
            </w:r>
            <w:r w:rsidRPr="00B2109A">
              <w:rPr>
                <w:rFonts w:ascii="Times New Roman" w:hAnsi="Times New Roman" w:cs="Times New Roman"/>
                <w:noProof/>
                <w:webHidden/>
                <w:sz w:val="24"/>
                <w:szCs w:val="24"/>
                <w:rPrChange w:id="358" w:author="Tiffany Lin" w:date="2012-05-20T21:56:00Z">
                  <w:rPr>
                    <w:noProof/>
                    <w:webHidden/>
                  </w:rPr>
                </w:rPrChange>
              </w:rPr>
            </w:r>
          </w:ins>
          <w:r w:rsidRPr="00B2109A">
            <w:rPr>
              <w:rFonts w:ascii="Times New Roman" w:hAnsi="Times New Roman" w:cs="Times New Roman"/>
              <w:noProof/>
              <w:webHidden/>
              <w:sz w:val="24"/>
              <w:szCs w:val="24"/>
              <w:rPrChange w:id="359" w:author="Tiffany Lin" w:date="2012-05-20T21:56:00Z">
                <w:rPr>
                  <w:noProof/>
                  <w:webHidden/>
                </w:rPr>
              </w:rPrChange>
            </w:rPr>
            <w:fldChar w:fldCharType="separate"/>
          </w:r>
          <w:ins w:id="360" w:author="Tiffany Lin" w:date="2012-05-20T21:58:00Z">
            <w:r>
              <w:rPr>
                <w:rFonts w:ascii="Times New Roman" w:hAnsi="Times New Roman" w:cs="Times New Roman"/>
                <w:noProof/>
                <w:webHidden/>
                <w:sz w:val="24"/>
                <w:szCs w:val="24"/>
              </w:rPr>
              <w:t>14</w:t>
            </w:r>
          </w:ins>
          <w:ins w:id="361" w:author="Tiffany Lin" w:date="2012-05-20T21:56:00Z">
            <w:r w:rsidRPr="00B2109A">
              <w:rPr>
                <w:rFonts w:ascii="Times New Roman" w:hAnsi="Times New Roman" w:cs="Times New Roman"/>
                <w:noProof/>
                <w:webHidden/>
                <w:sz w:val="24"/>
                <w:szCs w:val="24"/>
                <w:rPrChange w:id="362"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363"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364" w:author="Tiffany Lin" w:date="2012-05-20T21:56:00Z"/>
              <w:rFonts w:ascii="Times New Roman" w:hAnsi="Times New Roman" w:cs="Times New Roman"/>
              <w:noProof/>
              <w:sz w:val="24"/>
              <w:szCs w:val="24"/>
              <w:lang w:eastAsia="zh-CN"/>
              <w:rPrChange w:id="365" w:author="Tiffany Lin" w:date="2012-05-20T21:56:00Z">
                <w:rPr>
                  <w:ins w:id="366" w:author="Tiffany Lin" w:date="2012-05-20T21:56:00Z"/>
                  <w:noProof/>
                  <w:lang w:eastAsia="zh-CN"/>
                </w:rPr>
              </w:rPrChange>
            </w:rPr>
            <w:pPrChange w:id="367" w:author="Tiffany Lin" w:date="2012-05-20T21:58:00Z">
              <w:pPr>
                <w:pStyle w:val="TOC1"/>
                <w:tabs>
                  <w:tab w:val="right" w:leader="dot" w:pos="8630"/>
                </w:tabs>
              </w:pPr>
            </w:pPrChange>
          </w:pPr>
          <w:ins w:id="368" w:author="Tiffany Lin" w:date="2012-05-20T21:56:00Z">
            <w:r w:rsidRPr="00B2109A">
              <w:rPr>
                <w:rStyle w:val="Hyperlink"/>
                <w:rFonts w:ascii="Times New Roman" w:hAnsi="Times New Roman" w:cs="Times New Roman"/>
                <w:noProof/>
                <w:sz w:val="24"/>
                <w:szCs w:val="24"/>
                <w:rPrChange w:id="369"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370"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371" w:author="Tiffany Lin" w:date="2012-05-20T21:56:00Z">
                  <w:rPr>
                    <w:noProof/>
                  </w:rPr>
                </w:rPrChange>
              </w:rPr>
              <w:instrText>HYPERLINK \l "_Toc325314331"</w:instrText>
            </w:r>
            <w:r w:rsidRPr="00B2109A">
              <w:rPr>
                <w:rStyle w:val="Hyperlink"/>
                <w:rFonts w:ascii="Times New Roman" w:hAnsi="Times New Roman" w:cs="Times New Roman"/>
                <w:noProof/>
                <w:sz w:val="24"/>
                <w:szCs w:val="24"/>
                <w:rPrChange w:id="372"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373" w:author="Tiffany Lin" w:date="2012-05-20T21:56:00Z">
                  <w:rPr>
                    <w:rStyle w:val="Hyperlink"/>
                    <w:noProof/>
                  </w:rPr>
                </w:rPrChange>
              </w:rPr>
            </w:r>
            <w:r w:rsidRPr="00B2109A">
              <w:rPr>
                <w:rStyle w:val="Hyperlink"/>
                <w:rFonts w:ascii="Times New Roman" w:hAnsi="Times New Roman" w:cs="Times New Roman"/>
                <w:noProof/>
                <w:sz w:val="24"/>
                <w:szCs w:val="24"/>
                <w:rPrChange w:id="374"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375" w:author="Tiffany Lin" w:date="2012-05-20T21:56:00Z">
                  <w:rPr>
                    <w:rStyle w:val="Hyperlink"/>
                    <w:rFonts w:ascii="Times New Roman" w:hAnsi="Times New Roman" w:cs="Times New Roman"/>
                    <w:noProof/>
                  </w:rPr>
                </w:rPrChange>
              </w:rPr>
              <w:t>4 Discussion</w:t>
            </w:r>
            <w:r w:rsidRPr="00B2109A">
              <w:rPr>
                <w:rFonts w:ascii="Times New Roman" w:hAnsi="Times New Roman" w:cs="Times New Roman"/>
                <w:noProof/>
                <w:webHidden/>
                <w:sz w:val="24"/>
                <w:szCs w:val="24"/>
                <w:rPrChange w:id="376" w:author="Tiffany Lin" w:date="2012-05-20T21:56:00Z">
                  <w:rPr>
                    <w:noProof/>
                    <w:webHidden/>
                  </w:rPr>
                </w:rPrChange>
              </w:rPr>
              <w:tab/>
            </w:r>
            <w:r w:rsidRPr="00B2109A">
              <w:rPr>
                <w:rFonts w:ascii="Times New Roman" w:hAnsi="Times New Roman" w:cs="Times New Roman"/>
                <w:noProof/>
                <w:webHidden/>
                <w:sz w:val="24"/>
                <w:szCs w:val="24"/>
                <w:rPrChange w:id="377" w:author="Tiffany Lin" w:date="2012-05-20T21:56:00Z">
                  <w:rPr>
                    <w:noProof/>
                    <w:webHidden/>
                  </w:rPr>
                </w:rPrChange>
              </w:rPr>
              <w:fldChar w:fldCharType="begin"/>
            </w:r>
            <w:r w:rsidRPr="00B2109A">
              <w:rPr>
                <w:rFonts w:ascii="Times New Roman" w:hAnsi="Times New Roman" w:cs="Times New Roman"/>
                <w:noProof/>
                <w:webHidden/>
                <w:sz w:val="24"/>
                <w:szCs w:val="24"/>
                <w:rPrChange w:id="378" w:author="Tiffany Lin" w:date="2012-05-20T21:56:00Z">
                  <w:rPr>
                    <w:noProof/>
                    <w:webHidden/>
                  </w:rPr>
                </w:rPrChange>
              </w:rPr>
              <w:instrText xml:space="preserve"> PAGEREF _Toc325314331 \h </w:instrText>
            </w:r>
            <w:r w:rsidRPr="00B2109A">
              <w:rPr>
                <w:rFonts w:ascii="Times New Roman" w:hAnsi="Times New Roman" w:cs="Times New Roman"/>
                <w:noProof/>
                <w:webHidden/>
                <w:sz w:val="24"/>
                <w:szCs w:val="24"/>
                <w:rPrChange w:id="379" w:author="Tiffany Lin" w:date="2012-05-20T21:56:00Z">
                  <w:rPr>
                    <w:noProof/>
                    <w:webHidden/>
                  </w:rPr>
                </w:rPrChange>
              </w:rPr>
            </w:r>
          </w:ins>
          <w:r w:rsidRPr="00B2109A">
            <w:rPr>
              <w:rFonts w:ascii="Times New Roman" w:hAnsi="Times New Roman" w:cs="Times New Roman"/>
              <w:noProof/>
              <w:webHidden/>
              <w:sz w:val="24"/>
              <w:szCs w:val="24"/>
              <w:rPrChange w:id="380" w:author="Tiffany Lin" w:date="2012-05-20T21:56:00Z">
                <w:rPr>
                  <w:noProof/>
                  <w:webHidden/>
                </w:rPr>
              </w:rPrChange>
            </w:rPr>
            <w:fldChar w:fldCharType="separate"/>
          </w:r>
          <w:ins w:id="381" w:author="Tiffany Lin" w:date="2012-05-20T21:58:00Z">
            <w:r>
              <w:rPr>
                <w:rFonts w:ascii="Times New Roman" w:hAnsi="Times New Roman" w:cs="Times New Roman"/>
                <w:noProof/>
                <w:webHidden/>
                <w:sz w:val="24"/>
                <w:szCs w:val="24"/>
              </w:rPr>
              <w:t>20</w:t>
            </w:r>
          </w:ins>
          <w:ins w:id="382" w:author="Tiffany Lin" w:date="2012-05-20T21:56:00Z">
            <w:r w:rsidRPr="00B2109A">
              <w:rPr>
                <w:rFonts w:ascii="Times New Roman" w:hAnsi="Times New Roman" w:cs="Times New Roman"/>
                <w:noProof/>
                <w:webHidden/>
                <w:sz w:val="24"/>
                <w:szCs w:val="24"/>
                <w:rPrChange w:id="383"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384"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385" w:author="Tiffany Lin" w:date="2012-05-20T21:56:00Z"/>
              <w:rFonts w:ascii="Times New Roman" w:hAnsi="Times New Roman" w:cs="Times New Roman"/>
              <w:noProof/>
              <w:sz w:val="24"/>
              <w:szCs w:val="24"/>
              <w:lang w:eastAsia="zh-CN"/>
              <w:rPrChange w:id="386" w:author="Tiffany Lin" w:date="2012-05-20T21:56:00Z">
                <w:rPr>
                  <w:ins w:id="387" w:author="Tiffany Lin" w:date="2012-05-20T21:56:00Z"/>
                  <w:noProof/>
                  <w:lang w:eastAsia="zh-CN"/>
                </w:rPr>
              </w:rPrChange>
            </w:rPr>
            <w:pPrChange w:id="388" w:author="Tiffany Lin" w:date="2012-05-20T21:58:00Z">
              <w:pPr>
                <w:pStyle w:val="TOC1"/>
                <w:tabs>
                  <w:tab w:val="right" w:leader="dot" w:pos="8630"/>
                </w:tabs>
              </w:pPr>
            </w:pPrChange>
          </w:pPr>
          <w:ins w:id="389" w:author="Tiffany Lin" w:date="2012-05-20T21:56:00Z">
            <w:r w:rsidRPr="00B2109A">
              <w:rPr>
                <w:rStyle w:val="Hyperlink"/>
                <w:rFonts w:ascii="Times New Roman" w:hAnsi="Times New Roman" w:cs="Times New Roman"/>
                <w:noProof/>
                <w:sz w:val="24"/>
                <w:szCs w:val="24"/>
                <w:rPrChange w:id="390"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391"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392" w:author="Tiffany Lin" w:date="2012-05-20T21:56:00Z">
                  <w:rPr>
                    <w:noProof/>
                  </w:rPr>
                </w:rPrChange>
              </w:rPr>
              <w:instrText>HYPERLINK \l "_Toc325314332"</w:instrText>
            </w:r>
            <w:r w:rsidRPr="00B2109A">
              <w:rPr>
                <w:rStyle w:val="Hyperlink"/>
                <w:rFonts w:ascii="Times New Roman" w:hAnsi="Times New Roman" w:cs="Times New Roman"/>
                <w:noProof/>
                <w:sz w:val="24"/>
                <w:szCs w:val="24"/>
                <w:rPrChange w:id="393"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394" w:author="Tiffany Lin" w:date="2012-05-20T21:56:00Z">
                  <w:rPr>
                    <w:rStyle w:val="Hyperlink"/>
                    <w:noProof/>
                  </w:rPr>
                </w:rPrChange>
              </w:rPr>
            </w:r>
            <w:r w:rsidRPr="00B2109A">
              <w:rPr>
                <w:rStyle w:val="Hyperlink"/>
                <w:rFonts w:ascii="Times New Roman" w:hAnsi="Times New Roman" w:cs="Times New Roman"/>
                <w:noProof/>
                <w:sz w:val="24"/>
                <w:szCs w:val="24"/>
                <w:rPrChange w:id="395"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396" w:author="Tiffany Lin" w:date="2012-05-20T21:56:00Z">
                  <w:rPr>
                    <w:rStyle w:val="Hyperlink"/>
                    <w:rFonts w:ascii="Times New Roman" w:hAnsi="Times New Roman" w:cs="Times New Roman"/>
                    <w:noProof/>
                  </w:rPr>
                </w:rPrChange>
              </w:rPr>
              <w:t>5 Conclusions</w:t>
            </w:r>
            <w:r w:rsidRPr="00B2109A">
              <w:rPr>
                <w:rFonts w:ascii="Times New Roman" w:hAnsi="Times New Roman" w:cs="Times New Roman"/>
                <w:noProof/>
                <w:webHidden/>
                <w:sz w:val="24"/>
                <w:szCs w:val="24"/>
                <w:rPrChange w:id="397" w:author="Tiffany Lin" w:date="2012-05-20T21:56:00Z">
                  <w:rPr>
                    <w:noProof/>
                    <w:webHidden/>
                  </w:rPr>
                </w:rPrChange>
              </w:rPr>
              <w:tab/>
            </w:r>
            <w:r w:rsidRPr="00B2109A">
              <w:rPr>
                <w:rFonts w:ascii="Times New Roman" w:hAnsi="Times New Roman" w:cs="Times New Roman"/>
                <w:noProof/>
                <w:webHidden/>
                <w:sz w:val="24"/>
                <w:szCs w:val="24"/>
                <w:rPrChange w:id="398" w:author="Tiffany Lin" w:date="2012-05-20T21:56:00Z">
                  <w:rPr>
                    <w:noProof/>
                    <w:webHidden/>
                  </w:rPr>
                </w:rPrChange>
              </w:rPr>
              <w:fldChar w:fldCharType="begin"/>
            </w:r>
            <w:r w:rsidRPr="00B2109A">
              <w:rPr>
                <w:rFonts w:ascii="Times New Roman" w:hAnsi="Times New Roman" w:cs="Times New Roman"/>
                <w:noProof/>
                <w:webHidden/>
                <w:sz w:val="24"/>
                <w:szCs w:val="24"/>
                <w:rPrChange w:id="399" w:author="Tiffany Lin" w:date="2012-05-20T21:56:00Z">
                  <w:rPr>
                    <w:noProof/>
                    <w:webHidden/>
                  </w:rPr>
                </w:rPrChange>
              </w:rPr>
              <w:instrText xml:space="preserve"> PAGEREF _Toc325314332 \h </w:instrText>
            </w:r>
            <w:r w:rsidRPr="00B2109A">
              <w:rPr>
                <w:rFonts w:ascii="Times New Roman" w:hAnsi="Times New Roman" w:cs="Times New Roman"/>
                <w:noProof/>
                <w:webHidden/>
                <w:sz w:val="24"/>
                <w:szCs w:val="24"/>
                <w:rPrChange w:id="400" w:author="Tiffany Lin" w:date="2012-05-20T21:56:00Z">
                  <w:rPr>
                    <w:noProof/>
                    <w:webHidden/>
                  </w:rPr>
                </w:rPrChange>
              </w:rPr>
            </w:r>
          </w:ins>
          <w:r w:rsidRPr="00B2109A">
            <w:rPr>
              <w:rFonts w:ascii="Times New Roman" w:hAnsi="Times New Roman" w:cs="Times New Roman"/>
              <w:noProof/>
              <w:webHidden/>
              <w:sz w:val="24"/>
              <w:szCs w:val="24"/>
              <w:rPrChange w:id="401" w:author="Tiffany Lin" w:date="2012-05-20T21:56:00Z">
                <w:rPr>
                  <w:noProof/>
                  <w:webHidden/>
                </w:rPr>
              </w:rPrChange>
            </w:rPr>
            <w:fldChar w:fldCharType="separate"/>
          </w:r>
          <w:ins w:id="402" w:author="Tiffany Lin" w:date="2012-05-20T21:58:00Z">
            <w:r>
              <w:rPr>
                <w:rFonts w:ascii="Times New Roman" w:hAnsi="Times New Roman" w:cs="Times New Roman"/>
                <w:noProof/>
                <w:webHidden/>
                <w:sz w:val="24"/>
                <w:szCs w:val="24"/>
              </w:rPr>
              <w:t>21</w:t>
            </w:r>
          </w:ins>
          <w:ins w:id="403" w:author="Tiffany Lin" w:date="2012-05-20T21:56:00Z">
            <w:r w:rsidRPr="00B2109A">
              <w:rPr>
                <w:rFonts w:ascii="Times New Roman" w:hAnsi="Times New Roman" w:cs="Times New Roman"/>
                <w:noProof/>
                <w:webHidden/>
                <w:sz w:val="24"/>
                <w:szCs w:val="24"/>
                <w:rPrChange w:id="404"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405"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406" w:author="Tiffany Lin" w:date="2012-05-20T21:56:00Z"/>
              <w:rFonts w:ascii="Times New Roman" w:hAnsi="Times New Roman" w:cs="Times New Roman"/>
              <w:noProof/>
              <w:sz w:val="24"/>
              <w:szCs w:val="24"/>
              <w:lang w:eastAsia="zh-CN"/>
              <w:rPrChange w:id="407" w:author="Tiffany Lin" w:date="2012-05-20T21:56:00Z">
                <w:rPr>
                  <w:ins w:id="408" w:author="Tiffany Lin" w:date="2012-05-20T21:56:00Z"/>
                  <w:noProof/>
                  <w:lang w:eastAsia="zh-CN"/>
                </w:rPr>
              </w:rPrChange>
            </w:rPr>
            <w:pPrChange w:id="409" w:author="Tiffany Lin" w:date="2012-05-20T21:58:00Z">
              <w:pPr>
                <w:pStyle w:val="TOC1"/>
                <w:tabs>
                  <w:tab w:val="right" w:leader="dot" w:pos="8630"/>
                </w:tabs>
              </w:pPr>
            </w:pPrChange>
          </w:pPr>
          <w:ins w:id="410" w:author="Tiffany Lin" w:date="2012-05-20T21:56:00Z">
            <w:r w:rsidRPr="00B2109A">
              <w:rPr>
                <w:rStyle w:val="Hyperlink"/>
                <w:rFonts w:ascii="Times New Roman" w:hAnsi="Times New Roman" w:cs="Times New Roman"/>
                <w:noProof/>
                <w:sz w:val="24"/>
                <w:szCs w:val="24"/>
                <w:rPrChange w:id="411"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412"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413" w:author="Tiffany Lin" w:date="2012-05-20T21:56:00Z">
                  <w:rPr>
                    <w:noProof/>
                  </w:rPr>
                </w:rPrChange>
              </w:rPr>
              <w:instrText>HYPERLINK \l "_Toc325314333"</w:instrText>
            </w:r>
            <w:r w:rsidRPr="00B2109A">
              <w:rPr>
                <w:rStyle w:val="Hyperlink"/>
                <w:rFonts w:ascii="Times New Roman" w:hAnsi="Times New Roman" w:cs="Times New Roman"/>
                <w:noProof/>
                <w:sz w:val="24"/>
                <w:szCs w:val="24"/>
                <w:rPrChange w:id="414"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415" w:author="Tiffany Lin" w:date="2012-05-20T21:56:00Z">
                  <w:rPr>
                    <w:rStyle w:val="Hyperlink"/>
                    <w:noProof/>
                  </w:rPr>
                </w:rPrChange>
              </w:rPr>
            </w:r>
            <w:r w:rsidRPr="00B2109A">
              <w:rPr>
                <w:rStyle w:val="Hyperlink"/>
                <w:rFonts w:ascii="Times New Roman" w:hAnsi="Times New Roman" w:cs="Times New Roman"/>
                <w:noProof/>
                <w:sz w:val="24"/>
                <w:szCs w:val="24"/>
                <w:rPrChange w:id="416"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417" w:author="Tiffany Lin" w:date="2012-05-20T21:56:00Z">
                  <w:rPr>
                    <w:rStyle w:val="Hyperlink"/>
                    <w:rFonts w:ascii="Times New Roman" w:hAnsi="Times New Roman" w:cs="Times New Roman"/>
                    <w:noProof/>
                  </w:rPr>
                </w:rPrChange>
              </w:rPr>
              <w:t>6 Recommendations</w:t>
            </w:r>
            <w:r w:rsidRPr="00B2109A">
              <w:rPr>
                <w:rFonts w:ascii="Times New Roman" w:hAnsi="Times New Roman" w:cs="Times New Roman"/>
                <w:noProof/>
                <w:webHidden/>
                <w:sz w:val="24"/>
                <w:szCs w:val="24"/>
                <w:rPrChange w:id="418" w:author="Tiffany Lin" w:date="2012-05-20T21:56:00Z">
                  <w:rPr>
                    <w:noProof/>
                    <w:webHidden/>
                  </w:rPr>
                </w:rPrChange>
              </w:rPr>
              <w:tab/>
            </w:r>
            <w:r w:rsidRPr="00B2109A">
              <w:rPr>
                <w:rFonts w:ascii="Times New Roman" w:hAnsi="Times New Roman" w:cs="Times New Roman"/>
                <w:noProof/>
                <w:webHidden/>
                <w:sz w:val="24"/>
                <w:szCs w:val="24"/>
                <w:rPrChange w:id="419" w:author="Tiffany Lin" w:date="2012-05-20T21:56:00Z">
                  <w:rPr>
                    <w:noProof/>
                    <w:webHidden/>
                  </w:rPr>
                </w:rPrChange>
              </w:rPr>
              <w:fldChar w:fldCharType="begin"/>
            </w:r>
            <w:r w:rsidRPr="00B2109A">
              <w:rPr>
                <w:rFonts w:ascii="Times New Roman" w:hAnsi="Times New Roman" w:cs="Times New Roman"/>
                <w:noProof/>
                <w:webHidden/>
                <w:sz w:val="24"/>
                <w:szCs w:val="24"/>
                <w:rPrChange w:id="420" w:author="Tiffany Lin" w:date="2012-05-20T21:56:00Z">
                  <w:rPr>
                    <w:noProof/>
                    <w:webHidden/>
                  </w:rPr>
                </w:rPrChange>
              </w:rPr>
              <w:instrText xml:space="preserve"> PAGEREF _Toc325314333 \h </w:instrText>
            </w:r>
            <w:r w:rsidRPr="00B2109A">
              <w:rPr>
                <w:rFonts w:ascii="Times New Roman" w:hAnsi="Times New Roman" w:cs="Times New Roman"/>
                <w:noProof/>
                <w:webHidden/>
                <w:sz w:val="24"/>
                <w:szCs w:val="24"/>
                <w:rPrChange w:id="421" w:author="Tiffany Lin" w:date="2012-05-20T21:56:00Z">
                  <w:rPr>
                    <w:noProof/>
                    <w:webHidden/>
                  </w:rPr>
                </w:rPrChange>
              </w:rPr>
            </w:r>
          </w:ins>
          <w:r w:rsidRPr="00B2109A">
            <w:rPr>
              <w:rFonts w:ascii="Times New Roman" w:hAnsi="Times New Roman" w:cs="Times New Roman"/>
              <w:noProof/>
              <w:webHidden/>
              <w:sz w:val="24"/>
              <w:szCs w:val="24"/>
              <w:rPrChange w:id="422" w:author="Tiffany Lin" w:date="2012-05-20T21:56:00Z">
                <w:rPr>
                  <w:noProof/>
                  <w:webHidden/>
                </w:rPr>
              </w:rPrChange>
            </w:rPr>
            <w:fldChar w:fldCharType="separate"/>
          </w:r>
          <w:ins w:id="423" w:author="Tiffany Lin" w:date="2012-05-20T21:58:00Z">
            <w:r>
              <w:rPr>
                <w:rFonts w:ascii="Times New Roman" w:hAnsi="Times New Roman" w:cs="Times New Roman"/>
                <w:noProof/>
                <w:webHidden/>
                <w:sz w:val="24"/>
                <w:szCs w:val="24"/>
              </w:rPr>
              <w:t>22</w:t>
            </w:r>
          </w:ins>
          <w:ins w:id="424" w:author="Tiffany Lin" w:date="2012-05-20T21:56:00Z">
            <w:r w:rsidRPr="00B2109A">
              <w:rPr>
                <w:rFonts w:ascii="Times New Roman" w:hAnsi="Times New Roman" w:cs="Times New Roman"/>
                <w:noProof/>
                <w:webHidden/>
                <w:sz w:val="24"/>
                <w:szCs w:val="24"/>
                <w:rPrChange w:id="425"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426"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427" w:author="Tiffany Lin" w:date="2012-05-20T21:56:00Z"/>
              <w:rFonts w:ascii="Times New Roman" w:hAnsi="Times New Roman" w:cs="Times New Roman"/>
              <w:noProof/>
              <w:sz w:val="24"/>
              <w:szCs w:val="24"/>
              <w:lang w:eastAsia="zh-CN"/>
              <w:rPrChange w:id="428" w:author="Tiffany Lin" w:date="2012-05-20T21:56:00Z">
                <w:rPr>
                  <w:ins w:id="429" w:author="Tiffany Lin" w:date="2012-05-20T21:56:00Z"/>
                  <w:noProof/>
                  <w:lang w:eastAsia="zh-CN"/>
                </w:rPr>
              </w:rPrChange>
            </w:rPr>
            <w:pPrChange w:id="430" w:author="Tiffany Lin" w:date="2012-05-20T21:58:00Z">
              <w:pPr>
                <w:pStyle w:val="TOC1"/>
                <w:tabs>
                  <w:tab w:val="right" w:leader="dot" w:pos="8630"/>
                </w:tabs>
              </w:pPr>
            </w:pPrChange>
          </w:pPr>
          <w:ins w:id="431" w:author="Tiffany Lin" w:date="2012-05-20T21:56:00Z">
            <w:r w:rsidRPr="00B2109A">
              <w:rPr>
                <w:rStyle w:val="Hyperlink"/>
                <w:rFonts w:ascii="Times New Roman" w:hAnsi="Times New Roman" w:cs="Times New Roman"/>
                <w:noProof/>
                <w:sz w:val="24"/>
                <w:szCs w:val="24"/>
                <w:rPrChange w:id="432"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433"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434" w:author="Tiffany Lin" w:date="2012-05-20T21:56:00Z">
                  <w:rPr>
                    <w:noProof/>
                  </w:rPr>
                </w:rPrChange>
              </w:rPr>
              <w:instrText>HYPERLINK \l "_Toc325314334"</w:instrText>
            </w:r>
            <w:r w:rsidRPr="00B2109A">
              <w:rPr>
                <w:rStyle w:val="Hyperlink"/>
                <w:rFonts w:ascii="Times New Roman" w:hAnsi="Times New Roman" w:cs="Times New Roman"/>
                <w:noProof/>
                <w:sz w:val="24"/>
                <w:szCs w:val="24"/>
                <w:rPrChange w:id="435"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436" w:author="Tiffany Lin" w:date="2012-05-20T21:56:00Z">
                  <w:rPr>
                    <w:rStyle w:val="Hyperlink"/>
                    <w:noProof/>
                  </w:rPr>
                </w:rPrChange>
              </w:rPr>
            </w:r>
            <w:r w:rsidRPr="00B2109A">
              <w:rPr>
                <w:rStyle w:val="Hyperlink"/>
                <w:rFonts w:ascii="Times New Roman" w:hAnsi="Times New Roman" w:cs="Times New Roman"/>
                <w:noProof/>
                <w:sz w:val="24"/>
                <w:szCs w:val="24"/>
                <w:rPrChange w:id="437"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438" w:author="Tiffany Lin" w:date="2012-05-20T21:56:00Z">
                  <w:rPr>
                    <w:rStyle w:val="Hyperlink"/>
                    <w:rFonts w:ascii="Times New Roman" w:hAnsi="Times New Roman" w:cs="Times New Roman"/>
                    <w:noProof/>
                  </w:rPr>
                </w:rPrChange>
              </w:rPr>
              <w:t>7 Acknowledgements</w:t>
            </w:r>
            <w:r w:rsidRPr="00B2109A">
              <w:rPr>
                <w:rFonts w:ascii="Times New Roman" w:hAnsi="Times New Roman" w:cs="Times New Roman"/>
                <w:noProof/>
                <w:webHidden/>
                <w:sz w:val="24"/>
                <w:szCs w:val="24"/>
                <w:rPrChange w:id="439" w:author="Tiffany Lin" w:date="2012-05-20T21:56:00Z">
                  <w:rPr>
                    <w:noProof/>
                    <w:webHidden/>
                  </w:rPr>
                </w:rPrChange>
              </w:rPr>
              <w:tab/>
            </w:r>
            <w:r w:rsidRPr="00B2109A">
              <w:rPr>
                <w:rFonts w:ascii="Times New Roman" w:hAnsi="Times New Roman" w:cs="Times New Roman"/>
                <w:noProof/>
                <w:webHidden/>
                <w:sz w:val="24"/>
                <w:szCs w:val="24"/>
                <w:rPrChange w:id="440" w:author="Tiffany Lin" w:date="2012-05-20T21:56:00Z">
                  <w:rPr>
                    <w:noProof/>
                    <w:webHidden/>
                  </w:rPr>
                </w:rPrChange>
              </w:rPr>
              <w:fldChar w:fldCharType="begin"/>
            </w:r>
            <w:r w:rsidRPr="00B2109A">
              <w:rPr>
                <w:rFonts w:ascii="Times New Roman" w:hAnsi="Times New Roman" w:cs="Times New Roman"/>
                <w:noProof/>
                <w:webHidden/>
                <w:sz w:val="24"/>
                <w:szCs w:val="24"/>
                <w:rPrChange w:id="441" w:author="Tiffany Lin" w:date="2012-05-20T21:56:00Z">
                  <w:rPr>
                    <w:noProof/>
                    <w:webHidden/>
                  </w:rPr>
                </w:rPrChange>
              </w:rPr>
              <w:instrText xml:space="preserve"> PAGEREF _Toc325314334 \h </w:instrText>
            </w:r>
            <w:r w:rsidRPr="00B2109A">
              <w:rPr>
                <w:rFonts w:ascii="Times New Roman" w:hAnsi="Times New Roman" w:cs="Times New Roman"/>
                <w:noProof/>
                <w:webHidden/>
                <w:sz w:val="24"/>
                <w:szCs w:val="24"/>
                <w:rPrChange w:id="442" w:author="Tiffany Lin" w:date="2012-05-20T21:56:00Z">
                  <w:rPr>
                    <w:noProof/>
                    <w:webHidden/>
                  </w:rPr>
                </w:rPrChange>
              </w:rPr>
            </w:r>
          </w:ins>
          <w:r w:rsidRPr="00B2109A">
            <w:rPr>
              <w:rFonts w:ascii="Times New Roman" w:hAnsi="Times New Roman" w:cs="Times New Roman"/>
              <w:noProof/>
              <w:webHidden/>
              <w:sz w:val="24"/>
              <w:szCs w:val="24"/>
              <w:rPrChange w:id="443" w:author="Tiffany Lin" w:date="2012-05-20T21:56:00Z">
                <w:rPr>
                  <w:noProof/>
                  <w:webHidden/>
                </w:rPr>
              </w:rPrChange>
            </w:rPr>
            <w:fldChar w:fldCharType="separate"/>
          </w:r>
          <w:ins w:id="444" w:author="Tiffany Lin" w:date="2012-05-20T21:58:00Z">
            <w:r>
              <w:rPr>
                <w:rFonts w:ascii="Times New Roman" w:hAnsi="Times New Roman" w:cs="Times New Roman"/>
                <w:noProof/>
                <w:webHidden/>
                <w:sz w:val="24"/>
                <w:szCs w:val="24"/>
              </w:rPr>
              <w:t>24</w:t>
            </w:r>
          </w:ins>
          <w:ins w:id="445" w:author="Tiffany Lin" w:date="2012-05-20T21:56:00Z">
            <w:r w:rsidRPr="00B2109A">
              <w:rPr>
                <w:rFonts w:ascii="Times New Roman" w:hAnsi="Times New Roman" w:cs="Times New Roman"/>
                <w:noProof/>
                <w:webHidden/>
                <w:sz w:val="24"/>
                <w:szCs w:val="24"/>
                <w:rPrChange w:id="446"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447"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448" w:author="Tiffany Lin" w:date="2012-05-20T21:56:00Z"/>
              <w:rFonts w:ascii="Times New Roman" w:hAnsi="Times New Roman" w:cs="Times New Roman"/>
              <w:noProof/>
              <w:sz w:val="24"/>
              <w:szCs w:val="24"/>
              <w:lang w:eastAsia="zh-CN"/>
              <w:rPrChange w:id="449" w:author="Tiffany Lin" w:date="2012-05-20T21:56:00Z">
                <w:rPr>
                  <w:ins w:id="450" w:author="Tiffany Lin" w:date="2012-05-20T21:56:00Z"/>
                  <w:noProof/>
                  <w:lang w:eastAsia="zh-CN"/>
                </w:rPr>
              </w:rPrChange>
            </w:rPr>
            <w:pPrChange w:id="451" w:author="Tiffany Lin" w:date="2012-05-20T21:58:00Z">
              <w:pPr>
                <w:pStyle w:val="TOC1"/>
                <w:tabs>
                  <w:tab w:val="right" w:leader="dot" w:pos="8630"/>
                </w:tabs>
              </w:pPr>
            </w:pPrChange>
          </w:pPr>
          <w:ins w:id="452" w:author="Tiffany Lin" w:date="2012-05-20T21:56:00Z">
            <w:r w:rsidRPr="00B2109A">
              <w:rPr>
                <w:rStyle w:val="Hyperlink"/>
                <w:rFonts w:ascii="Times New Roman" w:hAnsi="Times New Roman" w:cs="Times New Roman"/>
                <w:noProof/>
                <w:sz w:val="24"/>
                <w:szCs w:val="24"/>
                <w:rPrChange w:id="453"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454"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455" w:author="Tiffany Lin" w:date="2012-05-20T21:56:00Z">
                  <w:rPr>
                    <w:noProof/>
                  </w:rPr>
                </w:rPrChange>
              </w:rPr>
              <w:instrText>HYPERLINK \l "_Toc325314335"</w:instrText>
            </w:r>
            <w:r w:rsidRPr="00B2109A">
              <w:rPr>
                <w:rStyle w:val="Hyperlink"/>
                <w:rFonts w:ascii="Times New Roman" w:hAnsi="Times New Roman" w:cs="Times New Roman"/>
                <w:noProof/>
                <w:sz w:val="24"/>
                <w:szCs w:val="24"/>
                <w:rPrChange w:id="456"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457" w:author="Tiffany Lin" w:date="2012-05-20T21:56:00Z">
                  <w:rPr>
                    <w:rStyle w:val="Hyperlink"/>
                    <w:noProof/>
                  </w:rPr>
                </w:rPrChange>
              </w:rPr>
            </w:r>
            <w:r w:rsidRPr="00B2109A">
              <w:rPr>
                <w:rStyle w:val="Hyperlink"/>
                <w:rFonts w:ascii="Times New Roman" w:hAnsi="Times New Roman" w:cs="Times New Roman"/>
                <w:noProof/>
                <w:sz w:val="24"/>
                <w:szCs w:val="24"/>
                <w:rPrChange w:id="458"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459" w:author="Tiffany Lin" w:date="2012-05-20T21:56:00Z">
                  <w:rPr>
                    <w:rStyle w:val="Hyperlink"/>
                    <w:rFonts w:ascii="Times New Roman" w:hAnsi="Times New Roman" w:cs="Times New Roman"/>
                    <w:noProof/>
                  </w:rPr>
                </w:rPrChange>
              </w:rPr>
              <w:t>8 Appendix A: List of Diseases/Disorders Used</w:t>
            </w:r>
            <w:r w:rsidRPr="00B2109A">
              <w:rPr>
                <w:rFonts w:ascii="Times New Roman" w:hAnsi="Times New Roman" w:cs="Times New Roman"/>
                <w:noProof/>
                <w:webHidden/>
                <w:sz w:val="24"/>
                <w:szCs w:val="24"/>
                <w:rPrChange w:id="460" w:author="Tiffany Lin" w:date="2012-05-20T21:56:00Z">
                  <w:rPr>
                    <w:noProof/>
                    <w:webHidden/>
                  </w:rPr>
                </w:rPrChange>
              </w:rPr>
              <w:tab/>
            </w:r>
            <w:r w:rsidRPr="00B2109A">
              <w:rPr>
                <w:rFonts w:ascii="Times New Roman" w:hAnsi="Times New Roman" w:cs="Times New Roman"/>
                <w:noProof/>
                <w:webHidden/>
                <w:sz w:val="24"/>
                <w:szCs w:val="24"/>
                <w:rPrChange w:id="461" w:author="Tiffany Lin" w:date="2012-05-20T21:56:00Z">
                  <w:rPr>
                    <w:noProof/>
                    <w:webHidden/>
                  </w:rPr>
                </w:rPrChange>
              </w:rPr>
              <w:fldChar w:fldCharType="begin"/>
            </w:r>
            <w:r w:rsidRPr="00B2109A">
              <w:rPr>
                <w:rFonts w:ascii="Times New Roman" w:hAnsi="Times New Roman" w:cs="Times New Roman"/>
                <w:noProof/>
                <w:webHidden/>
                <w:sz w:val="24"/>
                <w:szCs w:val="24"/>
                <w:rPrChange w:id="462" w:author="Tiffany Lin" w:date="2012-05-20T21:56:00Z">
                  <w:rPr>
                    <w:noProof/>
                    <w:webHidden/>
                  </w:rPr>
                </w:rPrChange>
              </w:rPr>
              <w:instrText xml:space="preserve"> PAGEREF _Toc325314335 \h </w:instrText>
            </w:r>
            <w:r w:rsidRPr="00B2109A">
              <w:rPr>
                <w:rFonts w:ascii="Times New Roman" w:hAnsi="Times New Roman" w:cs="Times New Roman"/>
                <w:noProof/>
                <w:webHidden/>
                <w:sz w:val="24"/>
                <w:szCs w:val="24"/>
                <w:rPrChange w:id="463" w:author="Tiffany Lin" w:date="2012-05-20T21:56:00Z">
                  <w:rPr>
                    <w:noProof/>
                    <w:webHidden/>
                  </w:rPr>
                </w:rPrChange>
              </w:rPr>
            </w:r>
          </w:ins>
          <w:r w:rsidRPr="00B2109A">
            <w:rPr>
              <w:rFonts w:ascii="Times New Roman" w:hAnsi="Times New Roman" w:cs="Times New Roman"/>
              <w:noProof/>
              <w:webHidden/>
              <w:sz w:val="24"/>
              <w:szCs w:val="24"/>
              <w:rPrChange w:id="464" w:author="Tiffany Lin" w:date="2012-05-20T21:56:00Z">
                <w:rPr>
                  <w:noProof/>
                  <w:webHidden/>
                </w:rPr>
              </w:rPrChange>
            </w:rPr>
            <w:fldChar w:fldCharType="separate"/>
          </w:r>
          <w:ins w:id="465" w:author="Tiffany Lin" w:date="2012-05-20T21:58:00Z">
            <w:r>
              <w:rPr>
                <w:rFonts w:ascii="Times New Roman" w:hAnsi="Times New Roman" w:cs="Times New Roman"/>
                <w:noProof/>
                <w:webHidden/>
                <w:sz w:val="24"/>
                <w:szCs w:val="24"/>
              </w:rPr>
              <w:t>25</w:t>
            </w:r>
          </w:ins>
          <w:ins w:id="466" w:author="Tiffany Lin" w:date="2012-05-20T21:56:00Z">
            <w:r w:rsidRPr="00B2109A">
              <w:rPr>
                <w:rFonts w:ascii="Times New Roman" w:hAnsi="Times New Roman" w:cs="Times New Roman"/>
                <w:noProof/>
                <w:webHidden/>
                <w:sz w:val="24"/>
                <w:szCs w:val="24"/>
                <w:rPrChange w:id="467"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468"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469" w:author="Tiffany Lin" w:date="2012-05-20T21:56:00Z"/>
              <w:rFonts w:ascii="Times New Roman" w:hAnsi="Times New Roman" w:cs="Times New Roman"/>
              <w:noProof/>
              <w:sz w:val="24"/>
              <w:szCs w:val="24"/>
              <w:lang w:eastAsia="zh-CN"/>
              <w:rPrChange w:id="470" w:author="Tiffany Lin" w:date="2012-05-20T21:56:00Z">
                <w:rPr>
                  <w:ins w:id="471" w:author="Tiffany Lin" w:date="2012-05-20T21:56:00Z"/>
                  <w:noProof/>
                  <w:lang w:eastAsia="zh-CN"/>
                </w:rPr>
              </w:rPrChange>
            </w:rPr>
            <w:pPrChange w:id="472" w:author="Tiffany Lin" w:date="2012-05-20T21:58:00Z">
              <w:pPr>
                <w:pStyle w:val="TOC1"/>
                <w:tabs>
                  <w:tab w:val="right" w:leader="dot" w:pos="8630"/>
                </w:tabs>
              </w:pPr>
            </w:pPrChange>
          </w:pPr>
          <w:ins w:id="473" w:author="Tiffany Lin" w:date="2012-05-20T21:56:00Z">
            <w:r w:rsidRPr="00B2109A">
              <w:rPr>
                <w:rStyle w:val="Hyperlink"/>
                <w:rFonts w:ascii="Times New Roman" w:hAnsi="Times New Roman" w:cs="Times New Roman"/>
                <w:noProof/>
                <w:sz w:val="24"/>
                <w:szCs w:val="24"/>
                <w:rPrChange w:id="474"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475"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476" w:author="Tiffany Lin" w:date="2012-05-20T21:56:00Z">
                  <w:rPr>
                    <w:noProof/>
                  </w:rPr>
                </w:rPrChange>
              </w:rPr>
              <w:instrText>HYPERLINK \l "_Toc325314336"</w:instrText>
            </w:r>
            <w:r w:rsidRPr="00B2109A">
              <w:rPr>
                <w:rStyle w:val="Hyperlink"/>
                <w:rFonts w:ascii="Times New Roman" w:hAnsi="Times New Roman" w:cs="Times New Roman"/>
                <w:noProof/>
                <w:sz w:val="24"/>
                <w:szCs w:val="24"/>
                <w:rPrChange w:id="477"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478" w:author="Tiffany Lin" w:date="2012-05-20T21:56:00Z">
                  <w:rPr>
                    <w:rStyle w:val="Hyperlink"/>
                    <w:noProof/>
                  </w:rPr>
                </w:rPrChange>
              </w:rPr>
            </w:r>
            <w:r w:rsidRPr="00B2109A">
              <w:rPr>
                <w:rStyle w:val="Hyperlink"/>
                <w:rFonts w:ascii="Times New Roman" w:hAnsi="Times New Roman" w:cs="Times New Roman"/>
                <w:noProof/>
                <w:sz w:val="24"/>
                <w:szCs w:val="24"/>
                <w:rPrChange w:id="479"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480" w:author="Tiffany Lin" w:date="2012-05-20T21:56:00Z">
                  <w:rPr>
                    <w:rStyle w:val="Hyperlink"/>
                    <w:rFonts w:ascii="Times New Roman" w:hAnsi="Times New Roman" w:cs="Times New Roman"/>
                    <w:noProof/>
                  </w:rPr>
                </w:rPrChange>
              </w:rPr>
              <w:t>9 Appendix B: Data Gathered</w:t>
            </w:r>
            <w:r w:rsidRPr="00B2109A">
              <w:rPr>
                <w:rFonts w:ascii="Times New Roman" w:hAnsi="Times New Roman" w:cs="Times New Roman"/>
                <w:noProof/>
                <w:webHidden/>
                <w:sz w:val="24"/>
                <w:szCs w:val="24"/>
                <w:rPrChange w:id="481" w:author="Tiffany Lin" w:date="2012-05-20T21:56:00Z">
                  <w:rPr>
                    <w:noProof/>
                    <w:webHidden/>
                  </w:rPr>
                </w:rPrChange>
              </w:rPr>
              <w:tab/>
            </w:r>
            <w:r w:rsidRPr="00B2109A">
              <w:rPr>
                <w:rFonts w:ascii="Times New Roman" w:hAnsi="Times New Roman" w:cs="Times New Roman"/>
                <w:noProof/>
                <w:webHidden/>
                <w:sz w:val="24"/>
                <w:szCs w:val="24"/>
                <w:rPrChange w:id="482" w:author="Tiffany Lin" w:date="2012-05-20T21:56:00Z">
                  <w:rPr>
                    <w:noProof/>
                    <w:webHidden/>
                  </w:rPr>
                </w:rPrChange>
              </w:rPr>
              <w:fldChar w:fldCharType="begin"/>
            </w:r>
            <w:r w:rsidRPr="00B2109A">
              <w:rPr>
                <w:rFonts w:ascii="Times New Roman" w:hAnsi="Times New Roman" w:cs="Times New Roman"/>
                <w:noProof/>
                <w:webHidden/>
                <w:sz w:val="24"/>
                <w:szCs w:val="24"/>
                <w:rPrChange w:id="483" w:author="Tiffany Lin" w:date="2012-05-20T21:56:00Z">
                  <w:rPr>
                    <w:noProof/>
                    <w:webHidden/>
                  </w:rPr>
                </w:rPrChange>
              </w:rPr>
              <w:instrText xml:space="preserve"> PAGEREF _Toc325314336 \h </w:instrText>
            </w:r>
            <w:r w:rsidRPr="00B2109A">
              <w:rPr>
                <w:rFonts w:ascii="Times New Roman" w:hAnsi="Times New Roman" w:cs="Times New Roman"/>
                <w:noProof/>
                <w:webHidden/>
                <w:sz w:val="24"/>
                <w:szCs w:val="24"/>
                <w:rPrChange w:id="484" w:author="Tiffany Lin" w:date="2012-05-20T21:56:00Z">
                  <w:rPr>
                    <w:noProof/>
                    <w:webHidden/>
                  </w:rPr>
                </w:rPrChange>
              </w:rPr>
            </w:r>
          </w:ins>
          <w:r w:rsidRPr="00B2109A">
            <w:rPr>
              <w:rFonts w:ascii="Times New Roman" w:hAnsi="Times New Roman" w:cs="Times New Roman"/>
              <w:noProof/>
              <w:webHidden/>
              <w:sz w:val="24"/>
              <w:szCs w:val="24"/>
              <w:rPrChange w:id="485" w:author="Tiffany Lin" w:date="2012-05-20T21:56:00Z">
                <w:rPr>
                  <w:noProof/>
                  <w:webHidden/>
                </w:rPr>
              </w:rPrChange>
            </w:rPr>
            <w:fldChar w:fldCharType="separate"/>
          </w:r>
          <w:ins w:id="486" w:author="Tiffany Lin" w:date="2012-05-20T21:58:00Z">
            <w:r>
              <w:rPr>
                <w:rFonts w:ascii="Times New Roman" w:hAnsi="Times New Roman" w:cs="Times New Roman"/>
                <w:noProof/>
                <w:webHidden/>
                <w:sz w:val="24"/>
                <w:szCs w:val="24"/>
              </w:rPr>
              <w:t>26</w:t>
            </w:r>
          </w:ins>
          <w:ins w:id="487" w:author="Tiffany Lin" w:date="2012-05-20T21:56:00Z">
            <w:r w:rsidRPr="00B2109A">
              <w:rPr>
                <w:rFonts w:ascii="Times New Roman" w:hAnsi="Times New Roman" w:cs="Times New Roman"/>
                <w:noProof/>
                <w:webHidden/>
                <w:sz w:val="24"/>
                <w:szCs w:val="24"/>
                <w:rPrChange w:id="488"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489"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490" w:author="Tiffany Lin" w:date="2012-05-20T21:56:00Z"/>
              <w:rFonts w:ascii="Times New Roman" w:hAnsi="Times New Roman" w:cs="Times New Roman"/>
              <w:noProof/>
              <w:sz w:val="24"/>
              <w:szCs w:val="24"/>
              <w:lang w:eastAsia="zh-CN"/>
              <w:rPrChange w:id="491" w:author="Tiffany Lin" w:date="2012-05-20T21:56:00Z">
                <w:rPr>
                  <w:ins w:id="492" w:author="Tiffany Lin" w:date="2012-05-20T21:56:00Z"/>
                  <w:noProof/>
                  <w:lang w:eastAsia="zh-CN"/>
                </w:rPr>
              </w:rPrChange>
            </w:rPr>
            <w:pPrChange w:id="493" w:author="Tiffany Lin" w:date="2012-05-20T21:58:00Z">
              <w:pPr>
                <w:pStyle w:val="TOC1"/>
                <w:tabs>
                  <w:tab w:val="right" w:leader="dot" w:pos="8630"/>
                </w:tabs>
              </w:pPr>
            </w:pPrChange>
          </w:pPr>
          <w:ins w:id="494" w:author="Tiffany Lin" w:date="2012-05-20T21:56:00Z">
            <w:r w:rsidRPr="00B2109A">
              <w:rPr>
                <w:rStyle w:val="Hyperlink"/>
                <w:rFonts w:ascii="Times New Roman" w:hAnsi="Times New Roman" w:cs="Times New Roman"/>
                <w:noProof/>
                <w:sz w:val="24"/>
                <w:szCs w:val="24"/>
                <w:rPrChange w:id="495"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496"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497" w:author="Tiffany Lin" w:date="2012-05-20T21:56:00Z">
                  <w:rPr>
                    <w:noProof/>
                  </w:rPr>
                </w:rPrChange>
              </w:rPr>
              <w:instrText>HYPERLINK \l "_Toc325314337"</w:instrText>
            </w:r>
            <w:r w:rsidRPr="00B2109A">
              <w:rPr>
                <w:rStyle w:val="Hyperlink"/>
                <w:rFonts w:ascii="Times New Roman" w:hAnsi="Times New Roman" w:cs="Times New Roman"/>
                <w:noProof/>
                <w:sz w:val="24"/>
                <w:szCs w:val="24"/>
                <w:rPrChange w:id="498"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499" w:author="Tiffany Lin" w:date="2012-05-20T21:56:00Z">
                  <w:rPr>
                    <w:rStyle w:val="Hyperlink"/>
                    <w:noProof/>
                  </w:rPr>
                </w:rPrChange>
              </w:rPr>
            </w:r>
            <w:r w:rsidRPr="00B2109A">
              <w:rPr>
                <w:rStyle w:val="Hyperlink"/>
                <w:rFonts w:ascii="Times New Roman" w:hAnsi="Times New Roman" w:cs="Times New Roman"/>
                <w:noProof/>
                <w:sz w:val="24"/>
                <w:szCs w:val="24"/>
                <w:rPrChange w:id="500"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501" w:author="Tiffany Lin" w:date="2012-05-20T21:56:00Z">
                  <w:rPr>
                    <w:rStyle w:val="Hyperlink"/>
                    <w:rFonts w:ascii="Times New Roman" w:hAnsi="Times New Roman" w:cs="Times New Roman"/>
                    <w:noProof/>
                  </w:rPr>
                </w:rPrChange>
              </w:rPr>
              <w:t>10 Appendix C: Location of Data and Code</w:t>
            </w:r>
            <w:r w:rsidRPr="00B2109A">
              <w:rPr>
                <w:rFonts w:ascii="Times New Roman" w:hAnsi="Times New Roman" w:cs="Times New Roman"/>
                <w:noProof/>
                <w:webHidden/>
                <w:sz w:val="24"/>
                <w:szCs w:val="24"/>
                <w:rPrChange w:id="502" w:author="Tiffany Lin" w:date="2012-05-20T21:56:00Z">
                  <w:rPr>
                    <w:noProof/>
                    <w:webHidden/>
                  </w:rPr>
                </w:rPrChange>
              </w:rPr>
              <w:tab/>
            </w:r>
            <w:r w:rsidRPr="00B2109A">
              <w:rPr>
                <w:rFonts w:ascii="Times New Roman" w:hAnsi="Times New Roman" w:cs="Times New Roman"/>
                <w:noProof/>
                <w:webHidden/>
                <w:sz w:val="24"/>
                <w:szCs w:val="24"/>
                <w:rPrChange w:id="503" w:author="Tiffany Lin" w:date="2012-05-20T21:56:00Z">
                  <w:rPr>
                    <w:noProof/>
                    <w:webHidden/>
                  </w:rPr>
                </w:rPrChange>
              </w:rPr>
              <w:fldChar w:fldCharType="begin"/>
            </w:r>
            <w:r w:rsidRPr="00B2109A">
              <w:rPr>
                <w:rFonts w:ascii="Times New Roman" w:hAnsi="Times New Roman" w:cs="Times New Roman"/>
                <w:noProof/>
                <w:webHidden/>
                <w:sz w:val="24"/>
                <w:szCs w:val="24"/>
                <w:rPrChange w:id="504" w:author="Tiffany Lin" w:date="2012-05-20T21:56:00Z">
                  <w:rPr>
                    <w:noProof/>
                    <w:webHidden/>
                  </w:rPr>
                </w:rPrChange>
              </w:rPr>
              <w:instrText xml:space="preserve"> PAGEREF _Toc325314337 \h </w:instrText>
            </w:r>
            <w:r w:rsidRPr="00B2109A">
              <w:rPr>
                <w:rFonts w:ascii="Times New Roman" w:hAnsi="Times New Roman" w:cs="Times New Roman"/>
                <w:noProof/>
                <w:webHidden/>
                <w:sz w:val="24"/>
                <w:szCs w:val="24"/>
                <w:rPrChange w:id="505" w:author="Tiffany Lin" w:date="2012-05-20T21:56:00Z">
                  <w:rPr>
                    <w:noProof/>
                    <w:webHidden/>
                  </w:rPr>
                </w:rPrChange>
              </w:rPr>
            </w:r>
          </w:ins>
          <w:r w:rsidRPr="00B2109A">
            <w:rPr>
              <w:rFonts w:ascii="Times New Roman" w:hAnsi="Times New Roman" w:cs="Times New Roman"/>
              <w:noProof/>
              <w:webHidden/>
              <w:sz w:val="24"/>
              <w:szCs w:val="24"/>
              <w:rPrChange w:id="506" w:author="Tiffany Lin" w:date="2012-05-20T21:56:00Z">
                <w:rPr>
                  <w:noProof/>
                  <w:webHidden/>
                </w:rPr>
              </w:rPrChange>
            </w:rPr>
            <w:fldChar w:fldCharType="separate"/>
          </w:r>
          <w:ins w:id="507" w:author="Tiffany Lin" w:date="2012-05-20T21:58:00Z">
            <w:r>
              <w:rPr>
                <w:rFonts w:ascii="Times New Roman" w:hAnsi="Times New Roman" w:cs="Times New Roman"/>
                <w:noProof/>
                <w:webHidden/>
                <w:sz w:val="24"/>
                <w:szCs w:val="24"/>
              </w:rPr>
              <w:t>28</w:t>
            </w:r>
          </w:ins>
          <w:ins w:id="508" w:author="Tiffany Lin" w:date="2012-05-20T21:56:00Z">
            <w:r w:rsidRPr="00B2109A">
              <w:rPr>
                <w:rFonts w:ascii="Times New Roman" w:hAnsi="Times New Roman" w:cs="Times New Roman"/>
                <w:noProof/>
                <w:webHidden/>
                <w:sz w:val="24"/>
                <w:szCs w:val="24"/>
                <w:rPrChange w:id="509"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510" w:author="Tiffany Lin" w:date="2012-05-20T21:56:00Z">
                  <w:rPr>
                    <w:rStyle w:val="Hyperlink"/>
                    <w:noProof/>
                  </w:rPr>
                </w:rPrChange>
              </w:rPr>
              <w:fldChar w:fldCharType="end"/>
            </w:r>
          </w:ins>
        </w:p>
        <w:p w:rsidR="00B2109A" w:rsidRPr="00B2109A" w:rsidRDefault="00B2109A" w:rsidP="00B2109A">
          <w:pPr>
            <w:pStyle w:val="TOC1"/>
            <w:tabs>
              <w:tab w:val="right" w:leader="dot" w:pos="8630"/>
            </w:tabs>
            <w:spacing w:line="360" w:lineRule="auto"/>
            <w:rPr>
              <w:ins w:id="511" w:author="Tiffany Lin" w:date="2012-05-20T21:56:00Z"/>
              <w:rFonts w:ascii="Times New Roman" w:hAnsi="Times New Roman" w:cs="Times New Roman"/>
              <w:noProof/>
              <w:sz w:val="24"/>
              <w:szCs w:val="24"/>
              <w:lang w:eastAsia="zh-CN"/>
              <w:rPrChange w:id="512" w:author="Tiffany Lin" w:date="2012-05-20T21:56:00Z">
                <w:rPr>
                  <w:ins w:id="513" w:author="Tiffany Lin" w:date="2012-05-20T21:56:00Z"/>
                  <w:noProof/>
                  <w:lang w:eastAsia="zh-CN"/>
                </w:rPr>
              </w:rPrChange>
            </w:rPr>
            <w:pPrChange w:id="514" w:author="Tiffany Lin" w:date="2012-05-20T21:58:00Z">
              <w:pPr>
                <w:pStyle w:val="TOC1"/>
                <w:tabs>
                  <w:tab w:val="right" w:leader="dot" w:pos="8630"/>
                </w:tabs>
              </w:pPr>
            </w:pPrChange>
          </w:pPr>
          <w:ins w:id="515" w:author="Tiffany Lin" w:date="2012-05-20T21:56:00Z">
            <w:r w:rsidRPr="00B2109A">
              <w:rPr>
                <w:rStyle w:val="Hyperlink"/>
                <w:rFonts w:ascii="Times New Roman" w:hAnsi="Times New Roman" w:cs="Times New Roman"/>
                <w:noProof/>
                <w:sz w:val="24"/>
                <w:szCs w:val="24"/>
                <w:rPrChange w:id="516" w:author="Tiffany Lin" w:date="2012-05-20T21:56:00Z">
                  <w:rPr>
                    <w:rStyle w:val="Hyperlink"/>
                    <w:noProof/>
                  </w:rPr>
                </w:rPrChange>
              </w:rPr>
              <w:fldChar w:fldCharType="begin"/>
            </w:r>
            <w:r w:rsidRPr="00B2109A">
              <w:rPr>
                <w:rStyle w:val="Hyperlink"/>
                <w:rFonts w:ascii="Times New Roman" w:hAnsi="Times New Roman" w:cs="Times New Roman"/>
                <w:noProof/>
                <w:sz w:val="24"/>
                <w:szCs w:val="24"/>
                <w:rPrChange w:id="517" w:author="Tiffany Lin" w:date="2012-05-20T21:56:00Z">
                  <w:rPr>
                    <w:rStyle w:val="Hyperlink"/>
                    <w:noProof/>
                  </w:rPr>
                </w:rPrChange>
              </w:rPr>
              <w:instrText xml:space="preserve"> </w:instrText>
            </w:r>
            <w:r w:rsidRPr="00B2109A">
              <w:rPr>
                <w:rFonts w:ascii="Times New Roman" w:hAnsi="Times New Roman" w:cs="Times New Roman"/>
                <w:noProof/>
                <w:sz w:val="24"/>
                <w:szCs w:val="24"/>
                <w:rPrChange w:id="518" w:author="Tiffany Lin" w:date="2012-05-20T21:56:00Z">
                  <w:rPr>
                    <w:noProof/>
                  </w:rPr>
                </w:rPrChange>
              </w:rPr>
              <w:instrText>HYPERLINK \l "_Toc325314338"</w:instrText>
            </w:r>
            <w:r w:rsidRPr="00B2109A">
              <w:rPr>
                <w:rStyle w:val="Hyperlink"/>
                <w:rFonts w:ascii="Times New Roman" w:hAnsi="Times New Roman" w:cs="Times New Roman"/>
                <w:noProof/>
                <w:sz w:val="24"/>
                <w:szCs w:val="24"/>
                <w:rPrChange w:id="519" w:author="Tiffany Lin" w:date="2012-05-20T21:56:00Z">
                  <w:rPr>
                    <w:rStyle w:val="Hyperlink"/>
                    <w:noProof/>
                  </w:rPr>
                </w:rPrChange>
              </w:rPr>
              <w:instrText xml:space="preserve"> </w:instrText>
            </w:r>
            <w:r w:rsidRPr="00B2109A">
              <w:rPr>
                <w:rStyle w:val="Hyperlink"/>
                <w:rFonts w:ascii="Times New Roman" w:hAnsi="Times New Roman" w:cs="Times New Roman"/>
                <w:noProof/>
                <w:sz w:val="24"/>
                <w:szCs w:val="24"/>
                <w:rPrChange w:id="520" w:author="Tiffany Lin" w:date="2012-05-20T21:56:00Z">
                  <w:rPr>
                    <w:rStyle w:val="Hyperlink"/>
                    <w:noProof/>
                  </w:rPr>
                </w:rPrChange>
              </w:rPr>
            </w:r>
            <w:r w:rsidRPr="00B2109A">
              <w:rPr>
                <w:rStyle w:val="Hyperlink"/>
                <w:rFonts w:ascii="Times New Roman" w:hAnsi="Times New Roman" w:cs="Times New Roman"/>
                <w:noProof/>
                <w:sz w:val="24"/>
                <w:szCs w:val="24"/>
                <w:rPrChange w:id="521" w:author="Tiffany Lin" w:date="2012-05-20T21:56:00Z">
                  <w:rPr>
                    <w:rStyle w:val="Hyperlink"/>
                    <w:noProof/>
                  </w:rPr>
                </w:rPrChange>
              </w:rPr>
              <w:fldChar w:fldCharType="separate"/>
            </w:r>
            <w:r w:rsidRPr="00B2109A">
              <w:rPr>
                <w:rStyle w:val="Hyperlink"/>
                <w:rFonts w:ascii="Times New Roman" w:hAnsi="Times New Roman" w:cs="Times New Roman"/>
                <w:noProof/>
                <w:sz w:val="24"/>
                <w:szCs w:val="24"/>
                <w:rPrChange w:id="522" w:author="Tiffany Lin" w:date="2012-05-20T21:56:00Z">
                  <w:rPr>
                    <w:rStyle w:val="Hyperlink"/>
                    <w:rFonts w:ascii="Times New Roman" w:hAnsi="Times New Roman" w:cs="Times New Roman"/>
                    <w:noProof/>
                  </w:rPr>
                </w:rPrChange>
              </w:rPr>
              <w:t>11 Bibliography</w:t>
            </w:r>
            <w:r w:rsidRPr="00B2109A">
              <w:rPr>
                <w:rFonts w:ascii="Times New Roman" w:hAnsi="Times New Roman" w:cs="Times New Roman"/>
                <w:noProof/>
                <w:webHidden/>
                <w:sz w:val="24"/>
                <w:szCs w:val="24"/>
                <w:rPrChange w:id="523" w:author="Tiffany Lin" w:date="2012-05-20T21:56:00Z">
                  <w:rPr>
                    <w:noProof/>
                    <w:webHidden/>
                  </w:rPr>
                </w:rPrChange>
              </w:rPr>
              <w:tab/>
            </w:r>
            <w:r w:rsidRPr="00B2109A">
              <w:rPr>
                <w:rFonts w:ascii="Times New Roman" w:hAnsi="Times New Roman" w:cs="Times New Roman"/>
                <w:noProof/>
                <w:webHidden/>
                <w:sz w:val="24"/>
                <w:szCs w:val="24"/>
                <w:rPrChange w:id="524" w:author="Tiffany Lin" w:date="2012-05-20T21:56:00Z">
                  <w:rPr>
                    <w:noProof/>
                    <w:webHidden/>
                  </w:rPr>
                </w:rPrChange>
              </w:rPr>
              <w:fldChar w:fldCharType="begin"/>
            </w:r>
            <w:r w:rsidRPr="00B2109A">
              <w:rPr>
                <w:rFonts w:ascii="Times New Roman" w:hAnsi="Times New Roman" w:cs="Times New Roman"/>
                <w:noProof/>
                <w:webHidden/>
                <w:sz w:val="24"/>
                <w:szCs w:val="24"/>
                <w:rPrChange w:id="525" w:author="Tiffany Lin" w:date="2012-05-20T21:56:00Z">
                  <w:rPr>
                    <w:noProof/>
                    <w:webHidden/>
                  </w:rPr>
                </w:rPrChange>
              </w:rPr>
              <w:instrText xml:space="preserve"> PAGEREF _Toc325314338 \h </w:instrText>
            </w:r>
            <w:r w:rsidRPr="00B2109A">
              <w:rPr>
                <w:rFonts w:ascii="Times New Roman" w:hAnsi="Times New Roman" w:cs="Times New Roman"/>
                <w:noProof/>
                <w:webHidden/>
                <w:sz w:val="24"/>
                <w:szCs w:val="24"/>
                <w:rPrChange w:id="526" w:author="Tiffany Lin" w:date="2012-05-20T21:56:00Z">
                  <w:rPr>
                    <w:noProof/>
                    <w:webHidden/>
                  </w:rPr>
                </w:rPrChange>
              </w:rPr>
            </w:r>
          </w:ins>
          <w:r w:rsidRPr="00B2109A">
            <w:rPr>
              <w:rFonts w:ascii="Times New Roman" w:hAnsi="Times New Roman" w:cs="Times New Roman"/>
              <w:noProof/>
              <w:webHidden/>
              <w:sz w:val="24"/>
              <w:szCs w:val="24"/>
              <w:rPrChange w:id="527" w:author="Tiffany Lin" w:date="2012-05-20T21:56:00Z">
                <w:rPr>
                  <w:noProof/>
                  <w:webHidden/>
                </w:rPr>
              </w:rPrChange>
            </w:rPr>
            <w:fldChar w:fldCharType="separate"/>
          </w:r>
          <w:ins w:id="528" w:author="Tiffany Lin" w:date="2012-05-20T21:58:00Z">
            <w:r>
              <w:rPr>
                <w:rFonts w:ascii="Times New Roman" w:hAnsi="Times New Roman" w:cs="Times New Roman"/>
                <w:noProof/>
                <w:webHidden/>
                <w:sz w:val="24"/>
                <w:szCs w:val="24"/>
              </w:rPr>
              <w:t>29</w:t>
            </w:r>
          </w:ins>
          <w:ins w:id="529" w:author="Tiffany Lin" w:date="2012-05-20T21:56:00Z">
            <w:r w:rsidRPr="00B2109A">
              <w:rPr>
                <w:rFonts w:ascii="Times New Roman" w:hAnsi="Times New Roman" w:cs="Times New Roman"/>
                <w:noProof/>
                <w:webHidden/>
                <w:sz w:val="24"/>
                <w:szCs w:val="24"/>
                <w:rPrChange w:id="530" w:author="Tiffany Lin" w:date="2012-05-20T21:56:00Z">
                  <w:rPr>
                    <w:noProof/>
                    <w:webHidden/>
                  </w:rPr>
                </w:rPrChange>
              </w:rPr>
              <w:fldChar w:fldCharType="end"/>
            </w:r>
            <w:r w:rsidRPr="00B2109A">
              <w:rPr>
                <w:rStyle w:val="Hyperlink"/>
                <w:rFonts w:ascii="Times New Roman" w:hAnsi="Times New Roman" w:cs="Times New Roman"/>
                <w:noProof/>
                <w:sz w:val="24"/>
                <w:szCs w:val="24"/>
                <w:rPrChange w:id="531" w:author="Tiffany Lin" w:date="2012-05-20T21:56:00Z">
                  <w:rPr>
                    <w:rStyle w:val="Hyperlink"/>
                    <w:noProof/>
                  </w:rPr>
                </w:rPrChange>
              </w:rPr>
              <w:fldChar w:fldCharType="end"/>
            </w:r>
          </w:ins>
        </w:p>
        <w:p w:rsidR="00A62989" w:rsidRPr="00B2109A" w:rsidDel="00AD61FE" w:rsidRDefault="00E377FD" w:rsidP="00B2109A">
          <w:pPr>
            <w:pStyle w:val="TOC1"/>
            <w:tabs>
              <w:tab w:val="right" w:leader="dot" w:pos="9350"/>
            </w:tabs>
            <w:spacing w:line="360" w:lineRule="auto"/>
            <w:rPr>
              <w:del w:id="532" w:author="Tiffany Lin" w:date="2012-05-16T21:38:00Z"/>
              <w:rFonts w:ascii="Times New Roman" w:hAnsi="Times New Roman" w:cs="Times New Roman"/>
              <w:noProof/>
              <w:sz w:val="24"/>
              <w:szCs w:val="24"/>
              <w:lang w:eastAsia="zh-CN"/>
              <w:rPrChange w:id="533" w:author="Tiffany Lin" w:date="2012-05-20T21:56:00Z">
                <w:rPr>
                  <w:del w:id="534" w:author="Tiffany Lin" w:date="2012-05-16T21:38:00Z"/>
                  <w:rFonts w:ascii="Times New Roman" w:hAnsi="Times New Roman" w:cs="Times New Roman"/>
                  <w:noProof/>
                  <w:sz w:val="24"/>
                  <w:szCs w:val="24"/>
                  <w:lang w:eastAsia="zh-CN"/>
                </w:rPr>
              </w:rPrChange>
            </w:rPr>
            <w:pPrChange w:id="535" w:author="Tiffany Lin" w:date="2012-05-20T21:58:00Z">
              <w:pPr>
                <w:pStyle w:val="TOC1"/>
                <w:tabs>
                  <w:tab w:val="right" w:leader="dot" w:pos="9350"/>
                </w:tabs>
              </w:pPr>
            </w:pPrChange>
          </w:pPr>
          <w:del w:id="536" w:author="Tiffany Lin" w:date="2012-05-16T21:38:00Z">
            <w:r w:rsidRPr="00B2109A" w:rsidDel="00AD61FE">
              <w:rPr>
                <w:rStyle w:val="Hyperlink"/>
                <w:rFonts w:ascii="Times New Roman" w:hAnsi="Times New Roman" w:cs="Times New Roman"/>
                <w:noProof/>
                <w:color w:val="auto"/>
                <w:sz w:val="24"/>
                <w:szCs w:val="24"/>
                <w:rPrChange w:id="537" w:author="Tiffany Lin" w:date="2012-05-20T21:56:00Z">
                  <w:rPr>
                    <w:rStyle w:val="Hyperlink"/>
                    <w:rFonts w:ascii="Times New Roman" w:hAnsi="Times New Roman" w:cs="Times New Roman"/>
                    <w:noProof/>
                    <w:color w:val="auto"/>
                    <w:sz w:val="24"/>
                    <w:szCs w:val="24"/>
                  </w:rPr>
                </w:rPrChange>
              </w:rPr>
              <w:delText>1 Introduction</w:delText>
            </w:r>
            <w:r w:rsidRPr="00B2109A" w:rsidDel="00AD61FE">
              <w:rPr>
                <w:rFonts w:ascii="Times New Roman" w:hAnsi="Times New Roman" w:cs="Times New Roman"/>
                <w:noProof/>
                <w:webHidden/>
                <w:sz w:val="24"/>
                <w:szCs w:val="24"/>
                <w:rPrChange w:id="538"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39"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2"/>
            <w:tabs>
              <w:tab w:val="right" w:leader="dot" w:pos="9350"/>
            </w:tabs>
            <w:spacing w:line="360" w:lineRule="auto"/>
            <w:rPr>
              <w:del w:id="540" w:author="Tiffany Lin" w:date="2012-05-16T21:38:00Z"/>
              <w:rFonts w:ascii="Times New Roman" w:hAnsi="Times New Roman" w:cs="Times New Roman"/>
              <w:noProof/>
              <w:sz w:val="24"/>
              <w:szCs w:val="24"/>
              <w:lang w:eastAsia="zh-CN"/>
              <w:rPrChange w:id="541" w:author="Tiffany Lin" w:date="2012-05-20T21:56:00Z">
                <w:rPr>
                  <w:del w:id="542" w:author="Tiffany Lin" w:date="2012-05-16T21:38:00Z"/>
                  <w:rFonts w:ascii="Times New Roman" w:hAnsi="Times New Roman" w:cs="Times New Roman"/>
                  <w:noProof/>
                  <w:sz w:val="24"/>
                  <w:szCs w:val="24"/>
                  <w:lang w:eastAsia="zh-CN"/>
                </w:rPr>
              </w:rPrChange>
            </w:rPr>
            <w:pPrChange w:id="543" w:author="Tiffany Lin" w:date="2012-05-20T21:58:00Z">
              <w:pPr>
                <w:pStyle w:val="TOC2"/>
                <w:tabs>
                  <w:tab w:val="right" w:leader="dot" w:pos="9350"/>
                </w:tabs>
              </w:pPr>
            </w:pPrChange>
          </w:pPr>
          <w:del w:id="544" w:author="Tiffany Lin" w:date="2012-05-16T21:38:00Z">
            <w:r w:rsidRPr="00B2109A" w:rsidDel="00AD61FE">
              <w:rPr>
                <w:rStyle w:val="Hyperlink"/>
                <w:rFonts w:ascii="Times New Roman" w:hAnsi="Times New Roman" w:cs="Times New Roman"/>
                <w:noProof/>
                <w:color w:val="auto"/>
                <w:sz w:val="24"/>
                <w:szCs w:val="24"/>
                <w:rPrChange w:id="545" w:author="Tiffany Lin" w:date="2012-05-20T21:56:00Z">
                  <w:rPr>
                    <w:rStyle w:val="Hyperlink"/>
                    <w:rFonts w:ascii="Times New Roman" w:hAnsi="Times New Roman" w:cs="Times New Roman"/>
                    <w:noProof/>
                    <w:color w:val="auto"/>
                    <w:sz w:val="24"/>
                    <w:szCs w:val="24"/>
                  </w:rPr>
                </w:rPrChange>
              </w:rPr>
              <w:delText>1.1 Background</w:delText>
            </w:r>
            <w:r w:rsidRPr="00B2109A" w:rsidDel="00AD61FE">
              <w:rPr>
                <w:rFonts w:ascii="Times New Roman" w:hAnsi="Times New Roman" w:cs="Times New Roman"/>
                <w:noProof/>
                <w:webHidden/>
                <w:sz w:val="24"/>
                <w:szCs w:val="24"/>
                <w:rPrChange w:id="546"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47"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3"/>
            <w:tabs>
              <w:tab w:val="right" w:leader="dot" w:pos="9350"/>
            </w:tabs>
            <w:spacing w:line="360" w:lineRule="auto"/>
            <w:rPr>
              <w:del w:id="548" w:author="Tiffany Lin" w:date="2012-05-16T21:38:00Z"/>
              <w:rFonts w:ascii="Times New Roman" w:hAnsi="Times New Roman" w:cs="Times New Roman"/>
              <w:noProof/>
              <w:sz w:val="24"/>
              <w:szCs w:val="24"/>
              <w:rPrChange w:id="549" w:author="Tiffany Lin" w:date="2012-05-20T21:56:00Z">
                <w:rPr>
                  <w:del w:id="550" w:author="Tiffany Lin" w:date="2012-05-16T21:38:00Z"/>
                  <w:rFonts w:ascii="Times New Roman" w:hAnsi="Times New Roman" w:cs="Times New Roman"/>
                  <w:noProof/>
                  <w:sz w:val="24"/>
                  <w:szCs w:val="24"/>
                </w:rPr>
              </w:rPrChange>
            </w:rPr>
            <w:pPrChange w:id="551" w:author="Tiffany Lin" w:date="2012-05-20T21:58:00Z">
              <w:pPr>
                <w:pStyle w:val="TOC3"/>
                <w:tabs>
                  <w:tab w:val="right" w:leader="dot" w:pos="9350"/>
                </w:tabs>
              </w:pPr>
            </w:pPrChange>
          </w:pPr>
          <w:del w:id="552" w:author="Tiffany Lin" w:date="2012-05-16T21:38:00Z">
            <w:r w:rsidRPr="00B2109A" w:rsidDel="00AD61FE">
              <w:rPr>
                <w:rStyle w:val="Hyperlink"/>
                <w:rFonts w:ascii="Times New Roman" w:hAnsi="Times New Roman" w:cs="Times New Roman"/>
                <w:noProof/>
                <w:color w:val="auto"/>
                <w:sz w:val="24"/>
                <w:szCs w:val="24"/>
                <w:rPrChange w:id="553" w:author="Tiffany Lin" w:date="2012-05-20T21:56:00Z">
                  <w:rPr>
                    <w:rStyle w:val="Hyperlink"/>
                    <w:rFonts w:ascii="Times New Roman" w:hAnsi="Times New Roman" w:cs="Times New Roman"/>
                    <w:noProof/>
                    <w:color w:val="auto"/>
                    <w:sz w:val="24"/>
                    <w:szCs w:val="24"/>
                  </w:rPr>
                </w:rPrChange>
              </w:rPr>
              <w:delText>1.1.1 GEO Database</w:delText>
            </w:r>
            <w:r w:rsidRPr="00B2109A" w:rsidDel="00AD61FE">
              <w:rPr>
                <w:rFonts w:ascii="Times New Roman" w:hAnsi="Times New Roman" w:cs="Times New Roman"/>
                <w:noProof/>
                <w:webHidden/>
                <w:sz w:val="24"/>
                <w:szCs w:val="24"/>
                <w:rPrChange w:id="554"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55"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3"/>
            <w:tabs>
              <w:tab w:val="right" w:leader="dot" w:pos="9350"/>
            </w:tabs>
            <w:spacing w:line="360" w:lineRule="auto"/>
            <w:rPr>
              <w:del w:id="556" w:author="Tiffany Lin" w:date="2012-05-16T21:38:00Z"/>
              <w:rFonts w:ascii="Times New Roman" w:hAnsi="Times New Roman" w:cs="Times New Roman"/>
              <w:noProof/>
              <w:sz w:val="24"/>
              <w:szCs w:val="24"/>
              <w:rPrChange w:id="557" w:author="Tiffany Lin" w:date="2012-05-20T21:56:00Z">
                <w:rPr>
                  <w:del w:id="558" w:author="Tiffany Lin" w:date="2012-05-16T21:38:00Z"/>
                  <w:rFonts w:ascii="Times New Roman" w:hAnsi="Times New Roman" w:cs="Times New Roman"/>
                  <w:noProof/>
                  <w:sz w:val="24"/>
                  <w:szCs w:val="24"/>
                </w:rPr>
              </w:rPrChange>
            </w:rPr>
            <w:pPrChange w:id="559" w:author="Tiffany Lin" w:date="2012-05-20T21:58:00Z">
              <w:pPr>
                <w:pStyle w:val="TOC3"/>
                <w:tabs>
                  <w:tab w:val="right" w:leader="dot" w:pos="9350"/>
                </w:tabs>
              </w:pPr>
            </w:pPrChange>
          </w:pPr>
          <w:del w:id="560" w:author="Tiffany Lin" w:date="2012-05-16T21:38:00Z">
            <w:r w:rsidRPr="00B2109A" w:rsidDel="00AD61FE">
              <w:rPr>
                <w:rStyle w:val="Hyperlink"/>
                <w:rFonts w:ascii="Times New Roman" w:hAnsi="Times New Roman" w:cs="Times New Roman"/>
                <w:noProof/>
                <w:color w:val="auto"/>
                <w:sz w:val="24"/>
                <w:szCs w:val="24"/>
                <w:rPrChange w:id="561" w:author="Tiffany Lin" w:date="2012-05-20T21:56:00Z">
                  <w:rPr>
                    <w:rStyle w:val="Hyperlink"/>
                    <w:rFonts w:ascii="Times New Roman" w:hAnsi="Times New Roman" w:cs="Times New Roman"/>
                    <w:noProof/>
                    <w:color w:val="auto"/>
                    <w:sz w:val="24"/>
                    <w:szCs w:val="24"/>
                  </w:rPr>
                </w:rPrChange>
              </w:rPr>
              <w:delText>1.1.2 Bayesian Multinet versus Singlenet</w:delText>
            </w:r>
            <w:r w:rsidRPr="00B2109A" w:rsidDel="00AD61FE">
              <w:rPr>
                <w:rFonts w:ascii="Times New Roman" w:hAnsi="Times New Roman" w:cs="Times New Roman"/>
                <w:noProof/>
                <w:webHidden/>
                <w:sz w:val="24"/>
                <w:szCs w:val="24"/>
                <w:rPrChange w:id="562"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63"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2"/>
            <w:tabs>
              <w:tab w:val="right" w:leader="dot" w:pos="9350"/>
            </w:tabs>
            <w:spacing w:line="360" w:lineRule="auto"/>
            <w:rPr>
              <w:del w:id="564" w:author="Tiffany Lin" w:date="2012-05-16T21:38:00Z"/>
              <w:rFonts w:ascii="Times New Roman" w:hAnsi="Times New Roman" w:cs="Times New Roman"/>
              <w:noProof/>
              <w:sz w:val="24"/>
              <w:szCs w:val="24"/>
              <w:lang w:eastAsia="zh-CN"/>
              <w:rPrChange w:id="565" w:author="Tiffany Lin" w:date="2012-05-20T21:56:00Z">
                <w:rPr>
                  <w:del w:id="566" w:author="Tiffany Lin" w:date="2012-05-16T21:38:00Z"/>
                  <w:rFonts w:ascii="Times New Roman" w:hAnsi="Times New Roman" w:cs="Times New Roman"/>
                  <w:noProof/>
                  <w:sz w:val="24"/>
                  <w:szCs w:val="24"/>
                  <w:lang w:eastAsia="zh-CN"/>
                </w:rPr>
              </w:rPrChange>
            </w:rPr>
            <w:pPrChange w:id="567" w:author="Tiffany Lin" w:date="2012-05-20T21:58:00Z">
              <w:pPr>
                <w:pStyle w:val="TOC2"/>
                <w:tabs>
                  <w:tab w:val="right" w:leader="dot" w:pos="9350"/>
                </w:tabs>
              </w:pPr>
            </w:pPrChange>
          </w:pPr>
          <w:del w:id="568" w:author="Tiffany Lin" w:date="2012-05-16T21:38:00Z">
            <w:r w:rsidRPr="00B2109A" w:rsidDel="00AD61FE">
              <w:rPr>
                <w:rStyle w:val="Hyperlink"/>
                <w:rFonts w:ascii="Times New Roman" w:hAnsi="Times New Roman" w:cs="Times New Roman"/>
                <w:noProof/>
                <w:color w:val="auto"/>
                <w:sz w:val="24"/>
                <w:szCs w:val="24"/>
                <w:rPrChange w:id="569" w:author="Tiffany Lin" w:date="2012-05-20T21:56:00Z">
                  <w:rPr>
                    <w:rStyle w:val="Hyperlink"/>
                    <w:rFonts w:ascii="Times New Roman" w:hAnsi="Times New Roman" w:cs="Times New Roman"/>
                    <w:noProof/>
                    <w:color w:val="auto"/>
                    <w:sz w:val="24"/>
                    <w:szCs w:val="24"/>
                  </w:rPr>
                </w:rPrChange>
              </w:rPr>
              <w:delText>1.2 Goals of Research</w:delText>
            </w:r>
            <w:r w:rsidRPr="00B2109A" w:rsidDel="00AD61FE">
              <w:rPr>
                <w:rFonts w:ascii="Times New Roman" w:hAnsi="Times New Roman" w:cs="Times New Roman"/>
                <w:noProof/>
                <w:webHidden/>
                <w:sz w:val="24"/>
                <w:szCs w:val="24"/>
                <w:rPrChange w:id="570"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71"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3"/>
            <w:tabs>
              <w:tab w:val="right" w:leader="dot" w:pos="9350"/>
            </w:tabs>
            <w:spacing w:line="360" w:lineRule="auto"/>
            <w:rPr>
              <w:del w:id="572" w:author="Tiffany Lin" w:date="2012-05-16T21:38:00Z"/>
              <w:rFonts w:ascii="Times New Roman" w:hAnsi="Times New Roman" w:cs="Times New Roman"/>
              <w:noProof/>
              <w:sz w:val="24"/>
              <w:szCs w:val="24"/>
              <w:rPrChange w:id="573" w:author="Tiffany Lin" w:date="2012-05-20T21:56:00Z">
                <w:rPr>
                  <w:del w:id="574" w:author="Tiffany Lin" w:date="2012-05-16T21:38:00Z"/>
                  <w:rFonts w:ascii="Times New Roman" w:hAnsi="Times New Roman" w:cs="Times New Roman"/>
                  <w:noProof/>
                  <w:sz w:val="24"/>
                  <w:szCs w:val="24"/>
                </w:rPr>
              </w:rPrChange>
            </w:rPr>
            <w:pPrChange w:id="575" w:author="Tiffany Lin" w:date="2012-05-20T21:58:00Z">
              <w:pPr>
                <w:pStyle w:val="TOC3"/>
                <w:tabs>
                  <w:tab w:val="right" w:leader="dot" w:pos="9350"/>
                </w:tabs>
              </w:pPr>
            </w:pPrChange>
          </w:pPr>
          <w:del w:id="576" w:author="Tiffany Lin" w:date="2012-05-16T21:38:00Z">
            <w:r w:rsidRPr="00B2109A" w:rsidDel="00AD61FE">
              <w:rPr>
                <w:rStyle w:val="Hyperlink"/>
                <w:rFonts w:ascii="Times New Roman" w:hAnsi="Times New Roman" w:cs="Times New Roman"/>
                <w:noProof/>
                <w:color w:val="auto"/>
                <w:sz w:val="24"/>
                <w:szCs w:val="24"/>
                <w:rPrChange w:id="577" w:author="Tiffany Lin" w:date="2012-05-20T21:56:00Z">
                  <w:rPr>
                    <w:rStyle w:val="Hyperlink"/>
                    <w:rFonts w:ascii="Times New Roman" w:hAnsi="Times New Roman" w:cs="Times New Roman"/>
                    <w:noProof/>
                    <w:color w:val="auto"/>
                    <w:sz w:val="24"/>
                    <w:szCs w:val="24"/>
                  </w:rPr>
                </w:rPrChange>
              </w:rPr>
              <w:delText>1.2.1 General Approach</w:delText>
            </w:r>
            <w:r w:rsidRPr="00B2109A" w:rsidDel="00AD61FE">
              <w:rPr>
                <w:rFonts w:ascii="Times New Roman" w:hAnsi="Times New Roman" w:cs="Times New Roman"/>
                <w:noProof/>
                <w:webHidden/>
                <w:sz w:val="24"/>
                <w:szCs w:val="24"/>
                <w:rPrChange w:id="578"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79" w:author="Tiffany Lin" w:date="2012-05-20T21:56:00Z">
                  <w:rPr>
                    <w:rFonts w:ascii="Times New Roman" w:hAnsi="Times New Roman" w:cs="Times New Roman"/>
                    <w:noProof/>
                    <w:webHidden/>
                    <w:sz w:val="24"/>
                    <w:szCs w:val="24"/>
                  </w:rPr>
                </w:rPrChange>
              </w:rPr>
              <w:delText>6</w:delText>
            </w:r>
          </w:del>
        </w:p>
        <w:p w:rsidR="00A62989" w:rsidRPr="00B2109A" w:rsidDel="00AD61FE" w:rsidRDefault="00E377FD" w:rsidP="00B2109A">
          <w:pPr>
            <w:pStyle w:val="TOC3"/>
            <w:tabs>
              <w:tab w:val="right" w:leader="dot" w:pos="9350"/>
            </w:tabs>
            <w:spacing w:line="360" w:lineRule="auto"/>
            <w:rPr>
              <w:del w:id="580" w:author="Tiffany Lin" w:date="2012-05-16T21:38:00Z"/>
              <w:rFonts w:ascii="Times New Roman" w:hAnsi="Times New Roman" w:cs="Times New Roman"/>
              <w:noProof/>
              <w:sz w:val="24"/>
              <w:szCs w:val="24"/>
              <w:rPrChange w:id="581" w:author="Tiffany Lin" w:date="2012-05-20T21:56:00Z">
                <w:rPr>
                  <w:del w:id="582" w:author="Tiffany Lin" w:date="2012-05-16T21:38:00Z"/>
                  <w:rFonts w:ascii="Times New Roman" w:hAnsi="Times New Roman" w:cs="Times New Roman"/>
                  <w:noProof/>
                  <w:sz w:val="24"/>
                  <w:szCs w:val="24"/>
                </w:rPr>
              </w:rPrChange>
            </w:rPr>
            <w:pPrChange w:id="583" w:author="Tiffany Lin" w:date="2012-05-20T21:58:00Z">
              <w:pPr>
                <w:pStyle w:val="TOC3"/>
                <w:tabs>
                  <w:tab w:val="right" w:leader="dot" w:pos="9350"/>
                </w:tabs>
              </w:pPr>
            </w:pPrChange>
          </w:pPr>
          <w:del w:id="584" w:author="Tiffany Lin" w:date="2012-05-16T21:38:00Z">
            <w:r w:rsidRPr="00B2109A" w:rsidDel="00AD61FE">
              <w:rPr>
                <w:rStyle w:val="Hyperlink"/>
                <w:rFonts w:ascii="Times New Roman" w:hAnsi="Times New Roman" w:cs="Times New Roman"/>
                <w:noProof/>
                <w:color w:val="auto"/>
                <w:sz w:val="24"/>
                <w:szCs w:val="24"/>
                <w:rPrChange w:id="585" w:author="Tiffany Lin" w:date="2012-05-20T21:56:00Z">
                  <w:rPr>
                    <w:rStyle w:val="Hyperlink"/>
                    <w:rFonts w:ascii="Times New Roman" w:hAnsi="Times New Roman" w:cs="Times New Roman"/>
                    <w:noProof/>
                    <w:color w:val="auto"/>
                    <w:sz w:val="24"/>
                    <w:szCs w:val="24"/>
                  </w:rPr>
                </w:rPrChange>
              </w:rPr>
              <w:delText>1.2.2 Criteria for Success</w:delText>
            </w:r>
            <w:r w:rsidRPr="00B2109A" w:rsidDel="00AD61FE">
              <w:rPr>
                <w:rFonts w:ascii="Times New Roman" w:hAnsi="Times New Roman" w:cs="Times New Roman"/>
                <w:noProof/>
                <w:webHidden/>
                <w:sz w:val="24"/>
                <w:szCs w:val="24"/>
                <w:rPrChange w:id="586"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87"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588" w:author="Tiffany Lin" w:date="2012-05-16T21:38:00Z"/>
              <w:rFonts w:ascii="Times New Roman" w:hAnsi="Times New Roman" w:cs="Times New Roman"/>
              <w:noProof/>
              <w:sz w:val="24"/>
              <w:szCs w:val="24"/>
              <w:lang w:eastAsia="zh-CN"/>
              <w:rPrChange w:id="589" w:author="Tiffany Lin" w:date="2012-05-20T21:56:00Z">
                <w:rPr>
                  <w:del w:id="590" w:author="Tiffany Lin" w:date="2012-05-16T21:38:00Z"/>
                  <w:rFonts w:ascii="Times New Roman" w:hAnsi="Times New Roman" w:cs="Times New Roman"/>
                  <w:noProof/>
                  <w:sz w:val="24"/>
                  <w:szCs w:val="24"/>
                  <w:lang w:eastAsia="zh-CN"/>
                </w:rPr>
              </w:rPrChange>
            </w:rPr>
            <w:pPrChange w:id="591" w:author="Tiffany Lin" w:date="2012-05-20T21:58:00Z">
              <w:pPr>
                <w:pStyle w:val="TOC1"/>
                <w:tabs>
                  <w:tab w:val="right" w:leader="dot" w:pos="9350"/>
                </w:tabs>
              </w:pPr>
            </w:pPrChange>
          </w:pPr>
          <w:del w:id="592" w:author="Tiffany Lin" w:date="2012-05-16T21:38:00Z">
            <w:r w:rsidRPr="00B2109A" w:rsidDel="00AD61FE">
              <w:rPr>
                <w:rStyle w:val="Hyperlink"/>
                <w:rFonts w:ascii="Times New Roman" w:hAnsi="Times New Roman" w:cs="Times New Roman"/>
                <w:noProof/>
                <w:color w:val="auto"/>
                <w:sz w:val="24"/>
                <w:szCs w:val="24"/>
                <w:rPrChange w:id="593" w:author="Tiffany Lin" w:date="2012-05-20T21:56:00Z">
                  <w:rPr>
                    <w:rStyle w:val="Hyperlink"/>
                    <w:rFonts w:ascii="Times New Roman" w:hAnsi="Times New Roman" w:cs="Times New Roman"/>
                    <w:noProof/>
                    <w:color w:val="auto"/>
                    <w:sz w:val="24"/>
                    <w:szCs w:val="24"/>
                  </w:rPr>
                </w:rPrChange>
              </w:rPr>
              <w:delText>3 Procedure</w:delText>
            </w:r>
            <w:r w:rsidRPr="00B2109A" w:rsidDel="00AD61FE">
              <w:rPr>
                <w:rFonts w:ascii="Times New Roman" w:hAnsi="Times New Roman" w:cs="Times New Roman"/>
                <w:noProof/>
                <w:webHidden/>
                <w:sz w:val="24"/>
                <w:szCs w:val="24"/>
                <w:rPrChange w:id="594"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595"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2"/>
            <w:tabs>
              <w:tab w:val="right" w:leader="dot" w:pos="9350"/>
            </w:tabs>
            <w:spacing w:line="360" w:lineRule="auto"/>
            <w:rPr>
              <w:del w:id="596" w:author="Tiffany Lin" w:date="2012-05-16T21:38:00Z"/>
              <w:rFonts w:ascii="Times New Roman" w:hAnsi="Times New Roman" w:cs="Times New Roman"/>
              <w:noProof/>
              <w:sz w:val="24"/>
              <w:szCs w:val="24"/>
              <w:lang w:eastAsia="zh-CN"/>
              <w:rPrChange w:id="597" w:author="Tiffany Lin" w:date="2012-05-20T21:56:00Z">
                <w:rPr>
                  <w:del w:id="598" w:author="Tiffany Lin" w:date="2012-05-16T21:38:00Z"/>
                  <w:rFonts w:ascii="Times New Roman" w:hAnsi="Times New Roman" w:cs="Times New Roman"/>
                  <w:noProof/>
                  <w:sz w:val="24"/>
                  <w:szCs w:val="24"/>
                  <w:lang w:eastAsia="zh-CN"/>
                </w:rPr>
              </w:rPrChange>
            </w:rPr>
            <w:pPrChange w:id="599" w:author="Tiffany Lin" w:date="2012-05-20T21:58:00Z">
              <w:pPr>
                <w:pStyle w:val="TOC2"/>
                <w:tabs>
                  <w:tab w:val="right" w:leader="dot" w:pos="9350"/>
                </w:tabs>
              </w:pPr>
            </w:pPrChange>
          </w:pPr>
          <w:del w:id="600" w:author="Tiffany Lin" w:date="2012-05-16T21:38:00Z">
            <w:r w:rsidRPr="00B2109A" w:rsidDel="00AD61FE">
              <w:rPr>
                <w:rStyle w:val="Hyperlink"/>
                <w:rFonts w:ascii="Times New Roman" w:hAnsi="Times New Roman" w:cs="Times New Roman"/>
                <w:noProof/>
                <w:color w:val="auto"/>
                <w:sz w:val="24"/>
                <w:szCs w:val="24"/>
                <w:rPrChange w:id="601" w:author="Tiffany Lin" w:date="2012-05-20T21:56:00Z">
                  <w:rPr>
                    <w:rStyle w:val="Hyperlink"/>
                    <w:rFonts w:ascii="Times New Roman" w:hAnsi="Times New Roman" w:cs="Times New Roman"/>
                    <w:noProof/>
                    <w:color w:val="auto"/>
                    <w:sz w:val="24"/>
                    <w:szCs w:val="24"/>
                  </w:rPr>
                </w:rPrChange>
              </w:rPr>
              <w:delText>3.1 Previous Work Used</w:delText>
            </w:r>
            <w:r w:rsidRPr="00B2109A" w:rsidDel="00AD61FE">
              <w:rPr>
                <w:rFonts w:ascii="Times New Roman" w:hAnsi="Times New Roman" w:cs="Times New Roman"/>
                <w:noProof/>
                <w:webHidden/>
                <w:sz w:val="24"/>
                <w:szCs w:val="24"/>
                <w:rPrChange w:id="602"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03"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2"/>
            <w:tabs>
              <w:tab w:val="right" w:leader="dot" w:pos="9350"/>
            </w:tabs>
            <w:spacing w:line="360" w:lineRule="auto"/>
            <w:rPr>
              <w:del w:id="604" w:author="Tiffany Lin" w:date="2012-05-16T21:38:00Z"/>
              <w:rFonts w:ascii="Times New Roman" w:hAnsi="Times New Roman" w:cs="Times New Roman"/>
              <w:noProof/>
              <w:sz w:val="24"/>
              <w:szCs w:val="24"/>
              <w:lang w:eastAsia="zh-CN"/>
              <w:rPrChange w:id="605" w:author="Tiffany Lin" w:date="2012-05-20T21:56:00Z">
                <w:rPr>
                  <w:del w:id="606" w:author="Tiffany Lin" w:date="2012-05-16T21:38:00Z"/>
                  <w:rFonts w:ascii="Times New Roman" w:hAnsi="Times New Roman" w:cs="Times New Roman"/>
                  <w:noProof/>
                  <w:sz w:val="24"/>
                  <w:szCs w:val="24"/>
                  <w:lang w:eastAsia="zh-CN"/>
                </w:rPr>
              </w:rPrChange>
            </w:rPr>
            <w:pPrChange w:id="607" w:author="Tiffany Lin" w:date="2012-05-20T21:58:00Z">
              <w:pPr>
                <w:pStyle w:val="TOC2"/>
                <w:tabs>
                  <w:tab w:val="right" w:leader="dot" w:pos="9350"/>
                </w:tabs>
              </w:pPr>
            </w:pPrChange>
          </w:pPr>
          <w:del w:id="608" w:author="Tiffany Lin" w:date="2012-05-16T21:38:00Z">
            <w:r w:rsidRPr="00B2109A" w:rsidDel="00AD61FE">
              <w:rPr>
                <w:rStyle w:val="Hyperlink"/>
                <w:rFonts w:ascii="Times New Roman" w:hAnsi="Times New Roman" w:cs="Times New Roman"/>
                <w:noProof/>
                <w:color w:val="auto"/>
                <w:sz w:val="24"/>
                <w:szCs w:val="24"/>
                <w:rPrChange w:id="609" w:author="Tiffany Lin" w:date="2012-05-20T21:56:00Z">
                  <w:rPr>
                    <w:rStyle w:val="Hyperlink"/>
                    <w:rFonts w:ascii="Times New Roman" w:hAnsi="Times New Roman" w:cs="Times New Roman"/>
                    <w:noProof/>
                    <w:color w:val="auto"/>
                    <w:sz w:val="24"/>
                    <w:szCs w:val="24"/>
                  </w:rPr>
                </w:rPrChange>
              </w:rPr>
              <w:delText>3.2 Specific Procedure</w:delText>
            </w:r>
            <w:r w:rsidRPr="00B2109A" w:rsidDel="00AD61FE">
              <w:rPr>
                <w:rFonts w:ascii="Times New Roman" w:hAnsi="Times New Roman" w:cs="Times New Roman"/>
                <w:noProof/>
                <w:webHidden/>
                <w:sz w:val="24"/>
                <w:szCs w:val="24"/>
                <w:rPrChange w:id="610"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11"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612" w:author="Tiffany Lin" w:date="2012-05-16T21:38:00Z"/>
              <w:rFonts w:ascii="Times New Roman" w:hAnsi="Times New Roman" w:cs="Times New Roman"/>
              <w:noProof/>
              <w:sz w:val="24"/>
              <w:szCs w:val="24"/>
              <w:lang w:eastAsia="zh-CN"/>
              <w:rPrChange w:id="613" w:author="Tiffany Lin" w:date="2012-05-20T21:56:00Z">
                <w:rPr>
                  <w:del w:id="614" w:author="Tiffany Lin" w:date="2012-05-16T21:38:00Z"/>
                  <w:rFonts w:ascii="Times New Roman" w:hAnsi="Times New Roman" w:cs="Times New Roman"/>
                  <w:noProof/>
                  <w:sz w:val="24"/>
                  <w:szCs w:val="24"/>
                  <w:lang w:eastAsia="zh-CN"/>
                </w:rPr>
              </w:rPrChange>
            </w:rPr>
            <w:pPrChange w:id="615" w:author="Tiffany Lin" w:date="2012-05-20T21:58:00Z">
              <w:pPr>
                <w:pStyle w:val="TOC1"/>
                <w:tabs>
                  <w:tab w:val="right" w:leader="dot" w:pos="9350"/>
                </w:tabs>
              </w:pPr>
            </w:pPrChange>
          </w:pPr>
          <w:del w:id="616" w:author="Tiffany Lin" w:date="2012-05-16T21:38:00Z">
            <w:r w:rsidRPr="00B2109A" w:rsidDel="00AD61FE">
              <w:rPr>
                <w:rStyle w:val="Hyperlink"/>
                <w:rFonts w:ascii="Times New Roman" w:hAnsi="Times New Roman" w:cs="Times New Roman"/>
                <w:noProof/>
                <w:color w:val="auto"/>
                <w:sz w:val="24"/>
                <w:szCs w:val="24"/>
                <w:rPrChange w:id="617" w:author="Tiffany Lin" w:date="2012-05-20T21:56:00Z">
                  <w:rPr>
                    <w:rStyle w:val="Hyperlink"/>
                    <w:rFonts w:ascii="Times New Roman" w:hAnsi="Times New Roman" w:cs="Times New Roman"/>
                    <w:noProof/>
                    <w:color w:val="auto"/>
                    <w:sz w:val="24"/>
                    <w:szCs w:val="24"/>
                  </w:rPr>
                </w:rPrChange>
              </w:rPr>
              <w:delText>4 Results</w:delText>
            </w:r>
            <w:r w:rsidRPr="00B2109A" w:rsidDel="00AD61FE">
              <w:rPr>
                <w:rFonts w:ascii="Times New Roman" w:hAnsi="Times New Roman" w:cs="Times New Roman"/>
                <w:noProof/>
                <w:webHidden/>
                <w:sz w:val="24"/>
                <w:szCs w:val="24"/>
                <w:rPrChange w:id="618"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19"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620" w:author="Tiffany Lin" w:date="2012-05-16T21:38:00Z"/>
              <w:rFonts w:ascii="Times New Roman" w:hAnsi="Times New Roman" w:cs="Times New Roman"/>
              <w:noProof/>
              <w:sz w:val="24"/>
              <w:szCs w:val="24"/>
              <w:lang w:eastAsia="zh-CN"/>
              <w:rPrChange w:id="621" w:author="Tiffany Lin" w:date="2012-05-20T21:56:00Z">
                <w:rPr>
                  <w:del w:id="622" w:author="Tiffany Lin" w:date="2012-05-16T21:38:00Z"/>
                  <w:rFonts w:ascii="Times New Roman" w:hAnsi="Times New Roman" w:cs="Times New Roman"/>
                  <w:noProof/>
                  <w:sz w:val="24"/>
                  <w:szCs w:val="24"/>
                  <w:lang w:eastAsia="zh-CN"/>
                </w:rPr>
              </w:rPrChange>
            </w:rPr>
            <w:pPrChange w:id="623" w:author="Tiffany Lin" w:date="2012-05-20T21:58:00Z">
              <w:pPr>
                <w:pStyle w:val="TOC1"/>
                <w:tabs>
                  <w:tab w:val="right" w:leader="dot" w:pos="9350"/>
                </w:tabs>
              </w:pPr>
            </w:pPrChange>
          </w:pPr>
          <w:del w:id="624" w:author="Tiffany Lin" w:date="2012-05-16T21:38:00Z">
            <w:r w:rsidRPr="00B2109A" w:rsidDel="00AD61FE">
              <w:rPr>
                <w:rStyle w:val="Hyperlink"/>
                <w:rFonts w:ascii="Times New Roman" w:hAnsi="Times New Roman" w:cs="Times New Roman"/>
                <w:noProof/>
                <w:color w:val="auto"/>
                <w:sz w:val="24"/>
                <w:szCs w:val="24"/>
                <w:rPrChange w:id="625" w:author="Tiffany Lin" w:date="2012-05-20T21:56:00Z">
                  <w:rPr>
                    <w:rStyle w:val="Hyperlink"/>
                    <w:rFonts w:ascii="Times New Roman" w:hAnsi="Times New Roman" w:cs="Times New Roman"/>
                    <w:noProof/>
                    <w:color w:val="auto"/>
                    <w:sz w:val="24"/>
                    <w:szCs w:val="24"/>
                  </w:rPr>
                </w:rPrChange>
              </w:rPr>
              <w:delText>5 Discussion</w:delText>
            </w:r>
            <w:r w:rsidRPr="00B2109A" w:rsidDel="00AD61FE">
              <w:rPr>
                <w:rFonts w:ascii="Times New Roman" w:hAnsi="Times New Roman" w:cs="Times New Roman"/>
                <w:noProof/>
                <w:webHidden/>
                <w:sz w:val="24"/>
                <w:szCs w:val="24"/>
                <w:rPrChange w:id="626"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27"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628" w:author="Tiffany Lin" w:date="2012-05-16T21:38:00Z"/>
              <w:rFonts w:ascii="Times New Roman" w:hAnsi="Times New Roman" w:cs="Times New Roman"/>
              <w:noProof/>
              <w:sz w:val="24"/>
              <w:szCs w:val="24"/>
              <w:lang w:eastAsia="zh-CN"/>
              <w:rPrChange w:id="629" w:author="Tiffany Lin" w:date="2012-05-20T21:56:00Z">
                <w:rPr>
                  <w:del w:id="630" w:author="Tiffany Lin" w:date="2012-05-16T21:38:00Z"/>
                  <w:rFonts w:ascii="Times New Roman" w:hAnsi="Times New Roman" w:cs="Times New Roman"/>
                  <w:noProof/>
                  <w:sz w:val="24"/>
                  <w:szCs w:val="24"/>
                  <w:lang w:eastAsia="zh-CN"/>
                </w:rPr>
              </w:rPrChange>
            </w:rPr>
            <w:pPrChange w:id="631" w:author="Tiffany Lin" w:date="2012-05-20T21:58:00Z">
              <w:pPr>
                <w:pStyle w:val="TOC1"/>
                <w:tabs>
                  <w:tab w:val="right" w:leader="dot" w:pos="9350"/>
                </w:tabs>
              </w:pPr>
            </w:pPrChange>
          </w:pPr>
          <w:del w:id="632" w:author="Tiffany Lin" w:date="2012-05-16T21:38:00Z">
            <w:r w:rsidRPr="00B2109A" w:rsidDel="00AD61FE">
              <w:rPr>
                <w:rStyle w:val="Hyperlink"/>
                <w:rFonts w:ascii="Times New Roman" w:hAnsi="Times New Roman" w:cs="Times New Roman"/>
                <w:noProof/>
                <w:color w:val="auto"/>
                <w:sz w:val="24"/>
                <w:szCs w:val="24"/>
                <w:rPrChange w:id="633" w:author="Tiffany Lin" w:date="2012-05-20T21:56:00Z">
                  <w:rPr>
                    <w:rStyle w:val="Hyperlink"/>
                    <w:rFonts w:ascii="Times New Roman" w:hAnsi="Times New Roman" w:cs="Times New Roman"/>
                    <w:noProof/>
                    <w:color w:val="auto"/>
                    <w:sz w:val="24"/>
                    <w:szCs w:val="24"/>
                  </w:rPr>
                </w:rPrChange>
              </w:rPr>
              <w:delText>6 Conclusions</w:delText>
            </w:r>
            <w:r w:rsidRPr="00B2109A" w:rsidDel="00AD61FE">
              <w:rPr>
                <w:rFonts w:ascii="Times New Roman" w:hAnsi="Times New Roman" w:cs="Times New Roman"/>
                <w:noProof/>
                <w:webHidden/>
                <w:sz w:val="24"/>
                <w:szCs w:val="24"/>
                <w:rPrChange w:id="634"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35"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636" w:author="Tiffany Lin" w:date="2012-05-16T21:38:00Z"/>
              <w:rFonts w:ascii="Times New Roman" w:hAnsi="Times New Roman" w:cs="Times New Roman"/>
              <w:noProof/>
              <w:sz w:val="24"/>
              <w:szCs w:val="24"/>
              <w:lang w:eastAsia="zh-CN"/>
              <w:rPrChange w:id="637" w:author="Tiffany Lin" w:date="2012-05-20T21:56:00Z">
                <w:rPr>
                  <w:del w:id="638" w:author="Tiffany Lin" w:date="2012-05-16T21:38:00Z"/>
                  <w:rFonts w:ascii="Times New Roman" w:hAnsi="Times New Roman" w:cs="Times New Roman"/>
                  <w:noProof/>
                  <w:sz w:val="24"/>
                  <w:szCs w:val="24"/>
                  <w:lang w:eastAsia="zh-CN"/>
                </w:rPr>
              </w:rPrChange>
            </w:rPr>
            <w:pPrChange w:id="639" w:author="Tiffany Lin" w:date="2012-05-20T21:58:00Z">
              <w:pPr>
                <w:pStyle w:val="TOC1"/>
                <w:tabs>
                  <w:tab w:val="right" w:leader="dot" w:pos="9350"/>
                </w:tabs>
              </w:pPr>
            </w:pPrChange>
          </w:pPr>
          <w:del w:id="640" w:author="Tiffany Lin" w:date="2012-05-16T21:38:00Z">
            <w:r w:rsidRPr="00B2109A" w:rsidDel="00AD61FE">
              <w:rPr>
                <w:rStyle w:val="Hyperlink"/>
                <w:rFonts w:ascii="Times New Roman" w:hAnsi="Times New Roman" w:cs="Times New Roman"/>
                <w:noProof/>
                <w:color w:val="auto"/>
                <w:sz w:val="24"/>
                <w:szCs w:val="24"/>
                <w:rPrChange w:id="641" w:author="Tiffany Lin" w:date="2012-05-20T21:56:00Z">
                  <w:rPr>
                    <w:rStyle w:val="Hyperlink"/>
                    <w:rFonts w:ascii="Times New Roman" w:hAnsi="Times New Roman" w:cs="Times New Roman"/>
                    <w:noProof/>
                    <w:color w:val="auto"/>
                    <w:sz w:val="24"/>
                    <w:szCs w:val="24"/>
                  </w:rPr>
                </w:rPrChange>
              </w:rPr>
              <w:delText>7 Recommendations</w:delText>
            </w:r>
            <w:r w:rsidRPr="00B2109A" w:rsidDel="00AD61FE">
              <w:rPr>
                <w:rFonts w:ascii="Times New Roman" w:hAnsi="Times New Roman" w:cs="Times New Roman"/>
                <w:noProof/>
                <w:webHidden/>
                <w:sz w:val="24"/>
                <w:szCs w:val="24"/>
                <w:rPrChange w:id="642"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43" w:author="Tiffany Lin" w:date="2012-05-20T21:56:00Z">
                  <w:rPr>
                    <w:rFonts w:ascii="Times New Roman" w:hAnsi="Times New Roman" w:cs="Times New Roman"/>
                    <w:noProof/>
                    <w:webHidden/>
                    <w:sz w:val="24"/>
                    <w:szCs w:val="24"/>
                  </w:rPr>
                </w:rPrChange>
              </w:rPr>
              <w:delText>7</w:delText>
            </w:r>
          </w:del>
        </w:p>
        <w:p w:rsidR="00A62989" w:rsidRPr="00B2109A" w:rsidDel="00AD61FE" w:rsidRDefault="00E377FD" w:rsidP="00B2109A">
          <w:pPr>
            <w:pStyle w:val="TOC1"/>
            <w:tabs>
              <w:tab w:val="right" w:leader="dot" w:pos="9350"/>
            </w:tabs>
            <w:spacing w:line="360" w:lineRule="auto"/>
            <w:rPr>
              <w:del w:id="644" w:author="Tiffany Lin" w:date="2012-05-16T21:38:00Z"/>
              <w:rFonts w:ascii="Times New Roman" w:hAnsi="Times New Roman" w:cs="Times New Roman"/>
              <w:noProof/>
              <w:sz w:val="24"/>
              <w:szCs w:val="24"/>
              <w:lang w:eastAsia="zh-CN"/>
              <w:rPrChange w:id="645" w:author="Tiffany Lin" w:date="2012-05-20T21:56:00Z">
                <w:rPr>
                  <w:del w:id="646" w:author="Tiffany Lin" w:date="2012-05-16T21:38:00Z"/>
                  <w:rFonts w:ascii="Times New Roman" w:hAnsi="Times New Roman" w:cs="Times New Roman"/>
                  <w:noProof/>
                  <w:sz w:val="24"/>
                  <w:szCs w:val="24"/>
                  <w:lang w:eastAsia="zh-CN"/>
                </w:rPr>
              </w:rPrChange>
            </w:rPr>
            <w:pPrChange w:id="647" w:author="Tiffany Lin" w:date="2012-05-20T21:58:00Z">
              <w:pPr>
                <w:pStyle w:val="TOC1"/>
                <w:tabs>
                  <w:tab w:val="right" w:leader="dot" w:pos="9350"/>
                </w:tabs>
              </w:pPr>
            </w:pPrChange>
          </w:pPr>
          <w:del w:id="648" w:author="Tiffany Lin" w:date="2012-05-16T21:38:00Z">
            <w:r w:rsidRPr="00B2109A" w:rsidDel="00AD61FE">
              <w:rPr>
                <w:rStyle w:val="Hyperlink"/>
                <w:rFonts w:ascii="Times New Roman" w:hAnsi="Times New Roman" w:cs="Times New Roman"/>
                <w:noProof/>
                <w:color w:val="auto"/>
                <w:sz w:val="24"/>
                <w:szCs w:val="24"/>
                <w:rPrChange w:id="649" w:author="Tiffany Lin" w:date="2012-05-20T21:56:00Z">
                  <w:rPr>
                    <w:rStyle w:val="Hyperlink"/>
                    <w:rFonts w:ascii="Times New Roman" w:hAnsi="Times New Roman" w:cs="Times New Roman"/>
                    <w:noProof/>
                    <w:color w:val="auto"/>
                    <w:sz w:val="24"/>
                    <w:szCs w:val="24"/>
                  </w:rPr>
                </w:rPrChange>
              </w:rPr>
              <w:delText>8 Acknowledgements</w:delText>
            </w:r>
            <w:r w:rsidRPr="00B2109A" w:rsidDel="00AD61FE">
              <w:rPr>
                <w:rFonts w:ascii="Times New Roman" w:hAnsi="Times New Roman" w:cs="Times New Roman"/>
                <w:noProof/>
                <w:webHidden/>
                <w:sz w:val="24"/>
                <w:szCs w:val="24"/>
                <w:rPrChange w:id="650"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51" w:author="Tiffany Lin" w:date="2012-05-20T21:56:00Z">
                  <w:rPr>
                    <w:rFonts w:ascii="Times New Roman" w:hAnsi="Times New Roman" w:cs="Times New Roman"/>
                    <w:noProof/>
                    <w:webHidden/>
                    <w:sz w:val="24"/>
                    <w:szCs w:val="24"/>
                  </w:rPr>
                </w:rPrChange>
              </w:rPr>
              <w:delText>8</w:delText>
            </w:r>
          </w:del>
        </w:p>
        <w:p w:rsidR="00A62989" w:rsidRPr="00B2109A" w:rsidDel="00AD61FE" w:rsidRDefault="00E377FD" w:rsidP="00B2109A">
          <w:pPr>
            <w:pStyle w:val="TOC1"/>
            <w:tabs>
              <w:tab w:val="right" w:leader="dot" w:pos="9350"/>
            </w:tabs>
            <w:spacing w:line="360" w:lineRule="auto"/>
            <w:rPr>
              <w:del w:id="652" w:author="Tiffany Lin" w:date="2012-05-16T21:38:00Z"/>
              <w:rFonts w:ascii="Times New Roman" w:hAnsi="Times New Roman" w:cs="Times New Roman"/>
              <w:noProof/>
              <w:sz w:val="24"/>
              <w:szCs w:val="24"/>
              <w:lang w:eastAsia="zh-CN"/>
              <w:rPrChange w:id="653" w:author="Tiffany Lin" w:date="2012-05-20T21:56:00Z">
                <w:rPr>
                  <w:del w:id="654" w:author="Tiffany Lin" w:date="2012-05-16T21:38:00Z"/>
                  <w:rFonts w:ascii="Times New Roman" w:hAnsi="Times New Roman" w:cs="Times New Roman"/>
                  <w:noProof/>
                  <w:sz w:val="24"/>
                  <w:szCs w:val="24"/>
                  <w:lang w:eastAsia="zh-CN"/>
                </w:rPr>
              </w:rPrChange>
            </w:rPr>
            <w:pPrChange w:id="655" w:author="Tiffany Lin" w:date="2012-05-20T21:58:00Z">
              <w:pPr>
                <w:pStyle w:val="TOC1"/>
                <w:tabs>
                  <w:tab w:val="right" w:leader="dot" w:pos="9350"/>
                </w:tabs>
              </w:pPr>
            </w:pPrChange>
          </w:pPr>
          <w:del w:id="656" w:author="Tiffany Lin" w:date="2012-05-16T21:38:00Z">
            <w:r w:rsidRPr="00B2109A" w:rsidDel="00AD61FE">
              <w:rPr>
                <w:rStyle w:val="Hyperlink"/>
                <w:rFonts w:ascii="Times New Roman" w:hAnsi="Times New Roman" w:cs="Times New Roman"/>
                <w:noProof/>
                <w:color w:val="auto"/>
                <w:sz w:val="24"/>
                <w:szCs w:val="24"/>
                <w:rPrChange w:id="657" w:author="Tiffany Lin" w:date="2012-05-20T21:56:00Z">
                  <w:rPr>
                    <w:rStyle w:val="Hyperlink"/>
                    <w:rFonts w:ascii="Times New Roman" w:hAnsi="Times New Roman" w:cs="Times New Roman"/>
                    <w:noProof/>
                    <w:color w:val="auto"/>
                    <w:sz w:val="24"/>
                    <w:szCs w:val="24"/>
                  </w:rPr>
                </w:rPrChange>
              </w:rPr>
              <w:delText>9 Bibliography</w:delText>
            </w:r>
            <w:r w:rsidRPr="00B2109A" w:rsidDel="00AD61FE">
              <w:rPr>
                <w:rFonts w:ascii="Times New Roman" w:hAnsi="Times New Roman" w:cs="Times New Roman"/>
                <w:noProof/>
                <w:webHidden/>
                <w:sz w:val="24"/>
                <w:szCs w:val="24"/>
                <w:rPrChange w:id="658" w:author="Tiffany Lin" w:date="2012-05-20T21:56:00Z">
                  <w:rPr>
                    <w:rFonts w:ascii="Times New Roman" w:hAnsi="Times New Roman" w:cs="Times New Roman"/>
                    <w:noProof/>
                    <w:webHidden/>
                    <w:sz w:val="24"/>
                    <w:szCs w:val="24"/>
                  </w:rPr>
                </w:rPrChange>
              </w:rPr>
              <w:tab/>
            </w:r>
            <w:r w:rsidR="006515B1" w:rsidRPr="00B2109A" w:rsidDel="00AD61FE">
              <w:rPr>
                <w:rFonts w:ascii="Times New Roman" w:hAnsi="Times New Roman" w:cs="Times New Roman"/>
                <w:noProof/>
                <w:webHidden/>
                <w:sz w:val="24"/>
                <w:szCs w:val="24"/>
                <w:rPrChange w:id="659" w:author="Tiffany Lin" w:date="2012-05-20T21:56:00Z">
                  <w:rPr>
                    <w:rFonts w:ascii="Times New Roman" w:hAnsi="Times New Roman" w:cs="Times New Roman"/>
                    <w:noProof/>
                    <w:webHidden/>
                    <w:sz w:val="24"/>
                    <w:szCs w:val="24"/>
                  </w:rPr>
                </w:rPrChange>
              </w:rPr>
              <w:delText>8</w:delText>
            </w:r>
          </w:del>
        </w:p>
        <w:p w:rsidR="00B2109A" w:rsidRDefault="00E377FD" w:rsidP="00B2109A">
          <w:pPr>
            <w:spacing w:line="360" w:lineRule="auto"/>
            <w:rPr>
              <w:ins w:id="660" w:author="Tiffany Lin" w:date="2012-05-20T21:57:00Z"/>
              <w:rFonts w:ascii="Times New Roman" w:hAnsi="Times New Roman" w:cs="Times New Roman"/>
              <w:sz w:val="24"/>
              <w:szCs w:val="24"/>
            </w:rPr>
            <w:pPrChange w:id="661" w:author="Tiffany Lin" w:date="2012-05-20T21:58:00Z">
              <w:pPr>
                <w:spacing w:line="480" w:lineRule="auto"/>
              </w:pPr>
            </w:pPrChange>
          </w:pPr>
          <w:r w:rsidRPr="00B2109A">
            <w:rPr>
              <w:rFonts w:ascii="Times New Roman" w:hAnsi="Times New Roman" w:cs="Times New Roman"/>
              <w:sz w:val="24"/>
              <w:szCs w:val="24"/>
              <w:rPrChange w:id="662" w:author="Tiffany Lin" w:date="2012-05-20T21:56:00Z">
                <w:rPr>
                  <w:rFonts w:ascii="Times New Roman" w:hAnsi="Times New Roman" w:cs="Times New Roman"/>
                  <w:sz w:val="24"/>
                  <w:szCs w:val="24"/>
                </w:rPr>
              </w:rPrChange>
            </w:rPr>
            <w:fldChar w:fldCharType="end"/>
          </w:r>
        </w:p>
      </w:sdtContent>
    </w:sdt>
    <w:p w:rsidR="00B2109A" w:rsidRDefault="00B2109A">
      <w:pPr>
        <w:rPr>
          <w:ins w:id="663" w:author="Tiffany Lin" w:date="2012-05-20T21:57:00Z"/>
          <w:rFonts w:ascii="Times New Roman" w:hAnsi="Times New Roman" w:cs="Times New Roman"/>
          <w:sz w:val="24"/>
          <w:szCs w:val="24"/>
        </w:rPr>
      </w:pPr>
      <w:ins w:id="664" w:author="Tiffany Lin" w:date="2012-05-20T21:57:00Z">
        <w:r>
          <w:rPr>
            <w:rFonts w:ascii="Times New Roman" w:hAnsi="Times New Roman" w:cs="Times New Roman"/>
            <w:sz w:val="24"/>
            <w:szCs w:val="24"/>
          </w:rPr>
          <w:br w:type="page"/>
        </w:r>
      </w:ins>
    </w:p>
    <w:p w:rsidR="00B13EAD" w:rsidRPr="00A027A5" w:rsidDel="00B13EAD" w:rsidRDefault="00B13EAD" w:rsidP="00B2109A">
      <w:pPr>
        <w:spacing w:line="480" w:lineRule="auto"/>
        <w:rPr>
          <w:del w:id="665" w:author="Tiffany Lin" w:date="2012-05-17T00:22:00Z"/>
          <w:rFonts w:ascii="Times New Roman" w:hAnsi="Times New Roman" w:cs="Times New Roman"/>
          <w:sz w:val="24"/>
          <w:szCs w:val="24"/>
          <w:rPrChange w:id="666" w:author="Tiffany Lin" w:date="2012-05-20T17:52:00Z">
            <w:rPr>
              <w:del w:id="667" w:author="Tiffany Lin" w:date="2012-05-17T00:22:00Z"/>
              <w:rFonts w:ascii="Times New Roman" w:hAnsi="Times New Roman" w:cs="Times New Roman"/>
              <w:sz w:val="24"/>
              <w:szCs w:val="24"/>
            </w:rPr>
          </w:rPrChange>
        </w:rPr>
        <w:pPrChange w:id="668" w:author="Tiffany Lin" w:date="2012-05-20T21:56:00Z">
          <w:pPr/>
        </w:pPrChange>
      </w:pPr>
    </w:p>
    <w:p w:rsidR="00A62989" w:rsidRPr="00A027A5" w:rsidDel="00CA0379" w:rsidRDefault="00A62989" w:rsidP="00B2109A">
      <w:pPr>
        <w:spacing w:line="480" w:lineRule="auto"/>
        <w:rPr>
          <w:del w:id="669" w:author="Tiffany Lin" w:date="2012-05-16T22:57:00Z"/>
          <w:rFonts w:ascii="Times New Roman" w:hAnsi="Times New Roman" w:cs="Times New Roman"/>
          <w:sz w:val="24"/>
          <w:szCs w:val="24"/>
          <w:rPrChange w:id="670" w:author="Tiffany Lin" w:date="2012-05-20T17:52:00Z">
            <w:rPr>
              <w:del w:id="671" w:author="Tiffany Lin" w:date="2012-05-16T22:57:00Z"/>
              <w:rFonts w:ascii="Times New Roman" w:hAnsi="Times New Roman" w:cs="Times New Roman"/>
              <w:sz w:val="24"/>
              <w:szCs w:val="24"/>
            </w:rPr>
          </w:rPrChange>
        </w:rPr>
        <w:pPrChange w:id="672" w:author="Tiffany Lin" w:date="2012-05-20T21:56:00Z">
          <w:pPr/>
        </w:pPrChange>
      </w:pPr>
    </w:p>
    <w:p w:rsidR="00A62989" w:rsidRPr="00A027A5" w:rsidDel="00CA0379" w:rsidRDefault="00E377FD" w:rsidP="00B2109A">
      <w:pPr>
        <w:spacing w:line="480" w:lineRule="auto"/>
        <w:rPr>
          <w:del w:id="673" w:author="Tiffany Lin" w:date="2012-05-16T22:57:00Z"/>
          <w:rFonts w:ascii="Times New Roman" w:eastAsia="Times New Roman" w:hAnsi="Times New Roman" w:cs="Times New Roman"/>
          <w:b/>
          <w:bCs/>
          <w:sz w:val="24"/>
          <w:szCs w:val="24"/>
          <w:rPrChange w:id="674" w:author="Tiffany Lin" w:date="2012-05-20T17:52:00Z">
            <w:rPr>
              <w:del w:id="675" w:author="Tiffany Lin" w:date="2012-05-16T22:57:00Z"/>
              <w:rFonts w:ascii="Times New Roman" w:eastAsia="Times New Roman" w:hAnsi="Times New Roman" w:cs="Times New Roman"/>
              <w:b/>
              <w:bCs/>
              <w:sz w:val="24"/>
              <w:szCs w:val="24"/>
            </w:rPr>
          </w:rPrChange>
        </w:rPr>
        <w:pPrChange w:id="676" w:author="Tiffany Lin" w:date="2012-05-20T21:56:00Z">
          <w:pPr/>
        </w:pPrChange>
      </w:pPr>
      <w:del w:id="677" w:author="Tiffany Lin" w:date="2012-05-16T22:57:00Z">
        <w:r w:rsidRPr="00A027A5" w:rsidDel="00CA0379">
          <w:rPr>
            <w:rFonts w:ascii="Times New Roman" w:hAnsi="Times New Roman" w:cs="Times New Roman"/>
            <w:sz w:val="24"/>
            <w:szCs w:val="24"/>
            <w:rPrChange w:id="678" w:author="Tiffany Lin" w:date="2012-05-20T17:52:00Z">
              <w:rPr>
                <w:rFonts w:ascii="Times New Roman" w:hAnsi="Times New Roman" w:cs="Times New Roman"/>
                <w:sz w:val="24"/>
                <w:szCs w:val="24"/>
              </w:rPr>
            </w:rPrChange>
          </w:rPr>
          <w:br w:type="page"/>
        </w:r>
      </w:del>
    </w:p>
    <w:p w:rsidR="00CA0379" w:rsidRPr="00A027A5" w:rsidRDefault="00E377FD" w:rsidP="00B2109A">
      <w:pPr>
        <w:spacing w:line="480" w:lineRule="auto"/>
        <w:rPr>
          <w:ins w:id="679" w:author="Tiffany Lin" w:date="2012-05-16T23:01:00Z"/>
          <w:rFonts w:ascii="Times New Roman" w:hAnsi="Times New Roman" w:cs="Times New Roman"/>
          <w:b/>
          <w:sz w:val="24"/>
          <w:szCs w:val="24"/>
          <w:rPrChange w:id="680" w:author="Tiffany Lin" w:date="2012-05-20T17:52:00Z">
            <w:rPr>
              <w:ins w:id="681" w:author="Tiffany Lin" w:date="2012-05-16T23:01:00Z"/>
              <w:b/>
            </w:rPr>
          </w:rPrChange>
        </w:rPr>
        <w:pPrChange w:id="682" w:author="Tiffany Lin" w:date="2012-05-20T21:56:00Z">
          <w:pPr/>
        </w:pPrChange>
      </w:pPr>
      <w:r w:rsidRPr="00A027A5">
        <w:rPr>
          <w:rFonts w:ascii="Times New Roman" w:hAnsi="Times New Roman" w:cs="Times New Roman"/>
          <w:b/>
          <w:sz w:val="24"/>
          <w:szCs w:val="24"/>
          <w:rPrChange w:id="683" w:author="Tiffany Lin" w:date="2012-05-20T17:52:00Z">
            <w:rPr>
              <w:rFonts w:ascii="Times New Roman" w:hAnsi="Times New Roman" w:cs="Times New Roman"/>
              <w:b/>
              <w:sz w:val="24"/>
              <w:szCs w:val="24"/>
            </w:rPr>
          </w:rPrChange>
        </w:rPr>
        <w:t>List of Figures</w:t>
      </w:r>
    </w:p>
    <w:p w:rsidR="00A027A5" w:rsidRPr="00A027A5" w:rsidRDefault="00CA0379" w:rsidP="00A027A5">
      <w:pPr>
        <w:pStyle w:val="TableofFigures"/>
        <w:tabs>
          <w:tab w:val="right" w:leader="dot" w:pos="9350"/>
        </w:tabs>
        <w:spacing w:line="480" w:lineRule="auto"/>
        <w:rPr>
          <w:ins w:id="684" w:author="Tiffany Lin" w:date="2012-05-20T17:51:00Z"/>
          <w:rFonts w:ascii="Times New Roman" w:hAnsi="Times New Roman" w:cs="Times New Roman"/>
          <w:noProof/>
          <w:sz w:val="24"/>
          <w:szCs w:val="24"/>
          <w:rPrChange w:id="685" w:author="Tiffany Lin" w:date="2012-05-20T17:52:00Z">
            <w:rPr>
              <w:ins w:id="686" w:author="Tiffany Lin" w:date="2012-05-20T17:51:00Z"/>
              <w:noProof/>
            </w:rPr>
          </w:rPrChange>
        </w:rPr>
        <w:pPrChange w:id="687" w:author="Tiffany Lin" w:date="2012-05-20T17:52:00Z">
          <w:pPr>
            <w:pStyle w:val="TableofFigures"/>
            <w:tabs>
              <w:tab w:val="right" w:leader="dot" w:pos="9350"/>
            </w:tabs>
          </w:pPr>
        </w:pPrChange>
      </w:pPr>
      <w:ins w:id="688" w:author="Tiffany Lin" w:date="2012-05-16T23:02:00Z">
        <w:r w:rsidRPr="00A027A5">
          <w:rPr>
            <w:rFonts w:ascii="Times New Roman" w:hAnsi="Times New Roman" w:cs="Times New Roman"/>
            <w:sz w:val="24"/>
            <w:szCs w:val="24"/>
            <w:rPrChange w:id="689" w:author="Tiffany Lin" w:date="2012-05-20T17:52:00Z">
              <w:rPr/>
            </w:rPrChange>
          </w:rPr>
          <w:fldChar w:fldCharType="begin"/>
        </w:r>
        <w:r w:rsidRPr="00A027A5">
          <w:rPr>
            <w:rFonts w:ascii="Times New Roman" w:hAnsi="Times New Roman" w:cs="Times New Roman"/>
            <w:sz w:val="24"/>
            <w:szCs w:val="24"/>
            <w:rPrChange w:id="690" w:author="Tiffany Lin" w:date="2012-05-20T17:52:00Z">
              <w:rPr/>
            </w:rPrChange>
          </w:rPr>
          <w:instrText xml:space="preserve"> TOC \h \z \c "Figure" </w:instrText>
        </w:r>
      </w:ins>
      <w:r w:rsidRPr="00A027A5">
        <w:rPr>
          <w:rFonts w:ascii="Times New Roman" w:hAnsi="Times New Roman" w:cs="Times New Roman"/>
          <w:sz w:val="24"/>
          <w:szCs w:val="24"/>
          <w:rPrChange w:id="691" w:author="Tiffany Lin" w:date="2012-05-20T17:52:00Z">
            <w:rPr/>
          </w:rPrChange>
        </w:rPr>
        <w:fldChar w:fldCharType="separate"/>
      </w:r>
      <w:ins w:id="692" w:author="Tiffany Lin" w:date="2012-05-20T17:51:00Z">
        <w:r w:rsidR="00A027A5" w:rsidRPr="00A027A5">
          <w:rPr>
            <w:rStyle w:val="Hyperlink"/>
            <w:rFonts w:ascii="Times New Roman" w:hAnsi="Times New Roman" w:cs="Times New Roman"/>
            <w:noProof/>
            <w:sz w:val="24"/>
            <w:szCs w:val="24"/>
            <w:rPrChange w:id="693" w:author="Tiffany Lin" w:date="2012-05-20T17:52:00Z">
              <w:rPr>
                <w:rStyle w:val="Hyperlink"/>
                <w:noProof/>
              </w:rPr>
            </w:rPrChange>
          </w:rPr>
          <w:fldChar w:fldCharType="begin"/>
        </w:r>
        <w:r w:rsidR="00A027A5" w:rsidRPr="00A027A5">
          <w:rPr>
            <w:rStyle w:val="Hyperlink"/>
            <w:rFonts w:ascii="Times New Roman" w:hAnsi="Times New Roman" w:cs="Times New Roman"/>
            <w:noProof/>
            <w:sz w:val="24"/>
            <w:szCs w:val="24"/>
            <w:rPrChange w:id="694" w:author="Tiffany Lin" w:date="2012-05-20T17:52:00Z">
              <w:rPr>
                <w:rStyle w:val="Hyperlink"/>
                <w:noProof/>
              </w:rPr>
            </w:rPrChange>
          </w:rPr>
          <w:instrText xml:space="preserve"> </w:instrText>
        </w:r>
        <w:r w:rsidR="00A027A5" w:rsidRPr="00A027A5">
          <w:rPr>
            <w:rFonts w:ascii="Times New Roman" w:hAnsi="Times New Roman" w:cs="Times New Roman"/>
            <w:noProof/>
            <w:sz w:val="24"/>
            <w:szCs w:val="24"/>
            <w:rPrChange w:id="695" w:author="Tiffany Lin" w:date="2012-05-20T17:52:00Z">
              <w:rPr>
                <w:noProof/>
              </w:rPr>
            </w:rPrChange>
          </w:rPr>
          <w:instrText>HYPERLINK \l "_Toc325299614"</w:instrText>
        </w:r>
        <w:r w:rsidR="00A027A5" w:rsidRPr="00A027A5">
          <w:rPr>
            <w:rStyle w:val="Hyperlink"/>
            <w:rFonts w:ascii="Times New Roman" w:hAnsi="Times New Roman" w:cs="Times New Roman"/>
            <w:noProof/>
            <w:sz w:val="24"/>
            <w:szCs w:val="24"/>
            <w:rPrChange w:id="696" w:author="Tiffany Lin" w:date="2012-05-20T17:52:00Z">
              <w:rPr>
                <w:rStyle w:val="Hyperlink"/>
                <w:noProof/>
              </w:rPr>
            </w:rPrChange>
          </w:rPr>
          <w:instrText xml:space="preserve"> </w:instrText>
        </w:r>
        <w:r w:rsidR="00A027A5" w:rsidRPr="00A027A5">
          <w:rPr>
            <w:rStyle w:val="Hyperlink"/>
            <w:rFonts w:ascii="Times New Roman" w:hAnsi="Times New Roman" w:cs="Times New Roman"/>
            <w:noProof/>
            <w:sz w:val="24"/>
            <w:szCs w:val="24"/>
            <w:rPrChange w:id="697" w:author="Tiffany Lin" w:date="2012-05-20T17:52:00Z">
              <w:rPr>
                <w:rStyle w:val="Hyperlink"/>
                <w:noProof/>
              </w:rPr>
            </w:rPrChange>
          </w:rPr>
        </w:r>
        <w:r w:rsidR="00A027A5" w:rsidRPr="00A027A5">
          <w:rPr>
            <w:rStyle w:val="Hyperlink"/>
            <w:rFonts w:ascii="Times New Roman" w:hAnsi="Times New Roman" w:cs="Times New Roman"/>
            <w:noProof/>
            <w:sz w:val="24"/>
            <w:szCs w:val="24"/>
            <w:rPrChange w:id="698" w:author="Tiffany Lin" w:date="2012-05-20T17:52:00Z">
              <w:rPr>
                <w:rStyle w:val="Hyperlink"/>
                <w:noProof/>
              </w:rPr>
            </w:rPrChange>
          </w:rPr>
          <w:fldChar w:fldCharType="separate"/>
        </w:r>
        <w:r w:rsidR="00A027A5" w:rsidRPr="00A027A5">
          <w:rPr>
            <w:rStyle w:val="Hyperlink"/>
            <w:rFonts w:ascii="Times New Roman" w:hAnsi="Times New Roman" w:cs="Times New Roman"/>
            <w:noProof/>
            <w:sz w:val="24"/>
            <w:szCs w:val="24"/>
            <w:rPrChange w:id="699" w:author="Tiffany Lin" w:date="2012-05-20T17:52:00Z">
              <w:rPr>
                <w:rStyle w:val="Hyperlink"/>
                <w:noProof/>
              </w:rPr>
            </w:rPrChange>
          </w:rPr>
          <w:t>Figure 1: Details of using Weka’s Attribute Selected Classifier.</w:t>
        </w:r>
        <w:r w:rsidR="00A027A5" w:rsidRPr="00A027A5">
          <w:rPr>
            <w:rFonts w:ascii="Times New Roman" w:hAnsi="Times New Roman" w:cs="Times New Roman"/>
            <w:noProof/>
            <w:webHidden/>
            <w:sz w:val="24"/>
            <w:szCs w:val="24"/>
            <w:rPrChange w:id="700" w:author="Tiffany Lin" w:date="2012-05-20T17:52:00Z">
              <w:rPr>
                <w:noProof/>
                <w:webHidden/>
              </w:rPr>
            </w:rPrChange>
          </w:rPr>
          <w:tab/>
        </w:r>
        <w:r w:rsidR="00A027A5" w:rsidRPr="00A027A5">
          <w:rPr>
            <w:rFonts w:ascii="Times New Roman" w:hAnsi="Times New Roman" w:cs="Times New Roman"/>
            <w:noProof/>
            <w:webHidden/>
            <w:sz w:val="24"/>
            <w:szCs w:val="24"/>
            <w:rPrChange w:id="701" w:author="Tiffany Lin" w:date="2012-05-20T17:52:00Z">
              <w:rPr>
                <w:noProof/>
                <w:webHidden/>
              </w:rPr>
            </w:rPrChange>
          </w:rPr>
          <w:fldChar w:fldCharType="begin"/>
        </w:r>
        <w:r w:rsidR="00A027A5" w:rsidRPr="00A027A5">
          <w:rPr>
            <w:rFonts w:ascii="Times New Roman" w:hAnsi="Times New Roman" w:cs="Times New Roman"/>
            <w:noProof/>
            <w:webHidden/>
            <w:sz w:val="24"/>
            <w:szCs w:val="24"/>
            <w:rPrChange w:id="702" w:author="Tiffany Lin" w:date="2012-05-20T17:52:00Z">
              <w:rPr>
                <w:noProof/>
                <w:webHidden/>
              </w:rPr>
            </w:rPrChange>
          </w:rPr>
          <w:instrText xml:space="preserve"> PAGEREF _Toc325299614 \h </w:instrText>
        </w:r>
        <w:r w:rsidR="00A027A5" w:rsidRPr="00A027A5">
          <w:rPr>
            <w:rFonts w:ascii="Times New Roman" w:hAnsi="Times New Roman" w:cs="Times New Roman"/>
            <w:noProof/>
            <w:webHidden/>
            <w:sz w:val="24"/>
            <w:szCs w:val="24"/>
            <w:rPrChange w:id="703" w:author="Tiffany Lin" w:date="2012-05-20T17:52:00Z">
              <w:rPr>
                <w:noProof/>
                <w:webHidden/>
              </w:rPr>
            </w:rPrChange>
          </w:rPr>
        </w:r>
      </w:ins>
      <w:r w:rsidR="00A027A5" w:rsidRPr="00A027A5">
        <w:rPr>
          <w:rFonts w:ascii="Times New Roman" w:hAnsi="Times New Roman" w:cs="Times New Roman"/>
          <w:noProof/>
          <w:webHidden/>
          <w:sz w:val="24"/>
          <w:szCs w:val="24"/>
          <w:rPrChange w:id="704" w:author="Tiffany Lin" w:date="2012-05-20T17:52:00Z">
            <w:rPr>
              <w:noProof/>
              <w:webHidden/>
            </w:rPr>
          </w:rPrChange>
        </w:rPr>
        <w:fldChar w:fldCharType="separate"/>
      </w:r>
      <w:ins w:id="705" w:author="Tiffany Lin" w:date="2012-05-20T21:57:00Z">
        <w:r w:rsidR="00B2109A">
          <w:rPr>
            <w:rFonts w:ascii="Times New Roman" w:hAnsi="Times New Roman" w:cs="Times New Roman"/>
            <w:noProof/>
            <w:webHidden/>
            <w:sz w:val="24"/>
            <w:szCs w:val="24"/>
          </w:rPr>
          <w:t>13</w:t>
        </w:r>
      </w:ins>
      <w:ins w:id="706" w:author="Tiffany Lin" w:date="2012-05-20T17:51:00Z">
        <w:r w:rsidR="00A027A5" w:rsidRPr="00A027A5">
          <w:rPr>
            <w:rFonts w:ascii="Times New Roman" w:hAnsi="Times New Roman" w:cs="Times New Roman"/>
            <w:noProof/>
            <w:webHidden/>
            <w:sz w:val="24"/>
            <w:szCs w:val="24"/>
            <w:rPrChange w:id="707" w:author="Tiffany Lin" w:date="2012-05-20T17:52:00Z">
              <w:rPr>
                <w:noProof/>
                <w:webHidden/>
              </w:rPr>
            </w:rPrChange>
          </w:rPr>
          <w:fldChar w:fldCharType="end"/>
        </w:r>
        <w:r w:rsidR="00A027A5" w:rsidRPr="00A027A5">
          <w:rPr>
            <w:rStyle w:val="Hyperlink"/>
            <w:rFonts w:ascii="Times New Roman" w:hAnsi="Times New Roman" w:cs="Times New Roman"/>
            <w:noProof/>
            <w:sz w:val="24"/>
            <w:szCs w:val="24"/>
            <w:rPrChange w:id="708"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709" w:author="Tiffany Lin" w:date="2012-05-20T17:51:00Z"/>
          <w:rFonts w:ascii="Times New Roman" w:hAnsi="Times New Roman" w:cs="Times New Roman"/>
          <w:noProof/>
          <w:sz w:val="24"/>
          <w:szCs w:val="24"/>
          <w:rPrChange w:id="710" w:author="Tiffany Lin" w:date="2012-05-20T17:52:00Z">
            <w:rPr>
              <w:ins w:id="711" w:author="Tiffany Lin" w:date="2012-05-20T17:51:00Z"/>
              <w:noProof/>
            </w:rPr>
          </w:rPrChange>
        </w:rPr>
        <w:pPrChange w:id="712" w:author="Tiffany Lin" w:date="2012-05-20T17:52:00Z">
          <w:pPr>
            <w:pStyle w:val="TableofFigures"/>
            <w:tabs>
              <w:tab w:val="right" w:leader="dot" w:pos="9350"/>
            </w:tabs>
          </w:pPr>
        </w:pPrChange>
      </w:pPr>
      <w:ins w:id="713" w:author="Tiffany Lin" w:date="2012-05-20T17:51:00Z">
        <w:r w:rsidRPr="00A027A5">
          <w:rPr>
            <w:rStyle w:val="Hyperlink"/>
            <w:rFonts w:ascii="Times New Roman" w:hAnsi="Times New Roman" w:cs="Times New Roman"/>
            <w:noProof/>
            <w:sz w:val="24"/>
            <w:szCs w:val="24"/>
            <w:rPrChange w:id="714"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715"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716" w:author="Tiffany Lin" w:date="2012-05-20T17:52:00Z">
              <w:rPr>
                <w:noProof/>
              </w:rPr>
            </w:rPrChange>
          </w:rPr>
          <w:instrText>HYPERLINK \l "_Toc325299615"</w:instrText>
        </w:r>
        <w:r w:rsidRPr="00A027A5">
          <w:rPr>
            <w:rStyle w:val="Hyperlink"/>
            <w:rFonts w:ascii="Times New Roman" w:hAnsi="Times New Roman" w:cs="Times New Roman"/>
            <w:noProof/>
            <w:sz w:val="24"/>
            <w:szCs w:val="24"/>
            <w:rPrChange w:id="717"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718" w:author="Tiffany Lin" w:date="2012-05-20T17:52:00Z">
              <w:rPr>
                <w:rStyle w:val="Hyperlink"/>
                <w:noProof/>
              </w:rPr>
            </w:rPrChange>
          </w:rPr>
        </w:r>
        <w:r w:rsidRPr="00A027A5">
          <w:rPr>
            <w:rStyle w:val="Hyperlink"/>
            <w:rFonts w:ascii="Times New Roman" w:hAnsi="Times New Roman" w:cs="Times New Roman"/>
            <w:noProof/>
            <w:sz w:val="24"/>
            <w:szCs w:val="24"/>
            <w:rPrChange w:id="719"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720" w:author="Tiffany Lin" w:date="2012-05-20T17:52:00Z">
              <w:rPr>
                <w:rStyle w:val="Hyperlink"/>
                <w:noProof/>
              </w:rPr>
            </w:rPrChange>
          </w:rPr>
          <w:t>Figure 2: Details of using Weka’s training set.</w:t>
        </w:r>
        <w:r w:rsidRPr="00A027A5">
          <w:rPr>
            <w:rFonts w:ascii="Times New Roman" w:hAnsi="Times New Roman" w:cs="Times New Roman"/>
            <w:noProof/>
            <w:webHidden/>
            <w:sz w:val="24"/>
            <w:szCs w:val="24"/>
            <w:rPrChange w:id="721" w:author="Tiffany Lin" w:date="2012-05-20T17:52:00Z">
              <w:rPr>
                <w:noProof/>
                <w:webHidden/>
              </w:rPr>
            </w:rPrChange>
          </w:rPr>
          <w:tab/>
        </w:r>
        <w:r w:rsidRPr="00A027A5">
          <w:rPr>
            <w:rFonts w:ascii="Times New Roman" w:hAnsi="Times New Roman" w:cs="Times New Roman"/>
            <w:noProof/>
            <w:webHidden/>
            <w:sz w:val="24"/>
            <w:szCs w:val="24"/>
            <w:rPrChange w:id="722" w:author="Tiffany Lin" w:date="2012-05-20T17:52:00Z">
              <w:rPr>
                <w:noProof/>
                <w:webHidden/>
              </w:rPr>
            </w:rPrChange>
          </w:rPr>
          <w:fldChar w:fldCharType="begin"/>
        </w:r>
        <w:r w:rsidRPr="00A027A5">
          <w:rPr>
            <w:rFonts w:ascii="Times New Roman" w:hAnsi="Times New Roman" w:cs="Times New Roman"/>
            <w:noProof/>
            <w:webHidden/>
            <w:sz w:val="24"/>
            <w:szCs w:val="24"/>
            <w:rPrChange w:id="723" w:author="Tiffany Lin" w:date="2012-05-20T17:52:00Z">
              <w:rPr>
                <w:noProof/>
                <w:webHidden/>
              </w:rPr>
            </w:rPrChange>
          </w:rPr>
          <w:instrText xml:space="preserve"> PAGEREF _Toc325299615 \h </w:instrText>
        </w:r>
        <w:r w:rsidRPr="00A027A5">
          <w:rPr>
            <w:rFonts w:ascii="Times New Roman" w:hAnsi="Times New Roman" w:cs="Times New Roman"/>
            <w:noProof/>
            <w:webHidden/>
            <w:sz w:val="24"/>
            <w:szCs w:val="24"/>
            <w:rPrChange w:id="724" w:author="Tiffany Lin" w:date="2012-05-20T17:52:00Z">
              <w:rPr>
                <w:noProof/>
                <w:webHidden/>
              </w:rPr>
            </w:rPrChange>
          </w:rPr>
        </w:r>
      </w:ins>
      <w:r w:rsidRPr="00A027A5">
        <w:rPr>
          <w:rFonts w:ascii="Times New Roman" w:hAnsi="Times New Roman" w:cs="Times New Roman"/>
          <w:noProof/>
          <w:webHidden/>
          <w:sz w:val="24"/>
          <w:szCs w:val="24"/>
          <w:rPrChange w:id="725" w:author="Tiffany Lin" w:date="2012-05-20T17:52:00Z">
            <w:rPr>
              <w:noProof/>
              <w:webHidden/>
            </w:rPr>
          </w:rPrChange>
        </w:rPr>
        <w:fldChar w:fldCharType="separate"/>
      </w:r>
      <w:ins w:id="726" w:author="Tiffany Lin" w:date="2012-05-20T21:57:00Z">
        <w:r w:rsidR="00B2109A">
          <w:rPr>
            <w:rFonts w:ascii="Times New Roman" w:hAnsi="Times New Roman" w:cs="Times New Roman"/>
            <w:noProof/>
            <w:webHidden/>
            <w:sz w:val="24"/>
            <w:szCs w:val="24"/>
          </w:rPr>
          <w:t>13</w:t>
        </w:r>
      </w:ins>
      <w:ins w:id="727" w:author="Tiffany Lin" w:date="2012-05-20T17:51:00Z">
        <w:r w:rsidRPr="00A027A5">
          <w:rPr>
            <w:rFonts w:ascii="Times New Roman" w:hAnsi="Times New Roman" w:cs="Times New Roman"/>
            <w:noProof/>
            <w:webHidden/>
            <w:sz w:val="24"/>
            <w:szCs w:val="24"/>
            <w:rPrChange w:id="728"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729"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730" w:author="Tiffany Lin" w:date="2012-05-20T17:51:00Z"/>
          <w:rFonts w:ascii="Times New Roman" w:hAnsi="Times New Roman" w:cs="Times New Roman"/>
          <w:noProof/>
          <w:sz w:val="24"/>
          <w:szCs w:val="24"/>
          <w:rPrChange w:id="731" w:author="Tiffany Lin" w:date="2012-05-20T17:52:00Z">
            <w:rPr>
              <w:ins w:id="732" w:author="Tiffany Lin" w:date="2012-05-20T17:51:00Z"/>
              <w:noProof/>
            </w:rPr>
          </w:rPrChange>
        </w:rPr>
        <w:pPrChange w:id="733" w:author="Tiffany Lin" w:date="2012-05-20T17:52:00Z">
          <w:pPr>
            <w:pStyle w:val="TableofFigures"/>
            <w:tabs>
              <w:tab w:val="right" w:leader="dot" w:pos="9350"/>
            </w:tabs>
          </w:pPr>
        </w:pPrChange>
      </w:pPr>
      <w:ins w:id="734" w:author="Tiffany Lin" w:date="2012-05-20T17:51:00Z">
        <w:r w:rsidRPr="00A027A5">
          <w:rPr>
            <w:rStyle w:val="Hyperlink"/>
            <w:rFonts w:ascii="Times New Roman" w:hAnsi="Times New Roman" w:cs="Times New Roman"/>
            <w:noProof/>
            <w:sz w:val="24"/>
            <w:szCs w:val="24"/>
            <w:rPrChange w:id="735"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736"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737" w:author="Tiffany Lin" w:date="2012-05-20T17:52:00Z">
              <w:rPr>
                <w:noProof/>
              </w:rPr>
            </w:rPrChange>
          </w:rPr>
          <w:instrText>HYPERLINK \l "_Toc325299616"</w:instrText>
        </w:r>
        <w:r w:rsidRPr="00A027A5">
          <w:rPr>
            <w:rStyle w:val="Hyperlink"/>
            <w:rFonts w:ascii="Times New Roman" w:hAnsi="Times New Roman" w:cs="Times New Roman"/>
            <w:noProof/>
            <w:sz w:val="24"/>
            <w:szCs w:val="24"/>
            <w:rPrChange w:id="738"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739" w:author="Tiffany Lin" w:date="2012-05-20T17:52:00Z">
              <w:rPr>
                <w:rStyle w:val="Hyperlink"/>
                <w:noProof/>
              </w:rPr>
            </w:rPrChange>
          </w:rPr>
        </w:r>
        <w:r w:rsidRPr="00A027A5">
          <w:rPr>
            <w:rStyle w:val="Hyperlink"/>
            <w:rFonts w:ascii="Times New Roman" w:hAnsi="Times New Roman" w:cs="Times New Roman"/>
            <w:noProof/>
            <w:sz w:val="24"/>
            <w:szCs w:val="24"/>
            <w:rPrChange w:id="740"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741" w:author="Tiffany Lin" w:date="2012-05-20T17:52:00Z">
              <w:rPr>
                <w:rStyle w:val="Hyperlink"/>
                <w:noProof/>
              </w:rPr>
            </w:rPrChange>
          </w:rPr>
          <w:t>Figure 3: The difference between the multinet AUROC and the single net AUROC versus the ratio of DataSets used vers</w:t>
        </w:r>
        <w:r w:rsidR="00B2109A">
          <w:rPr>
            <w:rStyle w:val="Hyperlink"/>
            <w:rFonts w:ascii="Times New Roman" w:hAnsi="Times New Roman" w:cs="Times New Roman"/>
            <w:noProof/>
            <w:sz w:val="24"/>
            <w:szCs w:val="24"/>
            <w:rPrChange w:id="742" w:author="Tiffany Lin" w:date="2012-05-20T17:52:00Z">
              <w:rPr>
                <w:rStyle w:val="Hyperlink"/>
                <w:rFonts w:ascii="Times New Roman" w:hAnsi="Times New Roman" w:cs="Times New Roman"/>
                <w:noProof/>
                <w:sz w:val="24"/>
                <w:szCs w:val="24"/>
              </w:rPr>
            </w:rPrChange>
          </w:rPr>
          <w:t>us DataSets available</w:t>
        </w:r>
        <w:r w:rsidRPr="00A027A5">
          <w:rPr>
            <w:rStyle w:val="Hyperlink"/>
            <w:rFonts w:ascii="Times New Roman" w:hAnsi="Times New Roman" w:cs="Times New Roman"/>
            <w:noProof/>
            <w:sz w:val="24"/>
            <w:szCs w:val="24"/>
            <w:rPrChange w:id="743" w:author="Tiffany Lin" w:date="2012-05-20T17:52:00Z">
              <w:rPr>
                <w:rStyle w:val="Hyperlink"/>
                <w:noProof/>
              </w:rPr>
            </w:rPrChange>
          </w:rPr>
          <w:t>.</w:t>
        </w:r>
        <w:r w:rsidRPr="00A027A5">
          <w:rPr>
            <w:rFonts w:ascii="Times New Roman" w:hAnsi="Times New Roman" w:cs="Times New Roman"/>
            <w:noProof/>
            <w:webHidden/>
            <w:sz w:val="24"/>
            <w:szCs w:val="24"/>
            <w:rPrChange w:id="744" w:author="Tiffany Lin" w:date="2012-05-20T17:52:00Z">
              <w:rPr>
                <w:noProof/>
                <w:webHidden/>
              </w:rPr>
            </w:rPrChange>
          </w:rPr>
          <w:tab/>
        </w:r>
        <w:r w:rsidRPr="00A027A5">
          <w:rPr>
            <w:rFonts w:ascii="Times New Roman" w:hAnsi="Times New Roman" w:cs="Times New Roman"/>
            <w:noProof/>
            <w:webHidden/>
            <w:sz w:val="24"/>
            <w:szCs w:val="24"/>
            <w:rPrChange w:id="745" w:author="Tiffany Lin" w:date="2012-05-20T17:52:00Z">
              <w:rPr>
                <w:noProof/>
                <w:webHidden/>
              </w:rPr>
            </w:rPrChange>
          </w:rPr>
          <w:fldChar w:fldCharType="begin"/>
        </w:r>
        <w:r w:rsidRPr="00A027A5">
          <w:rPr>
            <w:rFonts w:ascii="Times New Roman" w:hAnsi="Times New Roman" w:cs="Times New Roman"/>
            <w:noProof/>
            <w:webHidden/>
            <w:sz w:val="24"/>
            <w:szCs w:val="24"/>
            <w:rPrChange w:id="746" w:author="Tiffany Lin" w:date="2012-05-20T17:52:00Z">
              <w:rPr>
                <w:noProof/>
                <w:webHidden/>
              </w:rPr>
            </w:rPrChange>
          </w:rPr>
          <w:instrText xml:space="preserve"> PAGEREF _Toc325299616 \h </w:instrText>
        </w:r>
        <w:r w:rsidRPr="00A027A5">
          <w:rPr>
            <w:rFonts w:ascii="Times New Roman" w:hAnsi="Times New Roman" w:cs="Times New Roman"/>
            <w:noProof/>
            <w:webHidden/>
            <w:sz w:val="24"/>
            <w:szCs w:val="24"/>
            <w:rPrChange w:id="747" w:author="Tiffany Lin" w:date="2012-05-20T17:52:00Z">
              <w:rPr>
                <w:noProof/>
                <w:webHidden/>
              </w:rPr>
            </w:rPrChange>
          </w:rPr>
        </w:r>
      </w:ins>
      <w:r w:rsidRPr="00A027A5">
        <w:rPr>
          <w:rFonts w:ascii="Times New Roman" w:hAnsi="Times New Roman" w:cs="Times New Roman"/>
          <w:noProof/>
          <w:webHidden/>
          <w:sz w:val="24"/>
          <w:szCs w:val="24"/>
          <w:rPrChange w:id="748" w:author="Tiffany Lin" w:date="2012-05-20T17:52:00Z">
            <w:rPr>
              <w:noProof/>
              <w:webHidden/>
            </w:rPr>
          </w:rPrChange>
        </w:rPr>
        <w:fldChar w:fldCharType="separate"/>
      </w:r>
      <w:ins w:id="749" w:author="Tiffany Lin" w:date="2012-05-20T21:57:00Z">
        <w:r w:rsidR="00B2109A">
          <w:rPr>
            <w:rFonts w:ascii="Times New Roman" w:hAnsi="Times New Roman" w:cs="Times New Roman"/>
            <w:noProof/>
            <w:webHidden/>
            <w:sz w:val="24"/>
            <w:szCs w:val="24"/>
          </w:rPr>
          <w:t>16</w:t>
        </w:r>
      </w:ins>
      <w:ins w:id="750" w:author="Tiffany Lin" w:date="2012-05-20T17:51:00Z">
        <w:r w:rsidRPr="00A027A5">
          <w:rPr>
            <w:rFonts w:ascii="Times New Roman" w:hAnsi="Times New Roman" w:cs="Times New Roman"/>
            <w:noProof/>
            <w:webHidden/>
            <w:sz w:val="24"/>
            <w:szCs w:val="24"/>
            <w:rPrChange w:id="751"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752"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753" w:author="Tiffany Lin" w:date="2012-05-20T17:51:00Z"/>
          <w:rFonts w:ascii="Times New Roman" w:hAnsi="Times New Roman" w:cs="Times New Roman"/>
          <w:noProof/>
          <w:sz w:val="24"/>
          <w:szCs w:val="24"/>
          <w:rPrChange w:id="754" w:author="Tiffany Lin" w:date="2012-05-20T17:52:00Z">
            <w:rPr>
              <w:ins w:id="755" w:author="Tiffany Lin" w:date="2012-05-20T17:51:00Z"/>
              <w:noProof/>
            </w:rPr>
          </w:rPrChange>
        </w:rPr>
        <w:pPrChange w:id="756" w:author="Tiffany Lin" w:date="2012-05-20T17:52:00Z">
          <w:pPr>
            <w:pStyle w:val="TableofFigures"/>
            <w:tabs>
              <w:tab w:val="right" w:leader="dot" w:pos="9350"/>
            </w:tabs>
          </w:pPr>
        </w:pPrChange>
      </w:pPr>
      <w:ins w:id="757" w:author="Tiffany Lin" w:date="2012-05-20T17:51:00Z">
        <w:r w:rsidRPr="00A027A5">
          <w:rPr>
            <w:rStyle w:val="Hyperlink"/>
            <w:rFonts w:ascii="Times New Roman" w:hAnsi="Times New Roman" w:cs="Times New Roman"/>
            <w:noProof/>
            <w:sz w:val="24"/>
            <w:szCs w:val="24"/>
            <w:rPrChange w:id="758"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759"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760" w:author="Tiffany Lin" w:date="2012-05-20T17:52:00Z">
              <w:rPr>
                <w:noProof/>
              </w:rPr>
            </w:rPrChange>
          </w:rPr>
          <w:instrText>HYPERLINK \l "_Toc325299617"</w:instrText>
        </w:r>
        <w:r w:rsidRPr="00A027A5">
          <w:rPr>
            <w:rStyle w:val="Hyperlink"/>
            <w:rFonts w:ascii="Times New Roman" w:hAnsi="Times New Roman" w:cs="Times New Roman"/>
            <w:noProof/>
            <w:sz w:val="24"/>
            <w:szCs w:val="24"/>
            <w:rPrChange w:id="761"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762" w:author="Tiffany Lin" w:date="2012-05-20T17:52:00Z">
              <w:rPr>
                <w:rStyle w:val="Hyperlink"/>
                <w:noProof/>
              </w:rPr>
            </w:rPrChange>
          </w:rPr>
        </w:r>
        <w:r w:rsidRPr="00A027A5">
          <w:rPr>
            <w:rStyle w:val="Hyperlink"/>
            <w:rFonts w:ascii="Times New Roman" w:hAnsi="Times New Roman" w:cs="Times New Roman"/>
            <w:noProof/>
            <w:sz w:val="24"/>
            <w:szCs w:val="24"/>
            <w:rPrChange w:id="763"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764" w:author="Tiffany Lin" w:date="2012-05-20T17:52:00Z">
              <w:rPr>
                <w:rStyle w:val="Hyperlink"/>
                <w:rFonts w:ascii="Times New Roman" w:hAnsi="Times New Roman" w:cs="Times New Roman"/>
                <w:noProof/>
              </w:rPr>
            </w:rPrChange>
          </w:rPr>
          <w:t>Figure 4: Difference between AUROC versus total number of DataSets available.</w:t>
        </w:r>
        <w:r w:rsidRPr="00A027A5">
          <w:rPr>
            <w:rFonts w:ascii="Times New Roman" w:hAnsi="Times New Roman" w:cs="Times New Roman"/>
            <w:noProof/>
            <w:webHidden/>
            <w:sz w:val="24"/>
            <w:szCs w:val="24"/>
            <w:rPrChange w:id="765" w:author="Tiffany Lin" w:date="2012-05-20T17:52:00Z">
              <w:rPr>
                <w:noProof/>
                <w:webHidden/>
              </w:rPr>
            </w:rPrChange>
          </w:rPr>
          <w:tab/>
        </w:r>
        <w:r w:rsidRPr="00A027A5">
          <w:rPr>
            <w:rFonts w:ascii="Times New Roman" w:hAnsi="Times New Roman" w:cs="Times New Roman"/>
            <w:noProof/>
            <w:webHidden/>
            <w:sz w:val="24"/>
            <w:szCs w:val="24"/>
            <w:rPrChange w:id="766" w:author="Tiffany Lin" w:date="2012-05-20T17:52:00Z">
              <w:rPr>
                <w:noProof/>
                <w:webHidden/>
              </w:rPr>
            </w:rPrChange>
          </w:rPr>
          <w:fldChar w:fldCharType="begin"/>
        </w:r>
        <w:r w:rsidRPr="00A027A5">
          <w:rPr>
            <w:rFonts w:ascii="Times New Roman" w:hAnsi="Times New Roman" w:cs="Times New Roman"/>
            <w:noProof/>
            <w:webHidden/>
            <w:sz w:val="24"/>
            <w:szCs w:val="24"/>
            <w:rPrChange w:id="767" w:author="Tiffany Lin" w:date="2012-05-20T17:52:00Z">
              <w:rPr>
                <w:noProof/>
                <w:webHidden/>
              </w:rPr>
            </w:rPrChange>
          </w:rPr>
          <w:instrText xml:space="preserve"> PAGEREF _Toc325299617 \h </w:instrText>
        </w:r>
        <w:r w:rsidRPr="00A027A5">
          <w:rPr>
            <w:rFonts w:ascii="Times New Roman" w:hAnsi="Times New Roman" w:cs="Times New Roman"/>
            <w:noProof/>
            <w:webHidden/>
            <w:sz w:val="24"/>
            <w:szCs w:val="24"/>
            <w:rPrChange w:id="768" w:author="Tiffany Lin" w:date="2012-05-20T17:52:00Z">
              <w:rPr>
                <w:noProof/>
                <w:webHidden/>
              </w:rPr>
            </w:rPrChange>
          </w:rPr>
        </w:r>
      </w:ins>
      <w:r w:rsidRPr="00A027A5">
        <w:rPr>
          <w:rFonts w:ascii="Times New Roman" w:hAnsi="Times New Roman" w:cs="Times New Roman"/>
          <w:noProof/>
          <w:webHidden/>
          <w:sz w:val="24"/>
          <w:szCs w:val="24"/>
          <w:rPrChange w:id="769" w:author="Tiffany Lin" w:date="2012-05-20T17:52:00Z">
            <w:rPr>
              <w:noProof/>
              <w:webHidden/>
            </w:rPr>
          </w:rPrChange>
        </w:rPr>
        <w:fldChar w:fldCharType="separate"/>
      </w:r>
      <w:ins w:id="770" w:author="Tiffany Lin" w:date="2012-05-20T21:57:00Z">
        <w:r w:rsidR="00B2109A">
          <w:rPr>
            <w:rFonts w:ascii="Times New Roman" w:hAnsi="Times New Roman" w:cs="Times New Roman"/>
            <w:noProof/>
            <w:webHidden/>
            <w:sz w:val="24"/>
            <w:szCs w:val="24"/>
          </w:rPr>
          <w:t>16</w:t>
        </w:r>
      </w:ins>
      <w:ins w:id="771" w:author="Tiffany Lin" w:date="2012-05-20T17:51:00Z">
        <w:r w:rsidRPr="00A027A5">
          <w:rPr>
            <w:rFonts w:ascii="Times New Roman" w:hAnsi="Times New Roman" w:cs="Times New Roman"/>
            <w:noProof/>
            <w:webHidden/>
            <w:sz w:val="24"/>
            <w:szCs w:val="24"/>
            <w:rPrChange w:id="772"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773"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774" w:author="Tiffany Lin" w:date="2012-05-20T17:51:00Z"/>
          <w:rFonts w:ascii="Times New Roman" w:hAnsi="Times New Roman" w:cs="Times New Roman"/>
          <w:noProof/>
          <w:sz w:val="24"/>
          <w:szCs w:val="24"/>
          <w:rPrChange w:id="775" w:author="Tiffany Lin" w:date="2012-05-20T17:52:00Z">
            <w:rPr>
              <w:ins w:id="776" w:author="Tiffany Lin" w:date="2012-05-20T17:51:00Z"/>
              <w:noProof/>
            </w:rPr>
          </w:rPrChange>
        </w:rPr>
        <w:pPrChange w:id="777" w:author="Tiffany Lin" w:date="2012-05-20T17:52:00Z">
          <w:pPr>
            <w:pStyle w:val="TableofFigures"/>
            <w:tabs>
              <w:tab w:val="right" w:leader="dot" w:pos="9350"/>
            </w:tabs>
          </w:pPr>
        </w:pPrChange>
      </w:pPr>
      <w:ins w:id="778" w:author="Tiffany Lin" w:date="2012-05-20T17:51:00Z">
        <w:r w:rsidRPr="00A027A5">
          <w:rPr>
            <w:rStyle w:val="Hyperlink"/>
            <w:rFonts w:ascii="Times New Roman" w:hAnsi="Times New Roman" w:cs="Times New Roman"/>
            <w:noProof/>
            <w:sz w:val="24"/>
            <w:szCs w:val="24"/>
            <w:rPrChange w:id="779"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780"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781" w:author="Tiffany Lin" w:date="2012-05-20T17:52:00Z">
              <w:rPr>
                <w:noProof/>
              </w:rPr>
            </w:rPrChange>
          </w:rPr>
          <w:instrText>HYPERLINK \l "_Toc325299618"</w:instrText>
        </w:r>
        <w:r w:rsidRPr="00A027A5">
          <w:rPr>
            <w:rStyle w:val="Hyperlink"/>
            <w:rFonts w:ascii="Times New Roman" w:hAnsi="Times New Roman" w:cs="Times New Roman"/>
            <w:noProof/>
            <w:sz w:val="24"/>
            <w:szCs w:val="24"/>
            <w:rPrChange w:id="782"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783" w:author="Tiffany Lin" w:date="2012-05-20T17:52:00Z">
              <w:rPr>
                <w:rStyle w:val="Hyperlink"/>
                <w:noProof/>
              </w:rPr>
            </w:rPrChange>
          </w:rPr>
        </w:r>
        <w:r w:rsidRPr="00A027A5">
          <w:rPr>
            <w:rStyle w:val="Hyperlink"/>
            <w:rFonts w:ascii="Times New Roman" w:hAnsi="Times New Roman" w:cs="Times New Roman"/>
            <w:noProof/>
            <w:sz w:val="24"/>
            <w:szCs w:val="24"/>
            <w:rPrChange w:id="784"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785" w:author="Tiffany Lin" w:date="2012-05-20T17:52:00Z">
              <w:rPr>
                <w:rStyle w:val="Hyperlink"/>
                <w:noProof/>
              </w:rPr>
            </w:rPrChange>
          </w:rPr>
          <w:t>Figure 5: The difference between the multinet AUROC and the single net AUROC versus the number of DataSets picked.  There is a little more correlation here.</w:t>
        </w:r>
        <w:r w:rsidRPr="00A027A5">
          <w:rPr>
            <w:rFonts w:ascii="Times New Roman" w:hAnsi="Times New Roman" w:cs="Times New Roman"/>
            <w:noProof/>
            <w:webHidden/>
            <w:sz w:val="24"/>
            <w:szCs w:val="24"/>
            <w:rPrChange w:id="786" w:author="Tiffany Lin" w:date="2012-05-20T17:52:00Z">
              <w:rPr>
                <w:noProof/>
                <w:webHidden/>
              </w:rPr>
            </w:rPrChange>
          </w:rPr>
          <w:tab/>
        </w:r>
        <w:r w:rsidRPr="00A027A5">
          <w:rPr>
            <w:rFonts w:ascii="Times New Roman" w:hAnsi="Times New Roman" w:cs="Times New Roman"/>
            <w:noProof/>
            <w:webHidden/>
            <w:sz w:val="24"/>
            <w:szCs w:val="24"/>
            <w:rPrChange w:id="787" w:author="Tiffany Lin" w:date="2012-05-20T17:52:00Z">
              <w:rPr>
                <w:noProof/>
                <w:webHidden/>
              </w:rPr>
            </w:rPrChange>
          </w:rPr>
          <w:fldChar w:fldCharType="begin"/>
        </w:r>
        <w:r w:rsidRPr="00A027A5">
          <w:rPr>
            <w:rFonts w:ascii="Times New Roman" w:hAnsi="Times New Roman" w:cs="Times New Roman"/>
            <w:noProof/>
            <w:webHidden/>
            <w:sz w:val="24"/>
            <w:szCs w:val="24"/>
            <w:rPrChange w:id="788" w:author="Tiffany Lin" w:date="2012-05-20T17:52:00Z">
              <w:rPr>
                <w:noProof/>
                <w:webHidden/>
              </w:rPr>
            </w:rPrChange>
          </w:rPr>
          <w:instrText xml:space="preserve"> PAGEREF _Toc325299618 \h </w:instrText>
        </w:r>
        <w:r w:rsidRPr="00A027A5">
          <w:rPr>
            <w:rFonts w:ascii="Times New Roman" w:hAnsi="Times New Roman" w:cs="Times New Roman"/>
            <w:noProof/>
            <w:webHidden/>
            <w:sz w:val="24"/>
            <w:szCs w:val="24"/>
            <w:rPrChange w:id="789" w:author="Tiffany Lin" w:date="2012-05-20T17:52:00Z">
              <w:rPr>
                <w:noProof/>
                <w:webHidden/>
              </w:rPr>
            </w:rPrChange>
          </w:rPr>
        </w:r>
      </w:ins>
      <w:r w:rsidRPr="00A027A5">
        <w:rPr>
          <w:rFonts w:ascii="Times New Roman" w:hAnsi="Times New Roman" w:cs="Times New Roman"/>
          <w:noProof/>
          <w:webHidden/>
          <w:sz w:val="24"/>
          <w:szCs w:val="24"/>
          <w:rPrChange w:id="790" w:author="Tiffany Lin" w:date="2012-05-20T17:52:00Z">
            <w:rPr>
              <w:noProof/>
              <w:webHidden/>
            </w:rPr>
          </w:rPrChange>
        </w:rPr>
        <w:fldChar w:fldCharType="separate"/>
      </w:r>
      <w:ins w:id="791" w:author="Tiffany Lin" w:date="2012-05-20T21:57:00Z">
        <w:r w:rsidR="00B2109A">
          <w:rPr>
            <w:rFonts w:ascii="Times New Roman" w:hAnsi="Times New Roman" w:cs="Times New Roman"/>
            <w:noProof/>
            <w:webHidden/>
            <w:sz w:val="24"/>
            <w:szCs w:val="24"/>
          </w:rPr>
          <w:t>17</w:t>
        </w:r>
      </w:ins>
      <w:ins w:id="792" w:author="Tiffany Lin" w:date="2012-05-20T17:51:00Z">
        <w:r w:rsidRPr="00A027A5">
          <w:rPr>
            <w:rFonts w:ascii="Times New Roman" w:hAnsi="Times New Roman" w:cs="Times New Roman"/>
            <w:noProof/>
            <w:webHidden/>
            <w:sz w:val="24"/>
            <w:szCs w:val="24"/>
            <w:rPrChange w:id="793"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794"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795" w:author="Tiffany Lin" w:date="2012-05-20T17:51:00Z"/>
          <w:rFonts w:ascii="Times New Roman" w:hAnsi="Times New Roman" w:cs="Times New Roman"/>
          <w:noProof/>
          <w:sz w:val="24"/>
          <w:szCs w:val="24"/>
          <w:rPrChange w:id="796" w:author="Tiffany Lin" w:date="2012-05-20T17:52:00Z">
            <w:rPr>
              <w:ins w:id="797" w:author="Tiffany Lin" w:date="2012-05-20T17:51:00Z"/>
              <w:noProof/>
            </w:rPr>
          </w:rPrChange>
        </w:rPr>
        <w:pPrChange w:id="798" w:author="Tiffany Lin" w:date="2012-05-20T17:52:00Z">
          <w:pPr>
            <w:pStyle w:val="TableofFigures"/>
            <w:tabs>
              <w:tab w:val="right" w:leader="dot" w:pos="9350"/>
            </w:tabs>
          </w:pPr>
        </w:pPrChange>
      </w:pPr>
      <w:ins w:id="799" w:author="Tiffany Lin" w:date="2012-05-20T17:51:00Z">
        <w:r w:rsidRPr="00A027A5">
          <w:rPr>
            <w:rStyle w:val="Hyperlink"/>
            <w:rFonts w:ascii="Times New Roman" w:hAnsi="Times New Roman" w:cs="Times New Roman"/>
            <w:noProof/>
            <w:sz w:val="24"/>
            <w:szCs w:val="24"/>
            <w:rPrChange w:id="800"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801"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802" w:author="Tiffany Lin" w:date="2012-05-20T17:52:00Z">
              <w:rPr>
                <w:noProof/>
              </w:rPr>
            </w:rPrChange>
          </w:rPr>
          <w:instrText>HYPERLINK \l "_Toc325299619"</w:instrText>
        </w:r>
        <w:r w:rsidRPr="00A027A5">
          <w:rPr>
            <w:rStyle w:val="Hyperlink"/>
            <w:rFonts w:ascii="Times New Roman" w:hAnsi="Times New Roman" w:cs="Times New Roman"/>
            <w:noProof/>
            <w:sz w:val="24"/>
            <w:szCs w:val="24"/>
            <w:rPrChange w:id="803"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804" w:author="Tiffany Lin" w:date="2012-05-20T17:52:00Z">
              <w:rPr>
                <w:rStyle w:val="Hyperlink"/>
                <w:noProof/>
              </w:rPr>
            </w:rPrChange>
          </w:rPr>
        </w:r>
        <w:r w:rsidRPr="00A027A5">
          <w:rPr>
            <w:rStyle w:val="Hyperlink"/>
            <w:rFonts w:ascii="Times New Roman" w:hAnsi="Times New Roman" w:cs="Times New Roman"/>
            <w:noProof/>
            <w:sz w:val="24"/>
            <w:szCs w:val="24"/>
            <w:rPrChange w:id="805"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806" w:author="Tiffany Lin" w:date="2012-05-20T17:52:00Z">
              <w:rPr>
                <w:rStyle w:val="Hyperlink"/>
                <w:noProof/>
              </w:rPr>
            </w:rPrChange>
          </w:rPr>
          <w:t>Figure 6: The difference between the multinet AUROC and the single net AUROC versus the number of DataSets after the pipeline.</w:t>
        </w:r>
        <w:r w:rsidRPr="00A027A5">
          <w:rPr>
            <w:rFonts w:ascii="Times New Roman" w:hAnsi="Times New Roman" w:cs="Times New Roman"/>
            <w:noProof/>
            <w:webHidden/>
            <w:sz w:val="24"/>
            <w:szCs w:val="24"/>
            <w:rPrChange w:id="807" w:author="Tiffany Lin" w:date="2012-05-20T17:52:00Z">
              <w:rPr>
                <w:noProof/>
                <w:webHidden/>
              </w:rPr>
            </w:rPrChange>
          </w:rPr>
          <w:tab/>
        </w:r>
        <w:r w:rsidRPr="00A027A5">
          <w:rPr>
            <w:rFonts w:ascii="Times New Roman" w:hAnsi="Times New Roman" w:cs="Times New Roman"/>
            <w:noProof/>
            <w:webHidden/>
            <w:sz w:val="24"/>
            <w:szCs w:val="24"/>
            <w:rPrChange w:id="808" w:author="Tiffany Lin" w:date="2012-05-20T17:52:00Z">
              <w:rPr>
                <w:noProof/>
                <w:webHidden/>
              </w:rPr>
            </w:rPrChange>
          </w:rPr>
          <w:fldChar w:fldCharType="begin"/>
        </w:r>
        <w:r w:rsidRPr="00A027A5">
          <w:rPr>
            <w:rFonts w:ascii="Times New Roman" w:hAnsi="Times New Roman" w:cs="Times New Roman"/>
            <w:noProof/>
            <w:webHidden/>
            <w:sz w:val="24"/>
            <w:szCs w:val="24"/>
            <w:rPrChange w:id="809" w:author="Tiffany Lin" w:date="2012-05-20T17:52:00Z">
              <w:rPr>
                <w:noProof/>
                <w:webHidden/>
              </w:rPr>
            </w:rPrChange>
          </w:rPr>
          <w:instrText xml:space="preserve"> PAGEREF _Toc325299619 \h </w:instrText>
        </w:r>
        <w:r w:rsidRPr="00A027A5">
          <w:rPr>
            <w:rFonts w:ascii="Times New Roman" w:hAnsi="Times New Roman" w:cs="Times New Roman"/>
            <w:noProof/>
            <w:webHidden/>
            <w:sz w:val="24"/>
            <w:szCs w:val="24"/>
            <w:rPrChange w:id="810" w:author="Tiffany Lin" w:date="2012-05-20T17:52:00Z">
              <w:rPr>
                <w:noProof/>
                <w:webHidden/>
              </w:rPr>
            </w:rPrChange>
          </w:rPr>
        </w:r>
      </w:ins>
      <w:r w:rsidRPr="00A027A5">
        <w:rPr>
          <w:rFonts w:ascii="Times New Roman" w:hAnsi="Times New Roman" w:cs="Times New Roman"/>
          <w:noProof/>
          <w:webHidden/>
          <w:sz w:val="24"/>
          <w:szCs w:val="24"/>
          <w:rPrChange w:id="811" w:author="Tiffany Lin" w:date="2012-05-20T17:52:00Z">
            <w:rPr>
              <w:noProof/>
              <w:webHidden/>
            </w:rPr>
          </w:rPrChange>
        </w:rPr>
        <w:fldChar w:fldCharType="separate"/>
      </w:r>
      <w:ins w:id="812" w:author="Tiffany Lin" w:date="2012-05-20T21:57:00Z">
        <w:r w:rsidR="00B2109A">
          <w:rPr>
            <w:rFonts w:ascii="Times New Roman" w:hAnsi="Times New Roman" w:cs="Times New Roman"/>
            <w:noProof/>
            <w:webHidden/>
            <w:sz w:val="24"/>
            <w:szCs w:val="24"/>
          </w:rPr>
          <w:t>18</w:t>
        </w:r>
      </w:ins>
      <w:ins w:id="813" w:author="Tiffany Lin" w:date="2012-05-20T17:51:00Z">
        <w:r w:rsidRPr="00A027A5">
          <w:rPr>
            <w:rFonts w:ascii="Times New Roman" w:hAnsi="Times New Roman" w:cs="Times New Roman"/>
            <w:noProof/>
            <w:webHidden/>
            <w:sz w:val="24"/>
            <w:szCs w:val="24"/>
            <w:rPrChange w:id="814"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815"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816" w:author="Tiffany Lin" w:date="2012-05-20T17:51:00Z"/>
          <w:rFonts w:ascii="Times New Roman" w:hAnsi="Times New Roman" w:cs="Times New Roman"/>
          <w:noProof/>
          <w:sz w:val="24"/>
          <w:szCs w:val="24"/>
          <w:rPrChange w:id="817" w:author="Tiffany Lin" w:date="2012-05-20T17:52:00Z">
            <w:rPr>
              <w:ins w:id="818" w:author="Tiffany Lin" w:date="2012-05-20T17:51:00Z"/>
              <w:noProof/>
            </w:rPr>
          </w:rPrChange>
        </w:rPr>
        <w:pPrChange w:id="819" w:author="Tiffany Lin" w:date="2012-05-20T17:52:00Z">
          <w:pPr>
            <w:pStyle w:val="TableofFigures"/>
            <w:tabs>
              <w:tab w:val="right" w:leader="dot" w:pos="9350"/>
            </w:tabs>
          </w:pPr>
        </w:pPrChange>
      </w:pPr>
      <w:ins w:id="820" w:author="Tiffany Lin" w:date="2012-05-20T17:51:00Z">
        <w:r w:rsidRPr="00A027A5">
          <w:rPr>
            <w:rStyle w:val="Hyperlink"/>
            <w:rFonts w:ascii="Times New Roman" w:hAnsi="Times New Roman" w:cs="Times New Roman"/>
            <w:noProof/>
            <w:sz w:val="24"/>
            <w:szCs w:val="24"/>
            <w:rPrChange w:id="821"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822"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823" w:author="Tiffany Lin" w:date="2012-05-20T17:52:00Z">
              <w:rPr>
                <w:noProof/>
              </w:rPr>
            </w:rPrChange>
          </w:rPr>
          <w:instrText>HYPERLINK \l "_Toc325299620"</w:instrText>
        </w:r>
        <w:r w:rsidRPr="00A027A5">
          <w:rPr>
            <w:rStyle w:val="Hyperlink"/>
            <w:rFonts w:ascii="Times New Roman" w:hAnsi="Times New Roman" w:cs="Times New Roman"/>
            <w:noProof/>
            <w:sz w:val="24"/>
            <w:szCs w:val="24"/>
            <w:rPrChange w:id="824"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825" w:author="Tiffany Lin" w:date="2012-05-20T17:52:00Z">
              <w:rPr>
                <w:rStyle w:val="Hyperlink"/>
                <w:noProof/>
              </w:rPr>
            </w:rPrChange>
          </w:rPr>
        </w:r>
        <w:r w:rsidRPr="00A027A5">
          <w:rPr>
            <w:rStyle w:val="Hyperlink"/>
            <w:rFonts w:ascii="Times New Roman" w:hAnsi="Times New Roman" w:cs="Times New Roman"/>
            <w:noProof/>
            <w:sz w:val="24"/>
            <w:szCs w:val="24"/>
            <w:rPrChange w:id="826"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827" w:author="Tiffany Lin" w:date="2012-05-20T17:52:00Z">
              <w:rPr>
                <w:rStyle w:val="Hyperlink"/>
                <w:rFonts w:ascii="Times New Roman" w:hAnsi="Times New Roman" w:cs="Times New Roman"/>
                <w:noProof/>
              </w:rPr>
            </w:rPrChange>
          </w:rPr>
          <w:t>Figure 7: The difference between the multinet AUROC and the single net AUROC versus the multinet AUROC.</w:t>
        </w:r>
        <w:r w:rsidRPr="00A027A5">
          <w:rPr>
            <w:rFonts w:ascii="Times New Roman" w:hAnsi="Times New Roman" w:cs="Times New Roman"/>
            <w:noProof/>
            <w:webHidden/>
            <w:sz w:val="24"/>
            <w:szCs w:val="24"/>
            <w:rPrChange w:id="828" w:author="Tiffany Lin" w:date="2012-05-20T17:52:00Z">
              <w:rPr>
                <w:noProof/>
                <w:webHidden/>
              </w:rPr>
            </w:rPrChange>
          </w:rPr>
          <w:tab/>
        </w:r>
        <w:r w:rsidRPr="00A027A5">
          <w:rPr>
            <w:rFonts w:ascii="Times New Roman" w:hAnsi="Times New Roman" w:cs="Times New Roman"/>
            <w:noProof/>
            <w:webHidden/>
            <w:sz w:val="24"/>
            <w:szCs w:val="24"/>
            <w:rPrChange w:id="829" w:author="Tiffany Lin" w:date="2012-05-20T17:52:00Z">
              <w:rPr>
                <w:noProof/>
                <w:webHidden/>
              </w:rPr>
            </w:rPrChange>
          </w:rPr>
          <w:fldChar w:fldCharType="begin"/>
        </w:r>
        <w:r w:rsidRPr="00A027A5">
          <w:rPr>
            <w:rFonts w:ascii="Times New Roman" w:hAnsi="Times New Roman" w:cs="Times New Roman"/>
            <w:noProof/>
            <w:webHidden/>
            <w:sz w:val="24"/>
            <w:szCs w:val="24"/>
            <w:rPrChange w:id="830" w:author="Tiffany Lin" w:date="2012-05-20T17:52:00Z">
              <w:rPr>
                <w:noProof/>
                <w:webHidden/>
              </w:rPr>
            </w:rPrChange>
          </w:rPr>
          <w:instrText xml:space="preserve"> PAGEREF _Toc325299620 \h </w:instrText>
        </w:r>
        <w:r w:rsidRPr="00A027A5">
          <w:rPr>
            <w:rFonts w:ascii="Times New Roman" w:hAnsi="Times New Roman" w:cs="Times New Roman"/>
            <w:noProof/>
            <w:webHidden/>
            <w:sz w:val="24"/>
            <w:szCs w:val="24"/>
            <w:rPrChange w:id="831" w:author="Tiffany Lin" w:date="2012-05-20T17:52:00Z">
              <w:rPr>
                <w:noProof/>
                <w:webHidden/>
              </w:rPr>
            </w:rPrChange>
          </w:rPr>
        </w:r>
      </w:ins>
      <w:r w:rsidRPr="00A027A5">
        <w:rPr>
          <w:rFonts w:ascii="Times New Roman" w:hAnsi="Times New Roman" w:cs="Times New Roman"/>
          <w:noProof/>
          <w:webHidden/>
          <w:sz w:val="24"/>
          <w:szCs w:val="24"/>
          <w:rPrChange w:id="832" w:author="Tiffany Lin" w:date="2012-05-20T17:52:00Z">
            <w:rPr>
              <w:noProof/>
              <w:webHidden/>
            </w:rPr>
          </w:rPrChange>
        </w:rPr>
        <w:fldChar w:fldCharType="separate"/>
      </w:r>
      <w:ins w:id="833" w:author="Tiffany Lin" w:date="2012-05-20T21:57:00Z">
        <w:r w:rsidR="00B2109A">
          <w:rPr>
            <w:rFonts w:ascii="Times New Roman" w:hAnsi="Times New Roman" w:cs="Times New Roman"/>
            <w:noProof/>
            <w:webHidden/>
            <w:sz w:val="24"/>
            <w:szCs w:val="24"/>
          </w:rPr>
          <w:t>18</w:t>
        </w:r>
      </w:ins>
      <w:ins w:id="834" w:author="Tiffany Lin" w:date="2012-05-20T17:51:00Z">
        <w:r w:rsidRPr="00A027A5">
          <w:rPr>
            <w:rFonts w:ascii="Times New Roman" w:hAnsi="Times New Roman" w:cs="Times New Roman"/>
            <w:noProof/>
            <w:webHidden/>
            <w:sz w:val="24"/>
            <w:szCs w:val="24"/>
            <w:rPrChange w:id="835"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836"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837" w:author="Tiffany Lin" w:date="2012-05-20T17:51:00Z"/>
          <w:rFonts w:ascii="Times New Roman" w:hAnsi="Times New Roman" w:cs="Times New Roman"/>
          <w:noProof/>
          <w:sz w:val="24"/>
          <w:szCs w:val="24"/>
          <w:rPrChange w:id="838" w:author="Tiffany Lin" w:date="2012-05-20T17:52:00Z">
            <w:rPr>
              <w:ins w:id="839" w:author="Tiffany Lin" w:date="2012-05-20T17:51:00Z"/>
              <w:noProof/>
            </w:rPr>
          </w:rPrChange>
        </w:rPr>
        <w:pPrChange w:id="840" w:author="Tiffany Lin" w:date="2012-05-20T17:52:00Z">
          <w:pPr>
            <w:pStyle w:val="TableofFigures"/>
            <w:tabs>
              <w:tab w:val="right" w:leader="dot" w:pos="9350"/>
            </w:tabs>
          </w:pPr>
        </w:pPrChange>
      </w:pPr>
      <w:ins w:id="841" w:author="Tiffany Lin" w:date="2012-05-20T17:51:00Z">
        <w:r w:rsidRPr="00A027A5">
          <w:rPr>
            <w:rStyle w:val="Hyperlink"/>
            <w:rFonts w:ascii="Times New Roman" w:hAnsi="Times New Roman" w:cs="Times New Roman"/>
            <w:noProof/>
            <w:sz w:val="24"/>
            <w:szCs w:val="24"/>
            <w:rPrChange w:id="842"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843"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844" w:author="Tiffany Lin" w:date="2012-05-20T17:52:00Z">
              <w:rPr>
                <w:noProof/>
              </w:rPr>
            </w:rPrChange>
          </w:rPr>
          <w:instrText>HYPERLINK \l "_Toc325299621"</w:instrText>
        </w:r>
        <w:r w:rsidRPr="00A027A5">
          <w:rPr>
            <w:rStyle w:val="Hyperlink"/>
            <w:rFonts w:ascii="Times New Roman" w:hAnsi="Times New Roman" w:cs="Times New Roman"/>
            <w:noProof/>
            <w:sz w:val="24"/>
            <w:szCs w:val="24"/>
            <w:rPrChange w:id="845"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846" w:author="Tiffany Lin" w:date="2012-05-20T17:52:00Z">
              <w:rPr>
                <w:rStyle w:val="Hyperlink"/>
                <w:noProof/>
              </w:rPr>
            </w:rPrChange>
          </w:rPr>
        </w:r>
        <w:r w:rsidRPr="00A027A5">
          <w:rPr>
            <w:rStyle w:val="Hyperlink"/>
            <w:rFonts w:ascii="Times New Roman" w:hAnsi="Times New Roman" w:cs="Times New Roman"/>
            <w:noProof/>
            <w:sz w:val="24"/>
            <w:szCs w:val="24"/>
            <w:rPrChange w:id="847"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848" w:author="Tiffany Lin" w:date="2012-05-20T17:52:00Z">
              <w:rPr>
                <w:rStyle w:val="Hyperlink"/>
                <w:rFonts w:ascii="Times New Roman" w:hAnsi="Times New Roman" w:cs="Times New Roman"/>
                <w:noProof/>
              </w:rPr>
            </w:rPrChange>
          </w:rPr>
          <w:t>Figure 8: Difference between the multinet AUROC and the single net AUROC versus the number of samples in the experiments.</w:t>
        </w:r>
        <w:r w:rsidRPr="00A027A5">
          <w:rPr>
            <w:rFonts w:ascii="Times New Roman" w:hAnsi="Times New Roman" w:cs="Times New Roman"/>
            <w:noProof/>
            <w:webHidden/>
            <w:sz w:val="24"/>
            <w:szCs w:val="24"/>
            <w:rPrChange w:id="849" w:author="Tiffany Lin" w:date="2012-05-20T17:52:00Z">
              <w:rPr>
                <w:noProof/>
                <w:webHidden/>
              </w:rPr>
            </w:rPrChange>
          </w:rPr>
          <w:tab/>
        </w:r>
        <w:r w:rsidRPr="00A027A5">
          <w:rPr>
            <w:rFonts w:ascii="Times New Roman" w:hAnsi="Times New Roman" w:cs="Times New Roman"/>
            <w:noProof/>
            <w:webHidden/>
            <w:sz w:val="24"/>
            <w:szCs w:val="24"/>
            <w:rPrChange w:id="850" w:author="Tiffany Lin" w:date="2012-05-20T17:52:00Z">
              <w:rPr>
                <w:noProof/>
                <w:webHidden/>
              </w:rPr>
            </w:rPrChange>
          </w:rPr>
          <w:fldChar w:fldCharType="begin"/>
        </w:r>
        <w:r w:rsidRPr="00A027A5">
          <w:rPr>
            <w:rFonts w:ascii="Times New Roman" w:hAnsi="Times New Roman" w:cs="Times New Roman"/>
            <w:noProof/>
            <w:webHidden/>
            <w:sz w:val="24"/>
            <w:szCs w:val="24"/>
            <w:rPrChange w:id="851" w:author="Tiffany Lin" w:date="2012-05-20T17:52:00Z">
              <w:rPr>
                <w:noProof/>
                <w:webHidden/>
              </w:rPr>
            </w:rPrChange>
          </w:rPr>
          <w:instrText xml:space="preserve"> PAGEREF _Toc325299621 \h </w:instrText>
        </w:r>
        <w:r w:rsidRPr="00A027A5">
          <w:rPr>
            <w:rFonts w:ascii="Times New Roman" w:hAnsi="Times New Roman" w:cs="Times New Roman"/>
            <w:noProof/>
            <w:webHidden/>
            <w:sz w:val="24"/>
            <w:szCs w:val="24"/>
            <w:rPrChange w:id="852" w:author="Tiffany Lin" w:date="2012-05-20T17:52:00Z">
              <w:rPr>
                <w:noProof/>
                <w:webHidden/>
              </w:rPr>
            </w:rPrChange>
          </w:rPr>
        </w:r>
      </w:ins>
      <w:r w:rsidRPr="00A027A5">
        <w:rPr>
          <w:rFonts w:ascii="Times New Roman" w:hAnsi="Times New Roman" w:cs="Times New Roman"/>
          <w:noProof/>
          <w:webHidden/>
          <w:sz w:val="24"/>
          <w:szCs w:val="24"/>
          <w:rPrChange w:id="853" w:author="Tiffany Lin" w:date="2012-05-20T17:52:00Z">
            <w:rPr>
              <w:noProof/>
              <w:webHidden/>
            </w:rPr>
          </w:rPrChange>
        </w:rPr>
        <w:fldChar w:fldCharType="separate"/>
      </w:r>
      <w:ins w:id="854" w:author="Tiffany Lin" w:date="2012-05-20T21:57:00Z">
        <w:r w:rsidR="00B2109A">
          <w:rPr>
            <w:rFonts w:ascii="Times New Roman" w:hAnsi="Times New Roman" w:cs="Times New Roman"/>
            <w:noProof/>
            <w:webHidden/>
            <w:sz w:val="24"/>
            <w:szCs w:val="24"/>
          </w:rPr>
          <w:t>19</w:t>
        </w:r>
      </w:ins>
      <w:ins w:id="855" w:author="Tiffany Lin" w:date="2012-05-20T17:51:00Z">
        <w:r w:rsidRPr="00A027A5">
          <w:rPr>
            <w:rFonts w:ascii="Times New Roman" w:hAnsi="Times New Roman" w:cs="Times New Roman"/>
            <w:noProof/>
            <w:webHidden/>
            <w:sz w:val="24"/>
            <w:szCs w:val="24"/>
            <w:rPrChange w:id="856"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857"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858" w:author="Tiffany Lin" w:date="2012-05-20T17:51:00Z"/>
          <w:rFonts w:ascii="Times New Roman" w:hAnsi="Times New Roman" w:cs="Times New Roman"/>
          <w:noProof/>
          <w:sz w:val="24"/>
          <w:szCs w:val="24"/>
          <w:rPrChange w:id="859" w:author="Tiffany Lin" w:date="2012-05-20T17:52:00Z">
            <w:rPr>
              <w:ins w:id="860" w:author="Tiffany Lin" w:date="2012-05-20T17:51:00Z"/>
              <w:noProof/>
            </w:rPr>
          </w:rPrChange>
        </w:rPr>
        <w:pPrChange w:id="861" w:author="Tiffany Lin" w:date="2012-05-20T17:52:00Z">
          <w:pPr>
            <w:pStyle w:val="TableofFigures"/>
            <w:tabs>
              <w:tab w:val="right" w:leader="dot" w:pos="9350"/>
            </w:tabs>
          </w:pPr>
        </w:pPrChange>
      </w:pPr>
      <w:ins w:id="862" w:author="Tiffany Lin" w:date="2012-05-20T17:51:00Z">
        <w:r w:rsidRPr="00A027A5">
          <w:rPr>
            <w:rStyle w:val="Hyperlink"/>
            <w:rFonts w:ascii="Times New Roman" w:hAnsi="Times New Roman" w:cs="Times New Roman"/>
            <w:noProof/>
            <w:sz w:val="24"/>
            <w:szCs w:val="24"/>
            <w:rPrChange w:id="863"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864"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865" w:author="Tiffany Lin" w:date="2012-05-20T17:52:00Z">
              <w:rPr>
                <w:noProof/>
              </w:rPr>
            </w:rPrChange>
          </w:rPr>
          <w:instrText>HYPERLINK \l "_Toc325299622"</w:instrText>
        </w:r>
        <w:r w:rsidRPr="00A027A5">
          <w:rPr>
            <w:rStyle w:val="Hyperlink"/>
            <w:rFonts w:ascii="Times New Roman" w:hAnsi="Times New Roman" w:cs="Times New Roman"/>
            <w:noProof/>
            <w:sz w:val="24"/>
            <w:szCs w:val="24"/>
            <w:rPrChange w:id="866"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867" w:author="Tiffany Lin" w:date="2012-05-20T17:52:00Z">
              <w:rPr>
                <w:rStyle w:val="Hyperlink"/>
                <w:noProof/>
              </w:rPr>
            </w:rPrChange>
          </w:rPr>
        </w:r>
        <w:r w:rsidRPr="00A027A5">
          <w:rPr>
            <w:rStyle w:val="Hyperlink"/>
            <w:rFonts w:ascii="Times New Roman" w:hAnsi="Times New Roman" w:cs="Times New Roman"/>
            <w:noProof/>
            <w:sz w:val="24"/>
            <w:szCs w:val="24"/>
            <w:rPrChange w:id="868"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869" w:author="Tiffany Lin" w:date="2012-05-20T17:52:00Z">
              <w:rPr>
                <w:rStyle w:val="Hyperlink"/>
                <w:rFonts w:ascii="Times New Roman" w:hAnsi="Times New Roman" w:cs="Times New Roman"/>
                <w:noProof/>
              </w:rPr>
            </w:rPrChange>
          </w:rPr>
          <w:t>Figure 9: Difference between the multinet AUROC and the single net AUROC versus the number of features (genes) in the experiments.</w:t>
        </w:r>
        <w:r w:rsidRPr="00A027A5">
          <w:rPr>
            <w:rFonts w:ascii="Times New Roman" w:hAnsi="Times New Roman" w:cs="Times New Roman"/>
            <w:noProof/>
            <w:webHidden/>
            <w:sz w:val="24"/>
            <w:szCs w:val="24"/>
            <w:rPrChange w:id="870" w:author="Tiffany Lin" w:date="2012-05-20T17:52:00Z">
              <w:rPr>
                <w:noProof/>
                <w:webHidden/>
              </w:rPr>
            </w:rPrChange>
          </w:rPr>
          <w:tab/>
        </w:r>
        <w:r w:rsidRPr="00A027A5">
          <w:rPr>
            <w:rFonts w:ascii="Times New Roman" w:hAnsi="Times New Roman" w:cs="Times New Roman"/>
            <w:noProof/>
            <w:webHidden/>
            <w:sz w:val="24"/>
            <w:szCs w:val="24"/>
            <w:rPrChange w:id="871" w:author="Tiffany Lin" w:date="2012-05-20T17:52:00Z">
              <w:rPr>
                <w:noProof/>
                <w:webHidden/>
              </w:rPr>
            </w:rPrChange>
          </w:rPr>
          <w:fldChar w:fldCharType="begin"/>
        </w:r>
        <w:r w:rsidRPr="00A027A5">
          <w:rPr>
            <w:rFonts w:ascii="Times New Roman" w:hAnsi="Times New Roman" w:cs="Times New Roman"/>
            <w:noProof/>
            <w:webHidden/>
            <w:sz w:val="24"/>
            <w:szCs w:val="24"/>
            <w:rPrChange w:id="872" w:author="Tiffany Lin" w:date="2012-05-20T17:52:00Z">
              <w:rPr>
                <w:noProof/>
                <w:webHidden/>
              </w:rPr>
            </w:rPrChange>
          </w:rPr>
          <w:instrText xml:space="preserve"> PAGEREF _Toc325299622 \h </w:instrText>
        </w:r>
        <w:r w:rsidRPr="00A027A5">
          <w:rPr>
            <w:rFonts w:ascii="Times New Roman" w:hAnsi="Times New Roman" w:cs="Times New Roman"/>
            <w:noProof/>
            <w:webHidden/>
            <w:sz w:val="24"/>
            <w:szCs w:val="24"/>
            <w:rPrChange w:id="873" w:author="Tiffany Lin" w:date="2012-05-20T17:52:00Z">
              <w:rPr>
                <w:noProof/>
                <w:webHidden/>
              </w:rPr>
            </w:rPrChange>
          </w:rPr>
        </w:r>
      </w:ins>
      <w:r w:rsidRPr="00A027A5">
        <w:rPr>
          <w:rFonts w:ascii="Times New Roman" w:hAnsi="Times New Roman" w:cs="Times New Roman"/>
          <w:noProof/>
          <w:webHidden/>
          <w:sz w:val="24"/>
          <w:szCs w:val="24"/>
          <w:rPrChange w:id="874" w:author="Tiffany Lin" w:date="2012-05-20T17:52:00Z">
            <w:rPr>
              <w:noProof/>
              <w:webHidden/>
            </w:rPr>
          </w:rPrChange>
        </w:rPr>
        <w:fldChar w:fldCharType="separate"/>
      </w:r>
      <w:ins w:id="875" w:author="Tiffany Lin" w:date="2012-05-20T21:57:00Z">
        <w:r w:rsidR="00B2109A">
          <w:rPr>
            <w:rFonts w:ascii="Times New Roman" w:hAnsi="Times New Roman" w:cs="Times New Roman"/>
            <w:noProof/>
            <w:webHidden/>
            <w:sz w:val="24"/>
            <w:szCs w:val="24"/>
          </w:rPr>
          <w:t>19</w:t>
        </w:r>
      </w:ins>
      <w:ins w:id="876" w:author="Tiffany Lin" w:date="2012-05-20T17:51:00Z">
        <w:r w:rsidRPr="00A027A5">
          <w:rPr>
            <w:rFonts w:ascii="Times New Roman" w:hAnsi="Times New Roman" w:cs="Times New Roman"/>
            <w:noProof/>
            <w:webHidden/>
            <w:sz w:val="24"/>
            <w:szCs w:val="24"/>
            <w:rPrChange w:id="877"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878" w:author="Tiffany Lin" w:date="2012-05-20T17:52:00Z">
              <w:rPr>
                <w:rStyle w:val="Hyperlink"/>
                <w:noProof/>
              </w:rPr>
            </w:rPrChange>
          </w:rPr>
          <w:fldChar w:fldCharType="end"/>
        </w:r>
      </w:ins>
    </w:p>
    <w:p w:rsidR="00B13EAD" w:rsidRPr="00A027A5" w:rsidRDefault="00CA0379" w:rsidP="00A027A5">
      <w:pPr>
        <w:pStyle w:val="DoubleSpaced"/>
        <w:rPr>
          <w:ins w:id="879" w:author="Tiffany Lin" w:date="2012-05-17T00:23:00Z"/>
          <w:rPrChange w:id="880" w:author="Tiffany Lin" w:date="2012-05-20T17:52:00Z">
            <w:rPr>
              <w:ins w:id="881" w:author="Tiffany Lin" w:date="2012-05-17T00:23:00Z"/>
            </w:rPr>
          </w:rPrChange>
        </w:rPr>
        <w:pPrChange w:id="882" w:author="Tiffany Lin" w:date="2012-05-20T17:52:00Z">
          <w:pPr/>
        </w:pPrChange>
      </w:pPr>
      <w:ins w:id="883" w:author="Tiffany Lin" w:date="2012-05-16T23:02:00Z">
        <w:r w:rsidRPr="00A027A5">
          <w:rPr>
            <w:rPrChange w:id="884" w:author="Tiffany Lin" w:date="2012-05-20T17:52:00Z">
              <w:rPr/>
            </w:rPrChange>
          </w:rPr>
          <w:fldChar w:fldCharType="end"/>
        </w:r>
      </w:ins>
    </w:p>
    <w:p w:rsidR="00A73A45" w:rsidRPr="00A027A5" w:rsidRDefault="00A73A45" w:rsidP="00A027A5">
      <w:pPr>
        <w:spacing w:line="480" w:lineRule="auto"/>
        <w:rPr>
          <w:ins w:id="885" w:author="Tiffany Lin" w:date="2012-05-17T14:32:00Z"/>
          <w:rFonts w:ascii="Times New Roman" w:eastAsiaTheme="majorEastAsia" w:hAnsi="Times New Roman" w:cs="Times New Roman"/>
          <w:sz w:val="24"/>
          <w:szCs w:val="24"/>
          <w:rPrChange w:id="886" w:author="Tiffany Lin" w:date="2012-05-20T17:52:00Z">
            <w:rPr>
              <w:ins w:id="887" w:author="Tiffany Lin" w:date="2012-05-17T14:32:00Z"/>
              <w:rFonts w:ascii="Times New Roman" w:eastAsiaTheme="majorEastAsia" w:hAnsi="Times New Roman" w:cs="Times New Roman"/>
              <w:sz w:val="24"/>
              <w:szCs w:val="24"/>
            </w:rPr>
          </w:rPrChange>
        </w:rPr>
        <w:pPrChange w:id="888" w:author="Tiffany Lin" w:date="2012-05-20T17:52:00Z">
          <w:pPr/>
        </w:pPrChange>
      </w:pPr>
      <w:ins w:id="889" w:author="Tiffany Lin" w:date="2012-05-17T14:32:00Z">
        <w:r w:rsidRPr="00A027A5">
          <w:rPr>
            <w:rFonts w:ascii="Times New Roman" w:eastAsiaTheme="majorEastAsia" w:hAnsi="Times New Roman" w:cs="Times New Roman"/>
            <w:sz w:val="24"/>
            <w:szCs w:val="24"/>
            <w:rPrChange w:id="890" w:author="Tiffany Lin" w:date="2012-05-20T17:52:00Z">
              <w:rPr>
                <w:rFonts w:eastAsiaTheme="majorEastAsia"/>
              </w:rPr>
            </w:rPrChange>
          </w:rPr>
          <w:br w:type="page"/>
        </w:r>
      </w:ins>
    </w:p>
    <w:p w:rsidR="00857300" w:rsidRPr="00A027A5" w:rsidDel="00CA0379" w:rsidRDefault="00E377FD" w:rsidP="00A027A5">
      <w:pPr>
        <w:pStyle w:val="DoubleSpaced"/>
        <w:rPr>
          <w:del w:id="891" w:author="Tiffany Lin" w:date="2012-05-16T22:56:00Z"/>
          <w:rFonts w:eastAsiaTheme="majorEastAsia"/>
          <w:rPrChange w:id="892" w:author="Tiffany Lin" w:date="2012-05-20T17:52:00Z">
            <w:rPr>
              <w:del w:id="893" w:author="Tiffany Lin" w:date="2012-05-16T22:56:00Z"/>
              <w:rFonts w:ascii="Times New Roman" w:eastAsia="Times New Roman" w:hAnsi="Times New Roman" w:cs="Times New Roman"/>
              <w:sz w:val="24"/>
              <w:szCs w:val="24"/>
            </w:rPr>
          </w:rPrChange>
        </w:rPr>
        <w:pPrChange w:id="894" w:author="Tiffany Lin" w:date="2012-05-20T17:52:00Z">
          <w:pPr/>
        </w:pPrChange>
      </w:pPr>
      <w:del w:id="895" w:author="Tiffany Lin" w:date="2012-05-16T22:56:00Z">
        <w:r w:rsidRPr="00A027A5" w:rsidDel="00CA0379">
          <w:rPr>
            <w:rFonts w:eastAsiaTheme="majorEastAsia"/>
            <w:rPrChange w:id="896" w:author="Tiffany Lin" w:date="2012-05-20T17:52:00Z">
              <w:rPr>
                <w:rFonts w:ascii="Times New Roman" w:eastAsia="Times New Roman" w:hAnsi="Times New Roman" w:cs="Times New Roman"/>
                <w:sz w:val="24"/>
                <w:szCs w:val="24"/>
              </w:rPr>
            </w:rPrChange>
          </w:rPr>
          <w:lastRenderedPageBreak/>
          <w:br w:type="page"/>
        </w:r>
      </w:del>
    </w:p>
    <w:p w:rsidR="00CA0379" w:rsidRPr="00A027A5" w:rsidRDefault="00E377FD" w:rsidP="00A027A5">
      <w:pPr>
        <w:pStyle w:val="DoubleSpaced"/>
        <w:rPr>
          <w:ins w:id="897" w:author="Tiffany Lin" w:date="2012-05-16T22:54:00Z"/>
          <w:rPrChange w:id="898" w:author="Tiffany Lin" w:date="2012-05-20T17:52:00Z">
            <w:rPr>
              <w:ins w:id="899" w:author="Tiffany Lin" w:date="2012-05-16T22:54:00Z"/>
              <w:rFonts w:ascii="Times New Roman" w:hAnsi="Times New Roman" w:cs="Times New Roman"/>
              <w:sz w:val="24"/>
              <w:szCs w:val="24"/>
            </w:rPr>
          </w:rPrChange>
        </w:rPr>
        <w:pPrChange w:id="900" w:author="Tiffany Lin" w:date="2012-05-20T17:52:00Z">
          <w:pPr/>
        </w:pPrChange>
      </w:pPr>
      <w:r w:rsidRPr="00A027A5">
        <w:rPr>
          <w:b/>
          <w:rPrChange w:id="901" w:author="Tiffany Lin" w:date="2012-05-20T17:52:00Z">
            <w:rPr>
              <w:rFonts w:ascii="Times New Roman" w:hAnsi="Times New Roman" w:cs="Times New Roman"/>
              <w:b/>
              <w:sz w:val="24"/>
              <w:szCs w:val="24"/>
            </w:rPr>
          </w:rPrChange>
        </w:rPr>
        <w:t>List of Tables</w:t>
      </w:r>
    </w:p>
    <w:p w:rsidR="00A027A5" w:rsidRPr="00A027A5" w:rsidRDefault="00DF556E" w:rsidP="00A027A5">
      <w:pPr>
        <w:pStyle w:val="TableofFigures"/>
        <w:tabs>
          <w:tab w:val="right" w:leader="dot" w:pos="9350"/>
        </w:tabs>
        <w:spacing w:line="480" w:lineRule="auto"/>
        <w:rPr>
          <w:ins w:id="902" w:author="Tiffany Lin" w:date="2012-05-20T17:51:00Z"/>
          <w:rFonts w:ascii="Times New Roman" w:hAnsi="Times New Roman" w:cs="Times New Roman"/>
          <w:noProof/>
          <w:sz w:val="24"/>
          <w:szCs w:val="24"/>
          <w:rPrChange w:id="903" w:author="Tiffany Lin" w:date="2012-05-20T17:52:00Z">
            <w:rPr>
              <w:ins w:id="904" w:author="Tiffany Lin" w:date="2012-05-20T17:51:00Z"/>
              <w:noProof/>
            </w:rPr>
          </w:rPrChange>
        </w:rPr>
        <w:pPrChange w:id="905" w:author="Tiffany Lin" w:date="2012-05-20T17:52:00Z">
          <w:pPr>
            <w:pStyle w:val="TableofFigures"/>
            <w:tabs>
              <w:tab w:val="right" w:leader="dot" w:pos="9350"/>
            </w:tabs>
          </w:pPr>
        </w:pPrChange>
      </w:pPr>
      <w:ins w:id="906" w:author="Tiffany Lin" w:date="2012-05-17T14:37:00Z">
        <w:r w:rsidRPr="00A027A5">
          <w:rPr>
            <w:rFonts w:ascii="Times New Roman" w:hAnsi="Times New Roman" w:cs="Times New Roman"/>
            <w:sz w:val="24"/>
            <w:szCs w:val="24"/>
            <w:rPrChange w:id="907" w:author="Tiffany Lin" w:date="2012-05-20T17:52:00Z">
              <w:rPr/>
            </w:rPrChange>
          </w:rPr>
          <w:fldChar w:fldCharType="begin"/>
        </w:r>
        <w:r w:rsidRPr="00A027A5">
          <w:rPr>
            <w:rFonts w:ascii="Times New Roman" w:hAnsi="Times New Roman" w:cs="Times New Roman"/>
            <w:sz w:val="24"/>
            <w:szCs w:val="24"/>
            <w:rPrChange w:id="908" w:author="Tiffany Lin" w:date="2012-05-20T17:52:00Z">
              <w:rPr/>
            </w:rPrChange>
          </w:rPr>
          <w:instrText xml:space="preserve"> TOC \f F \h \z \t "Caption" \c </w:instrText>
        </w:r>
      </w:ins>
      <w:r w:rsidRPr="00A027A5">
        <w:rPr>
          <w:rFonts w:ascii="Times New Roman" w:hAnsi="Times New Roman" w:cs="Times New Roman"/>
          <w:sz w:val="24"/>
          <w:szCs w:val="24"/>
          <w:rPrChange w:id="909" w:author="Tiffany Lin" w:date="2012-05-20T17:52:00Z">
            <w:rPr/>
          </w:rPrChange>
        </w:rPr>
        <w:fldChar w:fldCharType="separate"/>
      </w:r>
      <w:ins w:id="910" w:author="Tiffany Lin" w:date="2012-05-20T17:51:00Z">
        <w:r w:rsidR="00A027A5" w:rsidRPr="00A027A5">
          <w:rPr>
            <w:rStyle w:val="Hyperlink"/>
            <w:rFonts w:ascii="Times New Roman" w:hAnsi="Times New Roman" w:cs="Times New Roman"/>
            <w:noProof/>
            <w:sz w:val="24"/>
            <w:szCs w:val="24"/>
            <w:rPrChange w:id="911" w:author="Tiffany Lin" w:date="2012-05-20T17:52:00Z">
              <w:rPr>
                <w:rStyle w:val="Hyperlink"/>
                <w:noProof/>
              </w:rPr>
            </w:rPrChange>
          </w:rPr>
          <w:fldChar w:fldCharType="begin"/>
        </w:r>
        <w:r w:rsidR="00A027A5" w:rsidRPr="00A027A5">
          <w:rPr>
            <w:rStyle w:val="Hyperlink"/>
            <w:rFonts w:ascii="Times New Roman" w:hAnsi="Times New Roman" w:cs="Times New Roman"/>
            <w:noProof/>
            <w:sz w:val="24"/>
            <w:szCs w:val="24"/>
            <w:rPrChange w:id="912" w:author="Tiffany Lin" w:date="2012-05-20T17:52:00Z">
              <w:rPr>
                <w:rStyle w:val="Hyperlink"/>
                <w:noProof/>
              </w:rPr>
            </w:rPrChange>
          </w:rPr>
          <w:instrText xml:space="preserve"> </w:instrText>
        </w:r>
        <w:r w:rsidR="00A027A5" w:rsidRPr="00A027A5">
          <w:rPr>
            <w:rFonts w:ascii="Times New Roman" w:hAnsi="Times New Roman" w:cs="Times New Roman"/>
            <w:noProof/>
            <w:sz w:val="24"/>
            <w:szCs w:val="24"/>
            <w:rPrChange w:id="913" w:author="Tiffany Lin" w:date="2012-05-20T17:52:00Z">
              <w:rPr>
                <w:noProof/>
              </w:rPr>
            </w:rPrChange>
          </w:rPr>
          <w:instrText>HYPERLINK \l "_Toc325299644"</w:instrText>
        </w:r>
        <w:r w:rsidR="00A027A5" w:rsidRPr="00A027A5">
          <w:rPr>
            <w:rStyle w:val="Hyperlink"/>
            <w:rFonts w:ascii="Times New Roman" w:hAnsi="Times New Roman" w:cs="Times New Roman"/>
            <w:noProof/>
            <w:sz w:val="24"/>
            <w:szCs w:val="24"/>
            <w:rPrChange w:id="914" w:author="Tiffany Lin" w:date="2012-05-20T17:52:00Z">
              <w:rPr>
                <w:rStyle w:val="Hyperlink"/>
                <w:noProof/>
              </w:rPr>
            </w:rPrChange>
          </w:rPr>
          <w:instrText xml:space="preserve"> </w:instrText>
        </w:r>
        <w:r w:rsidR="00A027A5" w:rsidRPr="00A027A5">
          <w:rPr>
            <w:rStyle w:val="Hyperlink"/>
            <w:rFonts w:ascii="Times New Roman" w:hAnsi="Times New Roman" w:cs="Times New Roman"/>
            <w:noProof/>
            <w:sz w:val="24"/>
            <w:szCs w:val="24"/>
            <w:rPrChange w:id="915" w:author="Tiffany Lin" w:date="2012-05-20T17:52:00Z">
              <w:rPr>
                <w:rStyle w:val="Hyperlink"/>
                <w:noProof/>
              </w:rPr>
            </w:rPrChange>
          </w:rPr>
        </w:r>
        <w:r w:rsidR="00A027A5" w:rsidRPr="00A027A5">
          <w:rPr>
            <w:rStyle w:val="Hyperlink"/>
            <w:rFonts w:ascii="Times New Roman" w:hAnsi="Times New Roman" w:cs="Times New Roman"/>
            <w:noProof/>
            <w:sz w:val="24"/>
            <w:szCs w:val="24"/>
            <w:rPrChange w:id="916" w:author="Tiffany Lin" w:date="2012-05-20T17:52:00Z">
              <w:rPr>
                <w:rStyle w:val="Hyperlink"/>
                <w:noProof/>
              </w:rPr>
            </w:rPrChange>
          </w:rPr>
          <w:fldChar w:fldCharType="separate"/>
        </w:r>
        <w:r w:rsidR="00A027A5" w:rsidRPr="00A027A5">
          <w:rPr>
            <w:rStyle w:val="Hyperlink"/>
            <w:rFonts w:ascii="Times New Roman" w:hAnsi="Times New Roman" w:cs="Times New Roman"/>
            <w:noProof/>
            <w:sz w:val="24"/>
            <w:szCs w:val="24"/>
            <w:rPrChange w:id="917" w:author="Tiffany Lin" w:date="2012-05-20T17:52:00Z">
              <w:rPr>
                <w:rStyle w:val="Hyperlink"/>
                <w:rFonts w:ascii="Times New Roman" w:hAnsi="Times New Roman" w:cs="Times New Roman"/>
                <w:noProof/>
              </w:rPr>
            </w:rPrChange>
          </w:rPr>
          <w:t>Table 1: Summary of statistical data run on the difference between the multinet Bayesian network AUROC and the single net Bayesian network AUROC.</w:t>
        </w:r>
        <w:r w:rsidR="00A027A5" w:rsidRPr="00A027A5">
          <w:rPr>
            <w:rFonts w:ascii="Times New Roman" w:hAnsi="Times New Roman" w:cs="Times New Roman"/>
            <w:noProof/>
            <w:webHidden/>
            <w:sz w:val="24"/>
            <w:szCs w:val="24"/>
            <w:rPrChange w:id="918" w:author="Tiffany Lin" w:date="2012-05-20T17:52:00Z">
              <w:rPr>
                <w:noProof/>
                <w:webHidden/>
              </w:rPr>
            </w:rPrChange>
          </w:rPr>
          <w:tab/>
        </w:r>
        <w:r w:rsidR="00A027A5" w:rsidRPr="00A027A5">
          <w:rPr>
            <w:rFonts w:ascii="Times New Roman" w:hAnsi="Times New Roman" w:cs="Times New Roman"/>
            <w:noProof/>
            <w:webHidden/>
            <w:sz w:val="24"/>
            <w:szCs w:val="24"/>
            <w:rPrChange w:id="919" w:author="Tiffany Lin" w:date="2012-05-20T17:52:00Z">
              <w:rPr>
                <w:noProof/>
                <w:webHidden/>
              </w:rPr>
            </w:rPrChange>
          </w:rPr>
          <w:fldChar w:fldCharType="begin"/>
        </w:r>
        <w:r w:rsidR="00A027A5" w:rsidRPr="00A027A5">
          <w:rPr>
            <w:rFonts w:ascii="Times New Roman" w:hAnsi="Times New Roman" w:cs="Times New Roman"/>
            <w:noProof/>
            <w:webHidden/>
            <w:sz w:val="24"/>
            <w:szCs w:val="24"/>
            <w:rPrChange w:id="920" w:author="Tiffany Lin" w:date="2012-05-20T17:52:00Z">
              <w:rPr>
                <w:noProof/>
                <w:webHidden/>
              </w:rPr>
            </w:rPrChange>
          </w:rPr>
          <w:instrText xml:space="preserve"> PAGEREF _Toc325299644 \h </w:instrText>
        </w:r>
        <w:r w:rsidR="00A027A5" w:rsidRPr="00A027A5">
          <w:rPr>
            <w:rFonts w:ascii="Times New Roman" w:hAnsi="Times New Roman" w:cs="Times New Roman"/>
            <w:noProof/>
            <w:webHidden/>
            <w:sz w:val="24"/>
            <w:szCs w:val="24"/>
            <w:rPrChange w:id="921" w:author="Tiffany Lin" w:date="2012-05-20T17:52:00Z">
              <w:rPr>
                <w:noProof/>
                <w:webHidden/>
              </w:rPr>
            </w:rPrChange>
          </w:rPr>
        </w:r>
      </w:ins>
      <w:r w:rsidR="00A027A5" w:rsidRPr="00A027A5">
        <w:rPr>
          <w:rFonts w:ascii="Times New Roman" w:hAnsi="Times New Roman" w:cs="Times New Roman"/>
          <w:noProof/>
          <w:webHidden/>
          <w:sz w:val="24"/>
          <w:szCs w:val="24"/>
          <w:rPrChange w:id="922" w:author="Tiffany Lin" w:date="2012-05-20T17:52:00Z">
            <w:rPr>
              <w:noProof/>
              <w:webHidden/>
            </w:rPr>
          </w:rPrChange>
        </w:rPr>
        <w:fldChar w:fldCharType="separate"/>
      </w:r>
      <w:ins w:id="923" w:author="Tiffany Lin" w:date="2012-05-20T21:58:00Z">
        <w:r w:rsidR="00B2109A">
          <w:rPr>
            <w:rFonts w:ascii="Times New Roman" w:hAnsi="Times New Roman" w:cs="Times New Roman"/>
            <w:noProof/>
            <w:webHidden/>
            <w:sz w:val="24"/>
            <w:szCs w:val="24"/>
          </w:rPr>
          <w:t>14</w:t>
        </w:r>
      </w:ins>
      <w:ins w:id="924" w:author="Tiffany Lin" w:date="2012-05-20T17:51:00Z">
        <w:r w:rsidR="00A027A5" w:rsidRPr="00A027A5">
          <w:rPr>
            <w:rFonts w:ascii="Times New Roman" w:hAnsi="Times New Roman" w:cs="Times New Roman"/>
            <w:noProof/>
            <w:webHidden/>
            <w:sz w:val="24"/>
            <w:szCs w:val="24"/>
            <w:rPrChange w:id="925" w:author="Tiffany Lin" w:date="2012-05-20T17:52:00Z">
              <w:rPr>
                <w:noProof/>
                <w:webHidden/>
              </w:rPr>
            </w:rPrChange>
          </w:rPr>
          <w:fldChar w:fldCharType="end"/>
        </w:r>
        <w:r w:rsidR="00A027A5" w:rsidRPr="00A027A5">
          <w:rPr>
            <w:rStyle w:val="Hyperlink"/>
            <w:rFonts w:ascii="Times New Roman" w:hAnsi="Times New Roman" w:cs="Times New Roman"/>
            <w:noProof/>
            <w:sz w:val="24"/>
            <w:szCs w:val="24"/>
            <w:rPrChange w:id="926"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927" w:author="Tiffany Lin" w:date="2012-05-20T17:51:00Z"/>
          <w:rFonts w:ascii="Times New Roman" w:hAnsi="Times New Roman" w:cs="Times New Roman"/>
          <w:noProof/>
          <w:sz w:val="24"/>
          <w:szCs w:val="24"/>
          <w:rPrChange w:id="928" w:author="Tiffany Lin" w:date="2012-05-20T17:52:00Z">
            <w:rPr>
              <w:ins w:id="929" w:author="Tiffany Lin" w:date="2012-05-20T17:51:00Z"/>
              <w:noProof/>
            </w:rPr>
          </w:rPrChange>
        </w:rPr>
        <w:pPrChange w:id="930" w:author="Tiffany Lin" w:date="2012-05-20T17:52:00Z">
          <w:pPr>
            <w:pStyle w:val="TableofFigures"/>
            <w:tabs>
              <w:tab w:val="right" w:leader="dot" w:pos="9350"/>
            </w:tabs>
          </w:pPr>
        </w:pPrChange>
      </w:pPr>
      <w:ins w:id="931" w:author="Tiffany Lin" w:date="2012-05-20T17:51:00Z">
        <w:r w:rsidRPr="00A027A5">
          <w:rPr>
            <w:rStyle w:val="Hyperlink"/>
            <w:rFonts w:ascii="Times New Roman" w:hAnsi="Times New Roman" w:cs="Times New Roman"/>
            <w:noProof/>
            <w:sz w:val="24"/>
            <w:szCs w:val="24"/>
            <w:rPrChange w:id="932"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933"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934" w:author="Tiffany Lin" w:date="2012-05-20T17:52:00Z">
              <w:rPr>
                <w:noProof/>
              </w:rPr>
            </w:rPrChange>
          </w:rPr>
          <w:instrText>HYPERLINK \l "_Toc325299649"</w:instrText>
        </w:r>
        <w:r w:rsidRPr="00A027A5">
          <w:rPr>
            <w:rStyle w:val="Hyperlink"/>
            <w:rFonts w:ascii="Times New Roman" w:hAnsi="Times New Roman" w:cs="Times New Roman"/>
            <w:noProof/>
            <w:sz w:val="24"/>
            <w:szCs w:val="24"/>
            <w:rPrChange w:id="935"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936" w:author="Tiffany Lin" w:date="2012-05-20T17:52:00Z">
              <w:rPr>
                <w:rStyle w:val="Hyperlink"/>
                <w:noProof/>
              </w:rPr>
            </w:rPrChange>
          </w:rPr>
        </w:r>
        <w:r w:rsidRPr="00A027A5">
          <w:rPr>
            <w:rStyle w:val="Hyperlink"/>
            <w:rFonts w:ascii="Times New Roman" w:hAnsi="Times New Roman" w:cs="Times New Roman"/>
            <w:noProof/>
            <w:sz w:val="24"/>
            <w:szCs w:val="24"/>
            <w:rPrChange w:id="937"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938" w:author="Tiffany Lin" w:date="2012-05-20T17:52:00Z">
              <w:rPr>
                <w:rStyle w:val="Hyperlink"/>
                <w:rFonts w:ascii="Times New Roman" w:hAnsi="Times New Roman" w:cs="Times New Roman"/>
                <w:noProof/>
              </w:rPr>
            </w:rPrChange>
          </w:rPr>
          <w:t>Table 2: T-Test Results for experiments with more than 105 samples.</w:t>
        </w:r>
        <w:r w:rsidRPr="00A027A5">
          <w:rPr>
            <w:rFonts w:ascii="Times New Roman" w:hAnsi="Times New Roman" w:cs="Times New Roman"/>
            <w:noProof/>
            <w:webHidden/>
            <w:sz w:val="24"/>
            <w:szCs w:val="24"/>
            <w:rPrChange w:id="939" w:author="Tiffany Lin" w:date="2012-05-20T17:52:00Z">
              <w:rPr>
                <w:noProof/>
                <w:webHidden/>
              </w:rPr>
            </w:rPrChange>
          </w:rPr>
          <w:tab/>
        </w:r>
        <w:r w:rsidRPr="00A027A5">
          <w:rPr>
            <w:rFonts w:ascii="Times New Roman" w:hAnsi="Times New Roman" w:cs="Times New Roman"/>
            <w:noProof/>
            <w:webHidden/>
            <w:sz w:val="24"/>
            <w:szCs w:val="24"/>
            <w:rPrChange w:id="940" w:author="Tiffany Lin" w:date="2012-05-20T17:52:00Z">
              <w:rPr>
                <w:noProof/>
                <w:webHidden/>
              </w:rPr>
            </w:rPrChange>
          </w:rPr>
          <w:fldChar w:fldCharType="begin"/>
        </w:r>
        <w:r w:rsidRPr="00A027A5">
          <w:rPr>
            <w:rFonts w:ascii="Times New Roman" w:hAnsi="Times New Roman" w:cs="Times New Roman"/>
            <w:noProof/>
            <w:webHidden/>
            <w:sz w:val="24"/>
            <w:szCs w:val="24"/>
            <w:rPrChange w:id="941" w:author="Tiffany Lin" w:date="2012-05-20T17:52:00Z">
              <w:rPr>
                <w:noProof/>
                <w:webHidden/>
              </w:rPr>
            </w:rPrChange>
          </w:rPr>
          <w:instrText xml:space="preserve"> PAGEREF _Toc325299649 \h </w:instrText>
        </w:r>
        <w:r w:rsidRPr="00A027A5">
          <w:rPr>
            <w:rFonts w:ascii="Times New Roman" w:hAnsi="Times New Roman" w:cs="Times New Roman"/>
            <w:noProof/>
            <w:webHidden/>
            <w:sz w:val="24"/>
            <w:szCs w:val="24"/>
            <w:rPrChange w:id="942" w:author="Tiffany Lin" w:date="2012-05-20T17:52:00Z">
              <w:rPr>
                <w:noProof/>
                <w:webHidden/>
              </w:rPr>
            </w:rPrChange>
          </w:rPr>
        </w:r>
      </w:ins>
      <w:r w:rsidRPr="00A027A5">
        <w:rPr>
          <w:rFonts w:ascii="Times New Roman" w:hAnsi="Times New Roman" w:cs="Times New Roman"/>
          <w:noProof/>
          <w:webHidden/>
          <w:sz w:val="24"/>
          <w:szCs w:val="24"/>
          <w:rPrChange w:id="943" w:author="Tiffany Lin" w:date="2012-05-20T17:52:00Z">
            <w:rPr>
              <w:noProof/>
              <w:webHidden/>
            </w:rPr>
          </w:rPrChange>
        </w:rPr>
        <w:fldChar w:fldCharType="separate"/>
      </w:r>
      <w:ins w:id="944" w:author="Tiffany Lin" w:date="2012-05-20T21:58:00Z">
        <w:r w:rsidR="00B2109A">
          <w:rPr>
            <w:rFonts w:ascii="Times New Roman" w:hAnsi="Times New Roman" w:cs="Times New Roman"/>
            <w:noProof/>
            <w:webHidden/>
            <w:sz w:val="24"/>
            <w:szCs w:val="24"/>
          </w:rPr>
          <w:t>19</w:t>
        </w:r>
      </w:ins>
      <w:ins w:id="945" w:author="Tiffany Lin" w:date="2012-05-20T17:51:00Z">
        <w:r w:rsidRPr="00A027A5">
          <w:rPr>
            <w:rFonts w:ascii="Times New Roman" w:hAnsi="Times New Roman" w:cs="Times New Roman"/>
            <w:noProof/>
            <w:webHidden/>
            <w:sz w:val="24"/>
            <w:szCs w:val="24"/>
            <w:rPrChange w:id="946"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947"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948" w:author="Tiffany Lin" w:date="2012-05-20T17:51:00Z"/>
          <w:rFonts w:ascii="Times New Roman" w:hAnsi="Times New Roman" w:cs="Times New Roman"/>
          <w:noProof/>
          <w:sz w:val="24"/>
          <w:szCs w:val="24"/>
          <w:rPrChange w:id="949" w:author="Tiffany Lin" w:date="2012-05-20T17:52:00Z">
            <w:rPr>
              <w:ins w:id="950" w:author="Tiffany Lin" w:date="2012-05-20T17:51:00Z"/>
              <w:noProof/>
            </w:rPr>
          </w:rPrChange>
        </w:rPr>
        <w:pPrChange w:id="951" w:author="Tiffany Lin" w:date="2012-05-20T17:52:00Z">
          <w:pPr>
            <w:pStyle w:val="TableofFigures"/>
            <w:tabs>
              <w:tab w:val="right" w:leader="dot" w:pos="9350"/>
            </w:tabs>
          </w:pPr>
        </w:pPrChange>
      </w:pPr>
      <w:ins w:id="952" w:author="Tiffany Lin" w:date="2012-05-20T17:51:00Z">
        <w:r w:rsidRPr="00A027A5">
          <w:rPr>
            <w:rStyle w:val="Hyperlink"/>
            <w:rFonts w:ascii="Times New Roman" w:hAnsi="Times New Roman" w:cs="Times New Roman"/>
            <w:noProof/>
            <w:sz w:val="24"/>
            <w:szCs w:val="24"/>
            <w:rPrChange w:id="953"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954"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955" w:author="Tiffany Lin" w:date="2012-05-20T17:52:00Z">
              <w:rPr>
                <w:noProof/>
              </w:rPr>
            </w:rPrChange>
          </w:rPr>
          <w:instrText>HYPERLINK \l "_Toc325299650"</w:instrText>
        </w:r>
        <w:r w:rsidRPr="00A027A5">
          <w:rPr>
            <w:rStyle w:val="Hyperlink"/>
            <w:rFonts w:ascii="Times New Roman" w:hAnsi="Times New Roman" w:cs="Times New Roman"/>
            <w:noProof/>
            <w:sz w:val="24"/>
            <w:szCs w:val="24"/>
            <w:rPrChange w:id="956"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957" w:author="Tiffany Lin" w:date="2012-05-20T17:52:00Z">
              <w:rPr>
                <w:rStyle w:val="Hyperlink"/>
                <w:noProof/>
              </w:rPr>
            </w:rPrChange>
          </w:rPr>
        </w:r>
        <w:r w:rsidRPr="00A027A5">
          <w:rPr>
            <w:rStyle w:val="Hyperlink"/>
            <w:rFonts w:ascii="Times New Roman" w:hAnsi="Times New Roman" w:cs="Times New Roman"/>
            <w:noProof/>
            <w:sz w:val="24"/>
            <w:szCs w:val="24"/>
            <w:rPrChange w:id="958"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959" w:author="Tiffany Lin" w:date="2012-05-20T17:52:00Z">
              <w:rPr>
                <w:rStyle w:val="Hyperlink"/>
                <w:rFonts w:ascii="Times New Roman" w:hAnsi="Times New Roman" w:cs="Times New Roman"/>
                <w:noProof/>
              </w:rPr>
            </w:rPrChange>
          </w:rPr>
          <w:t>Table 3: T-Test Results for experiments with more than 1100 features.</w:t>
        </w:r>
        <w:r w:rsidRPr="00A027A5">
          <w:rPr>
            <w:rFonts w:ascii="Times New Roman" w:hAnsi="Times New Roman" w:cs="Times New Roman"/>
            <w:noProof/>
            <w:webHidden/>
            <w:sz w:val="24"/>
            <w:szCs w:val="24"/>
            <w:rPrChange w:id="960" w:author="Tiffany Lin" w:date="2012-05-20T17:52:00Z">
              <w:rPr>
                <w:noProof/>
                <w:webHidden/>
              </w:rPr>
            </w:rPrChange>
          </w:rPr>
          <w:tab/>
        </w:r>
        <w:r w:rsidRPr="00A027A5">
          <w:rPr>
            <w:rFonts w:ascii="Times New Roman" w:hAnsi="Times New Roman" w:cs="Times New Roman"/>
            <w:noProof/>
            <w:webHidden/>
            <w:sz w:val="24"/>
            <w:szCs w:val="24"/>
            <w:rPrChange w:id="961" w:author="Tiffany Lin" w:date="2012-05-20T17:52:00Z">
              <w:rPr>
                <w:noProof/>
                <w:webHidden/>
              </w:rPr>
            </w:rPrChange>
          </w:rPr>
          <w:fldChar w:fldCharType="begin"/>
        </w:r>
        <w:r w:rsidRPr="00A027A5">
          <w:rPr>
            <w:rFonts w:ascii="Times New Roman" w:hAnsi="Times New Roman" w:cs="Times New Roman"/>
            <w:noProof/>
            <w:webHidden/>
            <w:sz w:val="24"/>
            <w:szCs w:val="24"/>
            <w:rPrChange w:id="962" w:author="Tiffany Lin" w:date="2012-05-20T17:52:00Z">
              <w:rPr>
                <w:noProof/>
                <w:webHidden/>
              </w:rPr>
            </w:rPrChange>
          </w:rPr>
          <w:instrText xml:space="preserve"> PAGEREF _Toc325299650 \h </w:instrText>
        </w:r>
        <w:r w:rsidRPr="00A027A5">
          <w:rPr>
            <w:rFonts w:ascii="Times New Roman" w:hAnsi="Times New Roman" w:cs="Times New Roman"/>
            <w:noProof/>
            <w:webHidden/>
            <w:sz w:val="24"/>
            <w:szCs w:val="24"/>
            <w:rPrChange w:id="963" w:author="Tiffany Lin" w:date="2012-05-20T17:52:00Z">
              <w:rPr>
                <w:noProof/>
                <w:webHidden/>
              </w:rPr>
            </w:rPrChange>
          </w:rPr>
        </w:r>
      </w:ins>
      <w:r w:rsidRPr="00A027A5">
        <w:rPr>
          <w:rFonts w:ascii="Times New Roman" w:hAnsi="Times New Roman" w:cs="Times New Roman"/>
          <w:noProof/>
          <w:webHidden/>
          <w:sz w:val="24"/>
          <w:szCs w:val="24"/>
          <w:rPrChange w:id="964" w:author="Tiffany Lin" w:date="2012-05-20T17:52:00Z">
            <w:rPr>
              <w:noProof/>
              <w:webHidden/>
            </w:rPr>
          </w:rPrChange>
        </w:rPr>
        <w:fldChar w:fldCharType="separate"/>
      </w:r>
      <w:ins w:id="965" w:author="Tiffany Lin" w:date="2012-05-20T21:58:00Z">
        <w:r w:rsidR="00B2109A">
          <w:rPr>
            <w:rFonts w:ascii="Times New Roman" w:hAnsi="Times New Roman" w:cs="Times New Roman"/>
            <w:noProof/>
            <w:webHidden/>
            <w:sz w:val="24"/>
            <w:szCs w:val="24"/>
          </w:rPr>
          <w:t>19</w:t>
        </w:r>
      </w:ins>
      <w:ins w:id="966" w:author="Tiffany Lin" w:date="2012-05-20T17:51:00Z">
        <w:r w:rsidRPr="00A027A5">
          <w:rPr>
            <w:rFonts w:ascii="Times New Roman" w:hAnsi="Times New Roman" w:cs="Times New Roman"/>
            <w:noProof/>
            <w:webHidden/>
            <w:sz w:val="24"/>
            <w:szCs w:val="24"/>
            <w:rPrChange w:id="967"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968" w:author="Tiffany Lin" w:date="2012-05-20T17:52:00Z">
              <w:rPr>
                <w:rStyle w:val="Hyperlink"/>
                <w:noProof/>
              </w:rPr>
            </w:rPrChange>
          </w:rPr>
          <w:fldChar w:fldCharType="end"/>
        </w:r>
      </w:ins>
    </w:p>
    <w:p w:rsidR="00A027A5" w:rsidRPr="00A027A5" w:rsidRDefault="00A027A5" w:rsidP="00A027A5">
      <w:pPr>
        <w:pStyle w:val="TableofFigures"/>
        <w:tabs>
          <w:tab w:val="right" w:leader="dot" w:pos="9350"/>
        </w:tabs>
        <w:spacing w:line="480" w:lineRule="auto"/>
        <w:rPr>
          <w:ins w:id="969" w:author="Tiffany Lin" w:date="2012-05-20T17:51:00Z"/>
          <w:rFonts w:ascii="Times New Roman" w:hAnsi="Times New Roman" w:cs="Times New Roman"/>
          <w:noProof/>
          <w:sz w:val="24"/>
          <w:szCs w:val="24"/>
          <w:rPrChange w:id="970" w:author="Tiffany Lin" w:date="2012-05-20T17:52:00Z">
            <w:rPr>
              <w:ins w:id="971" w:author="Tiffany Lin" w:date="2012-05-20T17:51:00Z"/>
              <w:noProof/>
            </w:rPr>
          </w:rPrChange>
        </w:rPr>
        <w:pPrChange w:id="972" w:author="Tiffany Lin" w:date="2012-05-20T17:52:00Z">
          <w:pPr>
            <w:pStyle w:val="TableofFigures"/>
            <w:tabs>
              <w:tab w:val="right" w:leader="dot" w:pos="9350"/>
            </w:tabs>
          </w:pPr>
        </w:pPrChange>
      </w:pPr>
      <w:ins w:id="973" w:author="Tiffany Lin" w:date="2012-05-20T17:51:00Z">
        <w:r w:rsidRPr="00A027A5">
          <w:rPr>
            <w:rStyle w:val="Hyperlink"/>
            <w:rFonts w:ascii="Times New Roman" w:hAnsi="Times New Roman" w:cs="Times New Roman"/>
            <w:noProof/>
            <w:sz w:val="24"/>
            <w:szCs w:val="24"/>
            <w:rPrChange w:id="974" w:author="Tiffany Lin" w:date="2012-05-20T17:52:00Z">
              <w:rPr>
                <w:rStyle w:val="Hyperlink"/>
                <w:noProof/>
              </w:rPr>
            </w:rPrChange>
          </w:rPr>
          <w:fldChar w:fldCharType="begin"/>
        </w:r>
        <w:r w:rsidRPr="00A027A5">
          <w:rPr>
            <w:rStyle w:val="Hyperlink"/>
            <w:rFonts w:ascii="Times New Roman" w:hAnsi="Times New Roman" w:cs="Times New Roman"/>
            <w:noProof/>
            <w:sz w:val="24"/>
            <w:szCs w:val="24"/>
            <w:rPrChange w:id="975" w:author="Tiffany Lin" w:date="2012-05-20T17:52:00Z">
              <w:rPr>
                <w:rStyle w:val="Hyperlink"/>
                <w:noProof/>
              </w:rPr>
            </w:rPrChange>
          </w:rPr>
          <w:instrText xml:space="preserve"> </w:instrText>
        </w:r>
        <w:r w:rsidRPr="00A027A5">
          <w:rPr>
            <w:rFonts w:ascii="Times New Roman" w:hAnsi="Times New Roman" w:cs="Times New Roman"/>
            <w:noProof/>
            <w:sz w:val="24"/>
            <w:szCs w:val="24"/>
            <w:rPrChange w:id="976" w:author="Tiffany Lin" w:date="2012-05-20T17:52:00Z">
              <w:rPr>
                <w:noProof/>
              </w:rPr>
            </w:rPrChange>
          </w:rPr>
          <w:instrText>HYPERLINK \l "_Toc325299651"</w:instrText>
        </w:r>
        <w:r w:rsidRPr="00A027A5">
          <w:rPr>
            <w:rStyle w:val="Hyperlink"/>
            <w:rFonts w:ascii="Times New Roman" w:hAnsi="Times New Roman" w:cs="Times New Roman"/>
            <w:noProof/>
            <w:sz w:val="24"/>
            <w:szCs w:val="24"/>
            <w:rPrChange w:id="977" w:author="Tiffany Lin" w:date="2012-05-20T17:52:00Z">
              <w:rPr>
                <w:rStyle w:val="Hyperlink"/>
                <w:noProof/>
              </w:rPr>
            </w:rPrChange>
          </w:rPr>
          <w:instrText xml:space="preserve"> </w:instrText>
        </w:r>
        <w:r w:rsidRPr="00A027A5">
          <w:rPr>
            <w:rStyle w:val="Hyperlink"/>
            <w:rFonts w:ascii="Times New Roman" w:hAnsi="Times New Roman" w:cs="Times New Roman"/>
            <w:noProof/>
            <w:sz w:val="24"/>
            <w:szCs w:val="24"/>
            <w:rPrChange w:id="978" w:author="Tiffany Lin" w:date="2012-05-20T17:52:00Z">
              <w:rPr>
                <w:rStyle w:val="Hyperlink"/>
                <w:noProof/>
              </w:rPr>
            </w:rPrChange>
          </w:rPr>
        </w:r>
        <w:r w:rsidRPr="00A027A5">
          <w:rPr>
            <w:rStyle w:val="Hyperlink"/>
            <w:rFonts w:ascii="Times New Roman" w:hAnsi="Times New Roman" w:cs="Times New Roman"/>
            <w:noProof/>
            <w:sz w:val="24"/>
            <w:szCs w:val="24"/>
            <w:rPrChange w:id="979" w:author="Tiffany Lin" w:date="2012-05-20T17:52:00Z">
              <w:rPr>
                <w:rStyle w:val="Hyperlink"/>
                <w:noProof/>
              </w:rPr>
            </w:rPrChange>
          </w:rPr>
          <w:fldChar w:fldCharType="separate"/>
        </w:r>
        <w:r w:rsidRPr="00A027A5">
          <w:rPr>
            <w:rStyle w:val="Hyperlink"/>
            <w:rFonts w:ascii="Times New Roman" w:hAnsi="Times New Roman" w:cs="Times New Roman"/>
            <w:noProof/>
            <w:sz w:val="24"/>
            <w:szCs w:val="24"/>
            <w:rPrChange w:id="980" w:author="Tiffany Lin" w:date="2012-05-20T17:52:00Z">
              <w:rPr>
                <w:rStyle w:val="Hyperlink"/>
                <w:rFonts w:ascii="Times New Roman" w:hAnsi="Times New Roman" w:cs="Times New Roman"/>
                <w:noProof/>
              </w:rPr>
            </w:rPrChange>
          </w:rPr>
          <w:t>Table 4: A summary of data gathered for each disease that, after the pipeline, fit the profile needed for this project.</w:t>
        </w:r>
        <w:r w:rsidRPr="00A027A5">
          <w:rPr>
            <w:rFonts w:ascii="Times New Roman" w:hAnsi="Times New Roman" w:cs="Times New Roman"/>
            <w:noProof/>
            <w:webHidden/>
            <w:sz w:val="24"/>
            <w:szCs w:val="24"/>
            <w:rPrChange w:id="981" w:author="Tiffany Lin" w:date="2012-05-20T17:52:00Z">
              <w:rPr>
                <w:noProof/>
                <w:webHidden/>
              </w:rPr>
            </w:rPrChange>
          </w:rPr>
          <w:tab/>
        </w:r>
        <w:r w:rsidRPr="00A027A5">
          <w:rPr>
            <w:rFonts w:ascii="Times New Roman" w:hAnsi="Times New Roman" w:cs="Times New Roman"/>
            <w:noProof/>
            <w:webHidden/>
            <w:sz w:val="24"/>
            <w:szCs w:val="24"/>
            <w:rPrChange w:id="982" w:author="Tiffany Lin" w:date="2012-05-20T17:52:00Z">
              <w:rPr>
                <w:noProof/>
                <w:webHidden/>
              </w:rPr>
            </w:rPrChange>
          </w:rPr>
          <w:fldChar w:fldCharType="begin"/>
        </w:r>
        <w:r w:rsidRPr="00A027A5">
          <w:rPr>
            <w:rFonts w:ascii="Times New Roman" w:hAnsi="Times New Roman" w:cs="Times New Roman"/>
            <w:noProof/>
            <w:webHidden/>
            <w:sz w:val="24"/>
            <w:szCs w:val="24"/>
            <w:rPrChange w:id="983" w:author="Tiffany Lin" w:date="2012-05-20T17:52:00Z">
              <w:rPr>
                <w:noProof/>
                <w:webHidden/>
              </w:rPr>
            </w:rPrChange>
          </w:rPr>
          <w:instrText xml:space="preserve"> PAGEREF _Toc325299651 \h </w:instrText>
        </w:r>
        <w:r w:rsidRPr="00A027A5">
          <w:rPr>
            <w:rFonts w:ascii="Times New Roman" w:hAnsi="Times New Roman" w:cs="Times New Roman"/>
            <w:noProof/>
            <w:webHidden/>
            <w:sz w:val="24"/>
            <w:szCs w:val="24"/>
            <w:rPrChange w:id="984" w:author="Tiffany Lin" w:date="2012-05-20T17:52:00Z">
              <w:rPr>
                <w:noProof/>
                <w:webHidden/>
              </w:rPr>
            </w:rPrChange>
          </w:rPr>
        </w:r>
      </w:ins>
      <w:r w:rsidRPr="00A027A5">
        <w:rPr>
          <w:rFonts w:ascii="Times New Roman" w:hAnsi="Times New Roman" w:cs="Times New Roman"/>
          <w:noProof/>
          <w:webHidden/>
          <w:sz w:val="24"/>
          <w:szCs w:val="24"/>
          <w:rPrChange w:id="985" w:author="Tiffany Lin" w:date="2012-05-20T17:52:00Z">
            <w:rPr>
              <w:noProof/>
              <w:webHidden/>
            </w:rPr>
          </w:rPrChange>
        </w:rPr>
        <w:fldChar w:fldCharType="separate"/>
      </w:r>
      <w:ins w:id="986" w:author="Tiffany Lin" w:date="2012-05-20T21:58:00Z">
        <w:r w:rsidR="00B2109A">
          <w:rPr>
            <w:rFonts w:ascii="Times New Roman" w:hAnsi="Times New Roman" w:cs="Times New Roman"/>
            <w:noProof/>
            <w:webHidden/>
            <w:sz w:val="24"/>
            <w:szCs w:val="24"/>
          </w:rPr>
          <w:t>26</w:t>
        </w:r>
      </w:ins>
      <w:ins w:id="987" w:author="Tiffany Lin" w:date="2012-05-20T17:51:00Z">
        <w:r w:rsidRPr="00A027A5">
          <w:rPr>
            <w:rFonts w:ascii="Times New Roman" w:hAnsi="Times New Roman" w:cs="Times New Roman"/>
            <w:noProof/>
            <w:webHidden/>
            <w:sz w:val="24"/>
            <w:szCs w:val="24"/>
            <w:rPrChange w:id="988" w:author="Tiffany Lin" w:date="2012-05-20T17:52:00Z">
              <w:rPr>
                <w:noProof/>
                <w:webHidden/>
              </w:rPr>
            </w:rPrChange>
          </w:rPr>
          <w:fldChar w:fldCharType="end"/>
        </w:r>
        <w:r w:rsidRPr="00A027A5">
          <w:rPr>
            <w:rStyle w:val="Hyperlink"/>
            <w:rFonts w:ascii="Times New Roman" w:hAnsi="Times New Roman" w:cs="Times New Roman"/>
            <w:noProof/>
            <w:sz w:val="24"/>
            <w:szCs w:val="24"/>
            <w:rPrChange w:id="989" w:author="Tiffany Lin" w:date="2012-05-20T17:52:00Z">
              <w:rPr>
                <w:rStyle w:val="Hyperlink"/>
                <w:noProof/>
              </w:rPr>
            </w:rPrChange>
          </w:rPr>
          <w:fldChar w:fldCharType="end"/>
        </w:r>
      </w:ins>
    </w:p>
    <w:p w:rsidR="00CA0379" w:rsidRPr="00A027A5" w:rsidRDefault="00DF556E" w:rsidP="00A027A5">
      <w:pPr>
        <w:pStyle w:val="DoubleSpaced"/>
        <w:rPr>
          <w:ins w:id="990" w:author="Tiffany Lin" w:date="2012-05-16T22:54:00Z"/>
          <w:rPrChange w:id="991" w:author="Tiffany Lin" w:date="2012-05-20T17:52:00Z">
            <w:rPr>
              <w:ins w:id="992" w:author="Tiffany Lin" w:date="2012-05-16T22:54:00Z"/>
            </w:rPr>
          </w:rPrChange>
        </w:rPr>
        <w:pPrChange w:id="993" w:author="Tiffany Lin" w:date="2012-05-20T17:52:00Z">
          <w:pPr>
            <w:pStyle w:val="DoubleSpaced"/>
            <w:spacing w:line="240" w:lineRule="auto"/>
          </w:pPr>
        </w:pPrChange>
      </w:pPr>
      <w:ins w:id="994" w:author="Tiffany Lin" w:date="2012-05-17T14:37:00Z">
        <w:r w:rsidRPr="00A027A5">
          <w:rPr>
            <w:rPrChange w:id="995" w:author="Tiffany Lin" w:date="2012-05-20T17:52:00Z">
              <w:rPr/>
            </w:rPrChange>
          </w:rPr>
          <w:fldChar w:fldCharType="end"/>
        </w:r>
      </w:ins>
    </w:p>
    <w:p w:rsidR="00D32AA1" w:rsidRPr="00A027A5" w:rsidRDefault="00E377FD" w:rsidP="00A027A5">
      <w:pPr>
        <w:pStyle w:val="Heading1"/>
        <w:spacing w:line="480" w:lineRule="auto"/>
        <w:rPr>
          <w:rFonts w:ascii="Times New Roman" w:hAnsi="Times New Roman" w:cs="Times New Roman"/>
          <w:color w:val="auto"/>
          <w:sz w:val="24"/>
          <w:szCs w:val="24"/>
          <w:rPrChange w:id="996" w:author="Tiffany Lin" w:date="2012-05-20T17:52:00Z">
            <w:rPr>
              <w:rFonts w:ascii="Times New Roman" w:eastAsia="Times New Roman" w:hAnsi="Times New Roman" w:cs="Times New Roman"/>
              <w:sz w:val="24"/>
              <w:szCs w:val="24"/>
            </w:rPr>
          </w:rPrChange>
        </w:rPr>
        <w:pPrChange w:id="997" w:author="Tiffany Lin" w:date="2012-05-20T17:52:00Z">
          <w:pPr/>
        </w:pPrChange>
      </w:pPr>
      <w:r w:rsidRPr="00A027A5">
        <w:rPr>
          <w:rFonts w:ascii="Times New Roman" w:hAnsi="Times New Roman" w:cs="Times New Roman"/>
          <w:color w:val="auto"/>
          <w:sz w:val="24"/>
          <w:szCs w:val="24"/>
          <w:rPrChange w:id="998" w:author="Tiffany Lin" w:date="2012-05-20T17:52:00Z">
            <w:rPr>
              <w:rFonts w:ascii="Times New Roman" w:eastAsia="Times New Roman" w:hAnsi="Times New Roman" w:cs="Times New Roman"/>
              <w:sz w:val="24"/>
              <w:szCs w:val="24"/>
            </w:rPr>
          </w:rPrChange>
        </w:rPr>
        <w:br w:type="page"/>
      </w:r>
    </w:p>
    <w:p w:rsidR="00C2294A" w:rsidRPr="00A027A5" w:rsidRDefault="00E377FD" w:rsidP="00AD61FE">
      <w:pPr>
        <w:pStyle w:val="Heading1"/>
        <w:spacing w:line="480" w:lineRule="auto"/>
        <w:rPr>
          <w:rFonts w:ascii="Times New Roman" w:hAnsi="Times New Roman" w:cs="Times New Roman"/>
          <w:color w:val="auto"/>
          <w:sz w:val="24"/>
          <w:szCs w:val="24"/>
          <w:rPrChange w:id="999" w:author="Tiffany Lin" w:date="2012-05-20T17:52:00Z">
            <w:rPr>
              <w:rFonts w:ascii="Times New Roman" w:hAnsi="Times New Roman" w:cs="Times New Roman"/>
              <w:sz w:val="24"/>
              <w:szCs w:val="24"/>
            </w:rPr>
          </w:rPrChange>
        </w:rPr>
        <w:pPrChange w:id="1000" w:author="Tiffany Lin" w:date="2012-05-16T21:39:00Z">
          <w:pPr>
            <w:pStyle w:val="Heading1"/>
          </w:pPr>
        </w:pPrChange>
      </w:pPr>
      <w:bookmarkStart w:id="1001" w:name="_Toc325314319"/>
      <w:r w:rsidRPr="00A027A5">
        <w:rPr>
          <w:rFonts w:ascii="Times New Roman" w:hAnsi="Times New Roman" w:cs="Times New Roman"/>
          <w:color w:val="auto"/>
          <w:sz w:val="24"/>
          <w:szCs w:val="24"/>
          <w:rPrChange w:id="1002" w:author="Tiffany Lin" w:date="2012-05-20T17:52:00Z">
            <w:rPr>
              <w:rFonts w:ascii="Times New Roman" w:hAnsi="Times New Roman" w:cs="Times New Roman"/>
              <w:color w:val="auto"/>
              <w:sz w:val="24"/>
              <w:szCs w:val="24"/>
            </w:rPr>
          </w:rPrChange>
        </w:rPr>
        <w:lastRenderedPageBreak/>
        <w:t>1 Introduction</w:t>
      </w:r>
      <w:bookmarkEnd w:id="1001"/>
    </w:p>
    <w:p w:rsidR="00C2294A" w:rsidRPr="00A027A5" w:rsidRDefault="00C10636" w:rsidP="00AD61FE">
      <w:pPr>
        <w:pStyle w:val="DoubleSpaced"/>
        <w:ind w:firstLine="720"/>
        <w:rPr>
          <w:rFonts w:eastAsia="Times New Roman"/>
          <w:rPrChange w:id="1003" w:author="Tiffany Lin" w:date="2012-05-20T17:52:00Z">
            <w:rPr>
              <w:rFonts w:eastAsia="Times New Roman"/>
            </w:rPr>
          </w:rPrChange>
        </w:rPr>
        <w:pPrChange w:id="1004" w:author="Tiffany Lin" w:date="2012-05-16T21:39:00Z">
          <w:pPr>
            <w:pStyle w:val="DoubleSpaced"/>
            <w:ind w:firstLine="720"/>
          </w:pPr>
        </w:pPrChange>
      </w:pPr>
      <w:r w:rsidRPr="00A027A5">
        <w:rPr>
          <w:rPrChange w:id="1005" w:author="Tiffany Lin" w:date="2012-05-20T17:52:00Z">
            <w:rPr/>
          </w:rPrChange>
        </w:rPr>
        <w:t xml:space="preserve">There has been research on the usage of </w:t>
      </w:r>
      <w:r w:rsidR="00E377FD" w:rsidRPr="00A027A5">
        <w:rPr>
          <w:rPrChange w:id="1006" w:author="Tiffany Lin" w:date="2012-05-20T17:52:00Z">
            <w:rPr/>
          </w:rPrChange>
        </w:rPr>
        <w:t xml:space="preserve">multinet Bayesian networks </w:t>
      </w:r>
      <w:r w:rsidRPr="00A027A5">
        <w:rPr>
          <w:rPrChange w:id="1007" w:author="Tiffany Lin" w:date="2012-05-20T17:52:00Z">
            <w:rPr/>
          </w:rPrChange>
        </w:rPr>
        <w:t xml:space="preserve">versus </w:t>
      </w:r>
      <w:r w:rsidR="00E377FD" w:rsidRPr="00A027A5">
        <w:rPr>
          <w:rPrChange w:id="1008" w:author="Tiffany Lin" w:date="2012-05-20T17:52:00Z">
            <w:rPr/>
          </w:rPrChange>
        </w:rPr>
        <w:t>single</w:t>
      </w:r>
      <w:r w:rsidRPr="00A027A5">
        <w:rPr>
          <w:rPrChange w:id="1009" w:author="Tiffany Lin" w:date="2012-05-20T17:52:00Z">
            <w:rPr/>
          </w:rPrChange>
        </w:rPr>
        <w:t xml:space="preserve"> </w:t>
      </w:r>
      <w:r w:rsidR="00E377FD" w:rsidRPr="00A027A5">
        <w:rPr>
          <w:rPrChange w:id="1010" w:author="Tiffany Lin" w:date="2012-05-20T17:52:00Z">
            <w:rPr/>
          </w:rPrChange>
        </w:rPr>
        <w:t xml:space="preserve">net Bayesian networks, especially in </w:t>
      </w:r>
      <w:r w:rsidR="00E377FD" w:rsidRPr="00A027A5">
        <w:rPr>
          <w:rFonts w:eastAsia="Times New Roman"/>
          <w:rPrChange w:id="1011" w:author="Tiffany Lin" w:date="2012-05-20T17:52:00Z">
            <w:rPr>
              <w:rFonts w:eastAsia="Times New Roman"/>
            </w:rPr>
          </w:rPrChange>
        </w:rPr>
        <w:t xml:space="preserve">integrative gene expression analysis and predictive medicine.  In particular, Parikh, </w:t>
      </w:r>
      <w:proofErr w:type="gramStart"/>
      <w:r w:rsidR="00E377FD" w:rsidRPr="00A027A5">
        <w:rPr>
          <w:rFonts w:eastAsia="Times New Roman"/>
          <w:rPrChange w:id="1012" w:author="Tiffany Lin" w:date="2012-05-20T17:52:00Z">
            <w:rPr>
              <w:rFonts w:eastAsia="Times New Roman"/>
            </w:rPr>
          </w:rPrChange>
        </w:rPr>
        <w:t>et</w:t>
      </w:r>
      <w:proofErr w:type="gramEnd"/>
      <w:r w:rsidR="00E377FD" w:rsidRPr="00A027A5">
        <w:rPr>
          <w:rFonts w:eastAsia="Times New Roman"/>
          <w:rPrChange w:id="1013" w:author="Tiffany Lin" w:date="2012-05-20T17:52:00Z">
            <w:rPr>
              <w:rFonts w:eastAsia="Times New Roman"/>
            </w:rPr>
          </w:rPrChange>
        </w:rPr>
        <w:t xml:space="preserve">. al.’s paper on </w:t>
      </w:r>
      <w:r w:rsidR="006515B1" w:rsidRPr="00A027A5">
        <w:rPr>
          <w:rFonts w:eastAsia="Times New Roman"/>
          <w:rPrChange w:id="1014" w:author="Tiffany Lin" w:date="2012-05-20T17:52:00Z">
            <w:rPr>
              <w:rFonts w:eastAsia="Times New Roman"/>
            </w:rPr>
          </w:rPrChange>
        </w:rPr>
        <w:t>a</w:t>
      </w:r>
      <w:r w:rsidR="00E377FD" w:rsidRPr="00A027A5">
        <w:rPr>
          <w:bCs/>
          <w:rPrChange w:id="1015" w:author="Tiffany Lin" w:date="2012-05-20T17:52:00Z">
            <w:rPr>
              <w:bCs/>
            </w:rPr>
          </w:rPrChange>
        </w:rPr>
        <w:t xml:space="preserve">utomated Bayesian </w:t>
      </w:r>
      <w:r w:rsidR="006515B1" w:rsidRPr="00A027A5">
        <w:rPr>
          <w:bCs/>
          <w:rPrChange w:id="1016" w:author="Tiffany Lin" w:date="2012-05-20T17:52:00Z">
            <w:rPr>
              <w:bCs/>
            </w:rPr>
          </w:rPrChange>
        </w:rPr>
        <w:t>f</w:t>
      </w:r>
      <w:r w:rsidR="00E377FD" w:rsidRPr="00A027A5">
        <w:rPr>
          <w:bCs/>
          <w:rPrChange w:id="1017" w:author="Tiffany Lin" w:date="2012-05-20T17:52:00Z">
            <w:rPr>
              <w:bCs/>
            </w:rPr>
          </w:rPrChange>
        </w:rPr>
        <w:t>ramework</w:t>
      </w:r>
      <w:r w:rsidR="006515B1" w:rsidRPr="00A027A5">
        <w:rPr>
          <w:bCs/>
          <w:rPrChange w:id="1018" w:author="Tiffany Lin" w:date="2012-05-20T17:52:00Z">
            <w:rPr>
              <w:bCs/>
            </w:rPr>
          </w:rPrChange>
        </w:rPr>
        <w:t>s</w:t>
      </w:r>
      <w:r w:rsidR="00E377FD" w:rsidRPr="00A027A5">
        <w:rPr>
          <w:bCs/>
          <w:rPrChange w:id="1019" w:author="Tiffany Lin" w:date="2012-05-20T17:52:00Z">
            <w:rPr>
              <w:bCs/>
            </w:rPr>
          </w:rPrChange>
        </w:rPr>
        <w:t xml:space="preserve"> for </w:t>
      </w:r>
      <w:r w:rsidR="006515B1" w:rsidRPr="00A027A5">
        <w:rPr>
          <w:bCs/>
          <w:rPrChange w:id="1020" w:author="Tiffany Lin" w:date="2012-05-20T17:52:00Z">
            <w:rPr>
              <w:bCs/>
            </w:rPr>
          </w:rPrChange>
        </w:rPr>
        <w:t>interactive gene expression analysis [1] claims that the accuracy of the model is higher with the multinet approach, which is where integration is performed in the assignment step, rather than the single</w:t>
      </w:r>
      <w:ins w:id="1021" w:author="Tiffany Lin" w:date="2012-05-17T04:50:00Z">
        <w:r w:rsidR="00FE2BD6" w:rsidRPr="00A027A5">
          <w:rPr>
            <w:bCs/>
            <w:rPrChange w:id="1022" w:author="Tiffany Lin" w:date="2012-05-20T17:52:00Z">
              <w:rPr>
                <w:bCs/>
              </w:rPr>
            </w:rPrChange>
          </w:rPr>
          <w:t xml:space="preserve"> </w:t>
        </w:r>
      </w:ins>
      <w:r w:rsidR="006515B1" w:rsidRPr="00A027A5">
        <w:rPr>
          <w:bCs/>
          <w:rPrChange w:id="1023" w:author="Tiffany Lin" w:date="2012-05-20T17:52:00Z">
            <w:rPr>
              <w:bCs/>
            </w:rPr>
          </w:rPrChange>
        </w:rPr>
        <w:t xml:space="preserve">net approach, which is the data collection step.  However, the analysis to this part of the paper is sparse, with only a few trials.  </w:t>
      </w:r>
    </w:p>
    <w:p w:rsidR="00C2294A" w:rsidRPr="00A027A5" w:rsidRDefault="006515B1" w:rsidP="00AD61FE">
      <w:pPr>
        <w:pStyle w:val="DoubleSpaced"/>
        <w:ind w:firstLine="720"/>
        <w:rPr>
          <w:rFonts w:eastAsia="Times New Roman"/>
          <w:rPrChange w:id="1024" w:author="Tiffany Lin" w:date="2012-05-20T17:52:00Z">
            <w:rPr>
              <w:rFonts w:eastAsia="Times New Roman"/>
            </w:rPr>
          </w:rPrChange>
        </w:rPr>
        <w:pPrChange w:id="1025" w:author="Tiffany Lin" w:date="2012-05-16T21:39:00Z">
          <w:pPr>
            <w:pStyle w:val="DoubleSpaced"/>
            <w:ind w:firstLine="720"/>
          </w:pPr>
        </w:pPrChange>
      </w:pPr>
      <w:r w:rsidRPr="00A027A5">
        <w:rPr>
          <w:rFonts w:eastAsia="Times New Roman"/>
          <w:rPrChange w:id="1026" w:author="Tiffany Lin" w:date="2012-05-20T17:52:00Z">
            <w:rPr>
              <w:rFonts w:eastAsia="Times New Roman"/>
            </w:rPr>
          </w:rPrChange>
        </w:rPr>
        <w:t xml:space="preserve">Therefore, we wish to delve deeper into the problem, and </w:t>
      </w:r>
      <w:r w:rsidR="00E377FD" w:rsidRPr="00A027A5">
        <w:rPr>
          <w:rFonts w:eastAsia="Times New Roman"/>
          <w:rPrChange w:id="1027" w:author="Tiffany Lin" w:date="2012-05-20T17:52:00Z">
            <w:rPr>
              <w:rFonts w:eastAsia="Times New Roman"/>
            </w:rPr>
          </w:rPrChange>
        </w:rPr>
        <w:t xml:space="preserve">try to determine if </w:t>
      </w:r>
      <w:r w:rsidRPr="00A027A5">
        <w:rPr>
          <w:rFonts w:eastAsia="Times New Roman"/>
          <w:rPrChange w:id="1028" w:author="Tiffany Lin" w:date="2012-05-20T17:52:00Z">
            <w:rPr>
              <w:rFonts w:eastAsia="Times New Roman"/>
            </w:rPr>
          </w:rPrChange>
        </w:rPr>
        <w:t xml:space="preserve">the multinet is always the better approach to predictive medicine, and, if not, </w:t>
      </w:r>
      <w:r w:rsidR="00E377FD" w:rsidRPr="00A027A5">
        <w:rPr>
          <w:rFonts w:eastAsia="Times New Roman"/>
          <w:rPrChange w:id="1029" w:author="Tiffany Lin" w:date="2012-05-20T17:52:00Z">
            <w:rPr>
              <w:rFonts w:eastAsia="Times New Roman"/>
            </w:rPr>
          </w:rPrChange>
        </w:rPr>
        <w:t>it is possible to determine whether one model, multinet or single</w:t>
      </w:r>
      <w:r w:rsidR="00187A57" w:rsidRPr="00A027A5">
        <w:rPr>
          <w:rFonts w:eastAsia="Times New Roman"/>
          <w:rPrChange w:id="1030" w:author="Tiffany Lin" w:date="2012-05-20T17:52:00Z">
            <w:rPr>
              <w:rFonts w:eastAsia="Times New Roman"/>
            </w:rPr>
          </w:rPrChange>
        </w:rPr>
        <w:t xml:space="preserve"> </w:t>
      </w:r>
      <w:r w:rsidR="00E377FD" w:rsidRPr="00A027A5">
        <w:rPr>
          <w:rFonts w:eastAsia="Times New Roman"/>
          <w:rPrChange w:id="1031" w:author="Tiffany Lin" w:date="2012-05-20T17:52:00Z">
            <w:rPr>
              <w:rFonts w:eastAsia="Times New Roman"/>
            </w:rPr>
          </w:rPrChange>
        </w:rPr>
        <w:t xml:space="preserve">net, would be better than the other, or, if neither is better than the other as a whole, if there is a way to determine when one model would be better than the other.   </w:t>
      </w:r>
    </w:p>
    <w:p w:rsidR="00C2294A" w:rsidRPr="00A027A5" w:rsidRDefault="00E377FD" w:rsidP="00AD61FE">
      <w:pPr>
        <w:pStyle w:val="Heading2"/>
        <w:spacing w:line="480" w:lineRule="auto"/>
        <w:rPr>
          <w:rFonts w:ascii="Times New Roman" w:hAnsi="Times New Roman" w:cs="Times New Roman"/>
          <w:color w:val="auto"/>
          <w:sz w:val="24"/>
          <w:szCs w:val="24"/>
          <w:rPrChange w:id="1032" w:author="Tiffany Lin" w:date="2012-05-20T17:52:00Z">
            <w:rPr>
              <w:rFonts w:ascii="Times New Roman" w:hAnsi="Times New Roman" w:cs="Times New Roman"/>
              <w:sz w:val="24"/>
              <w:szCs w:val="24"/>
            </w:rPr>
          </w:rPrChange>
        </w:rPr>
        <w:pPrChange w:id="1033" w:author="Tiffany Lin" w:date="2012-05-16T21:39:00Z">
          <w:pPr>
            <w:pStyle w:val="Heading2"/>
          </w:pPr>
        </w:pPrChange>
      </w:pPr>
      <w:bookmarkStart w:id="1034" w:name="_Toc325314320"/>
      <w:r w:rsidRPr="00A027A5">
        <w:rPr>
          <w:rFonts w:ascii="Times New Roman" w:hAnsi="Times New Roman" w:cs="Times New Roman"/>
          <w:color w:val="auto"/>
          <w:sz w:val="24"/>
          <w:szCs w:val="24"/>
          <w:rPrChange w:id="1035" w:author="Tiffany Lin" w:date="2012-05-20T17:52:00Z">
            <w:rPr>
              <w:rFonts w:ascii="Times New Roman" w:hAnsi="Times New Roman" w:cs="Times New Roman"/>
              <w:color w:val="auto"/>
              <w:sz w:val="24"/>
              <w:szCs w:val="24"/>
            </w:rPr>
          </w:rPrChange>
        </w:rPr>
        <w:t>1.1 Background</w:t>
      </w:r>
      <w:bookmarkEnd w:id="1034"/>
    </w:p>
    <w:p w:rsidR="00C2294A" w:rsidRPr="00A027A5" w:rsidRDefault="00E377FD" w:rsidP="00AD61FE">
      <w:pPr>
        <w:pStyle w:val="Heading3"/>
        <w:spacing w:line="480" w:lineRule="auto"/>
        <w:rPr>
          <w:b w:val="0"/>
          <w:sz w:val="24"/>
          <w:szCs w:val="24"/>
          <w:rPrChange w:id="1036" w:author="Tiffany Lin" w:date="2012-05-20T17:52:00Z">
            <w:rPr>
              <w:b w:val="0"/>
              <w:sz w:val="24"/>
              <w:szCs w:val="24"/>
            </w:rPr>
          </w:rPrChange>
        </w:rPr>
        <w:pPrChange w:id="1037" w:author="Tiffany Lin" w:date="2012-05-16T21:39:00Z">
          <w:pPr>
            <w:pStyle w:val="Heading3"/>
          </w:pPr>
        </w:pPrChange>
      </w:pPr>
      <w:bookmarkStart w:id="1038" w:name="_Toc325314321"/>
      <w:r w:rsidRPr="00A027A5">
        <w:rPr>
          <w:sz w:val="24"/>
          <w:szCs w:val="24"/>
          <w:rPrChange w:id="1039" w:author="Tiffany Lin" w:date="2012-05-20T17:52:00Z">
            <w:rPr>
              <w:sz w:val="24"/>
              <w:szCs w:val="24"/>
            </w:rPr>
          </w:rPrChange>
        </w:rPr>
        <w:t>1.1.1 GEO Database</w:t>
      </w:r>
      <w:bookmarkEnd w:id="1038"/>
    </w:p>
    <w:p w:rsidR="00C2294A" w:rsidRPr="00A027A5" w:rsidRDefault="00E377FD" w:rsidP="00AD61FE">
      <w:pPr>
        <w:pStyle w:val="DoubleSpaced"/>
        <w:ind w:firstLine="720"/>
        <w:rPr>
          <w:rPrChange w:id="1040" w:author="Tiffany Lin" w:date="2012-05-20T17:52:00Z">
            <w:rPr/>
          </w:rPrChange>
        </w:rPr>
        <w:pPrChange w:id="1041" w:author="Tiffany Lin" w:date="2012-05-16T21:39:00Z">
          <w:pPr>
            <w:pStyle w:val="DoubleSpaced"/>
            <w:ind w:firstLine="720"/>
          </w:pPr>
        </w:pPrChange>
      </w:pPr>
      <w:r w:rsidRPr="00A027A5">
        <w:rPr>
          <w:rPrChange w:id="1042" w:author="Tiffany Lin" w:date="2012-05-20T17:52:00Z">
            <w:rPr/>
          </w:rPrChange>
        </w:rPr>
        <w:t>The Gene Expressions Omnibus, from now on referred to as GEO, is a publicly accessible repository of genomic data</w:t>
      </w:r>
      <w:r w:rsidR="000B7C1E" w:rsidRPr="00A027A5">
        <w:rPr>
          <w:rPrChange w:id="1043" w:author="Tiffany Lin" w:date="2012-05-20T17:52:00Z">
            <w:rPr/>
          </w:rPrChange>
        </w:rPr>
        <w:t xml:space="preserve"> [2]</w:t>
      </w:r>
      <w:r w:rsidRPr="00A027A5">
        <w:rPr>
          <w:rPrChange w:id="1044" w:author="Tiffany Lin" w:date="2012-05-20T17:52:00Z">
            <w:rPr/>
          </w:rPrChange>
        </w:rPr>
        <w:t xml:space="preserve">.  The GEO offers a flexible platform for the submission and retrieval of heterogeneous data from high throughput gene expression and genomic hybridization experiments, and categorizes all user submitted experiments into samples, series, and platforms, some of which are then manually transformed into DataSet records.   </w:t>
      </w:r>
    </w:p>
    <w:p w:rsidR="000B7C1E" w:rsidRPr="00A027A5" w:rsidRDefault="000B7C1E" w:rsidP="00AD61FE">
      <w:pPr>
        <w:pStyle w:val="DoubleSpaced"/>
        <w:ind w:firstLine="720"/>
        <w:rPr>
          <w:rPrChange w:id="1045" w:author="Tiffany Lin" w:date="2012-05-20T17:52:00Z">
            <w:rPr/>
          </w:rPrChange>
        </w:rPr>
        <w:pPrChange w:id="1046" w:author="Tiffany Lin" w:date="2012-05-16T21:39:00Z">
          <w:pPr>
            <w:pStyle w:val="DoubleSpaced"/>
            <w:ind w:firstLine="720"/>
          </w:pPr>
        </w:pPrChange>
      </w:pPr>
      <w:r w:rsidRPr="00A027A5">
        <w:rPr>
          <w:rPrChange w:id="1047" w:author="Tiffany Lin" w:date="2012-05-20T17:52:00Z">
            <w:rPr/>
          </w:rPrChange>
        </w:rPr>
        <w:lastRenderedPageBreak/>
        <w:t>In this study, all the gene expression data used was found in GEO database’s DataSet records.  The identification numbers of experiments relating to certain diseases can be found via the GEO database web site.</w:t>
      </w:r>
    </w:p>
    <w:p w:rsidR="00C2294A" w:rsidRPr="00A027A5" w:rsidRDefault="00E377FD" w:rsidP="00AD61FE">
      <w:pPr>
        <w:pStyle w:val="Heading3"/>
        <w:spacing w:line="480" w:lineRule="auto"/>
        <w:rPr>
          <w:sz w:val="24"/>
          <w:szCs w:val="24"/>
          <w:rPrChange w:id="1048" w:author="Tiffany Lin" w:date="2012-05-20T17:52:00Z">
            <w:rPr>
              <w:sz w:val="24"/>
              <w:szCs w:val="24"/>
            </w:rPr>
          </w:rPrChange>
        </w:rPr>
        <w:pPrChange w:id="1049" w:author="Tiffany Lin" w:date="2012-05-16T21:39:00Z">
          <w:pPr>
            <w:pStyle w:val="Heading3"/>
          </w:pPr>
        </w:pPrChange>
      </w:pPr>
      <w:bookmarkStart w:id="1050" w:name="_Toc325314322"/>
      <w:r w:rsidRPr="00A027A5">
        <w:rPr>
          <w:sz w:val="24"/>
          <w:szCs w:val="24"/>
          <w:rPrChange w:id="1051" w:author="Tiffany Lin" w:date="2012-05-20T17:52:00Z">
            <w:rPr>
              <w:sz w:val="24"/>
              <w:szCs w:val="24"/>
            </w:rPr>
          </w:rPrChange>
        </w:rPr>
        <w:t>1.1.2 Bayesian Multinet versus Single</w:t>
      </w:r>
      <w:r w:rsidR="000B7C1E" w:rsidRPr="00A027A5">
        <w:rPr>
          <w:sz w:val="24"/>
          <w:szCs w:val="24"/>
          <w:rPrChange w:id="1052" w:author="Tiffany Lin" w:date="2012-05-20T17:52:00Z">
            <w:rPr>
              <w:sz w:val="24"/>
              <w:szCs w:val="24"/>
            </w:rPr>
          </w:rPrChange>
        </w:rPr>
        <w:t xml:space="preserve"> </w:t>
      </w:r>
      <w:r w:rsidRPr="00A027A5">
        <w:rPr>
          <w:sz w:val="24"/>
          <w:szCs w:val="24"/>
          <w:rPrChange w:id="1053" w:author="Tiffany Lin" w:date="2012-05-20T17:52:00Z">
            <w:rPr>
              <w:sz w:val="24"/>
              <w:szCs w:val="24"/>
            </w:rPr>
          </w:rPrChange>
        </w:rPr>
        <w:t>net</w:t>
      </w:r>
      <w:bookmarkEnd w:id="1050"/>
    </w:p>
    <w:p w:rsidR="002B74DE" w:rsidRPr="00A027A5" w:rsidRDefault="00E57D14" w:rsidP="00AD61FE">
      <w:pPr>
        <w:pStyle w:val="DoubleSpaced"/>
        <w:ind w:firstLine="720"/>
        <w:rPr>
          <w:ins w:id="1054" w:author="Tiffany Lin" w:date="2012-05-16T23:23:00Z"/>
          <w:rPrChange w:id="1055" w:author="Tiffany Lin" w:date="2012-05-20T17:52:00Z">
            <w:rPr>
              <w:ins w:id="1056" w:author="Tiffany Lin" w:date="2012-05-16T23:23:00Z"/>
            </w:rPr>
          </w:rPrChange>
        </w:rPr>
        <w:pPrChange w:id="1057" w:author="Tiffany Lin" w:date="2012-05-16T21:39:00Z">
          <w:pPr>
            <w:pStyle w:val="DoubleSpaced"/>
            <w:ind w:firstLine="720"/>
          </w:pPr>
        </w:pPrChange>
      </w:pPr>
      <w:r w:rsidRPr="00A027A5">
        <w:rPr>
          <w:rPrChange w:id="1058" w:author="Tiffany Lin" w:date="2012-05-20T17:52:00Z">
            <w:rPr/>
          </w:rPrChange>
        </w:rPr>
        <w:t xml:space="preserve">Bayesian networks, which are represented by directed, acyclic graphs, are commonly used in statistical analysis, and more importantly for this research, predictive medicine.  The Bayesian approach starts with an established probability distribution, called a prior distribution, and uses previously gathered sample data, in this case the genomic information stored in the GEO DataSets, to update the prior distribution to a posterior distribution.   </w:t>
      </w:r>
      <w:ins w:id="1059" w:author="Tiffany Lin" w:date="2012-05-16T23:23:00Z">
        <w:r w:rsidR="002B74DE" w:rsidRPr="00A027A5">
          <w:rPr>
            <w:rPrChange w:id="1060" w:author="Tiffany Lin" w:date="2012-05-20T17:52:00Z">
              <w:rPr/>
            </w:rPrChange>
          </w:rPr>
          <w:t>Each node on the graph represent</w:t>
        </w:r>
      </w:ins>
      <w:ins w:id="1061" w:author="Tiffany Lin" w:date="2012-05-16T23:28:00Z">
        <w:r w:rsidR="002B74DE" w:rsidRPr="00A027A5">
          <w:rPr>
            <w:rPrChange w:id="1062" w:author="Tiffany Lin" w:date="2012-05-20T17:52:00Z">
              <w:rPr/>
            </w:rPrChange>
          </w:rPr>
          <w:t>s</w:t>
        </w:r>
      </w:ins>
      <w:ins w:id="1063" w:author="Tiffany Lin" w:date="2012-05-16T23:24:00Z">
        <w:r w:rsidR="002B74DE" w:rsidRPr="00A027A5">
          <w:rPr>
            <w:rPrChange w:id="1064" w:author="Tiffany Lin" w:date="2012-05-20T17:52:00Z">
              <w:rPr/>
            </w:rPrChange>
          </w:rPr>
          <w:t xml:space="preserve"> </w:t>
        </w:r>
      </w:ins>
      <w:ins w:id="1065" w:author="Tiffany Lin" w:date="2012-05-16T23:29:00Z">
        <w:r w:rsidR="002B74DE" w:rsidRPr="00A027A5">
          <w:rPr>
            <w:rPrChange w:id="1066" w:author="Tiffany Lin" w:date="2012-05-20T17:52:00Z">
              <w:rPr/>
            </w:rPrChange>
          </w:rPr>
          <w:t xml:space="preserve">one of the </w:t>
        </w:r>
      </w:ins>
      <w:ins w:id="1067" w:author="Tiffany Lin" w:date="2012-05-16T23:24:00Z">
        <w:r w:rsidR="002B74DE" w:rsidRPr="00A027A5">
          <w:rPr>
            <w:rPrChange w:id="1068" w:author="Tiffany Lin" w:date="2012-05-20T17:52:00Z">
              <w:rPr/>
            </w:rPrChange>
          </w:rPr>
          <w:t>attribute</w:t>
        </w:r>
      </w:ins>
      <w:ins w:id="1069" w:author="Tiffany Lin" w:date="2012-05-16T23:29:00Z">
        <w:r w:rsidR="002B74DE" w:rsidRPr="00A027A5">
          <w:rPr>
            <w:rPrChange w:id="1070" w:author="Tiffany Lin" w:date="2012-05-20T17:52:00Z">
              <w:rPr/>
            </w:rPrChange>
          </w:rPr>
          <w:t>s</w:t>
        </w:r>
      </w:ins>
      <w:ins w:id="1071" w:author="Tiffany Lin" w:date="2012-05-16T23:24:00Z">
        <w:r w:rsidR="002B74DE" w:rsidRPr="00A027A5">
          <w:rPr>
            <w:rPrChange w:id="1072" w:author="Tiffany Lin" w:date="2012-05-20T17:52:00Z">
              <w:rPr/>
            </w:rPrChange>
          </w:rPr>
          <w:t xml:space="preserve"> that might affect the subject of research</w:t>
        </w:r>
      </w:ins>
      <w:ins w:id="1073" w:author="Tiffany Lin" w:date="2012-05-16T23:29:00Z">
        <w:r w:rsidR="002B74DE" w:rsidRPr="00A027A5">
          <w:rPr>
            <w:rPrChange w:id="1074" w:author="Tiffany Lin" w:date="2012-05-20T17:52:00Z">
              <w:rPr/>
            </w:rPrChange>
          </w:rPr>
          <w:t xml:space="preserve"> </w:t>
        </w:r>
      </w:ins>
      <w:ins w:id="1075" w:author="Tiffany Lin" w:date="2012-05-16T23:24:00Z">
        <w:r w:rsidR="002B74DE" w:rsidRPr="00A027A5">
          <w:rPr>
            <w:rPrChange w:id="1076" w:author="Tiffany Lin" w:date="2012-05-20T17:52:00Z">
              <w:rPr/>
            </w:rPrChange>
          </w:rPr>
          <w:t xml:space="preserve">and </w:t>
        </w:r>
      </w:ins>
      <w:ins w:id="1077" w:author="Tiffany Lin" w:date="2012-05-16T23:28:00Z">
        <w:r w:rsidR="002B74DE" w:rsidRPr="00A027A5">
          <w:rPr>
            <w:rPrChange w:id="1078" w:author="Tiffany Lin" w:date="2012-05-20T17:52:00Z">
              <w:rPr/>
            </w:rPrChange>
          </w:rPr>
          <w:t>a</w:t>
        </w:r>
      </w:ins>
      <w:ins w:id="1079" w:author="Tiffany Lin" w:date="2012-05-16T23:29:00Z">
        <w:r w:rsidR="002B74DE" w:rsidRPr="00A027A5">
          <w:rPr>
            <w:rPrChange w:id="1080" w:author="Tiffany Lin" w:date="2012-05-20T17:52:00Z">
              <w:rPr/>
            </w:rPrChange>
          </w:rPr>
          <w:t xml:space="preserve"> joint probability table. </w:t>
        </w:r>
      </w:ins>
    </w:p>
    <w:p w:rsidR="00112161" w:rsidRPr="00A027A5" w:rsidRDefault="002B74DE" w:rsidP="00AD61FE">
      <w:pPr>
        <w:pStyle w:val="DoubleSpaced"/>
        <w:ind w:firstLine="720"/>
        <w:rPr>
          <w:ins w:id="1081" w:author="Tiffany Lin" w:date="2012-05-17T00:05:00Z"/>
          <w:rPrChange w:id="1082" w:author="Tiffany Lin" w:date="2012-05-20T17:52:00Z">
            <w:rPr>
              <w:ins w:id="1083" w:author="Tiffany Lin" w:date="2012-05-17T00:05:00Z"/>
            </w:rPr>
          </w:rPrChange>
        </w:rPr>
        <w:pPrChange w:id="1084" w:author="Tiffany Lin" w:date="2012-05-16T21:39:00Z">
          <w:pPr>
            <w:pStyle w:val="DoubleSpaced"/>
            <w:ind w:firstLine="720"/>
          </w:pPr>
        </w:pPrChange>
      </w:pPr>
      <w:ins w:id="1085" w:author="Tiffany Lin" w:date="2012-05-16T23:23:00Z">
        <w:r w:rsidRPr="00A027A5">
          <w:rPr>
            <w:rPrChange w:id="1086" w:author="Tiffany Lin" w:date="2012-05-20T17:52:00Z">
              <w:rPr/>
            </w:rPrChange>
          </w:rPr>
          <w:t xml:space="preserve">The Bayesian network is very popular because graphical models can help break down large complex systems into simpler parts.  </w:t>
        </w:r>
      </w:ins>
      <w:ins w:id="1087" w:author="Tiffany Lin" w:date="2012-05-16T23:30:00Z">
        <w:r w:rsidRPr="00A027A5">
          <w:rPr>
            <w:rPrChange w:id="1088" w:author="Tiffany Lin" w:date="2012-05-20T17:52:00Z">
              <w:rPr/>
            </w:rPrChange>
          </w:rPr>
          <w:t xml:space="preserve">Because there is a joint probability table attached to each node, the Bayesian network is particularly useful for predictive medicine.  </w:t>
        </w:r>
      </w:ins>
      <w:ins w:id="1089" w:author="Tiffany Lin" w:date="2012-05-16T23:49:00Z">
        <w:r w:rsidR="00112161" w:rsidRPr="00A027A5">
          <w:rPr>
            <w:rPrChange w:id="1090" w:author="Tiffany Lin" w:date="2012-05-20T17:52:00Z">
              <w:rPr/>
            </w:rPrChange>
          </w:rPr>
          <w:t>This is because</w:t>
        </w:r>
      </w:ins>
      <w:ins w:id="1091" w:author="Tiffany Lin" w:date="2012-05-16T23:50:00Z">
        <w:r w:rsidR="00112161" w:rsidRPr="00A027A5">
          <w:rPr>
            <w:rPrChange w:id="1092" w:author="Tiffany Lin" w:date="2012-05-20T17:52:00Z">
              <w:rPr/>
            </w:rPrChange>
          </w:rPr>
          <w:t xml:space="preserve"> it is o</w:t>
        </w:r>
      </w:ins>
      <w:ins w:id="1093" w:author="Tiffany Lin" w:date="2012-05-16T23:47:00Z">
        <w:r w:rsidR="00112161" w:rsidRPr="00A027A5">
          <w:rPr>
            <w:rPrChange w:id="1094" w:author="Tiffany Lin" w:date="2012-05-20T17:52:00Z">
              <w:rPr/>
            </w:rPrChange>
          </w:rPr>
          <w:t xml:space="preserve">ften </w:t>
        </w:r>
      </w:ins>
      <w:ins w:id="1095" w:author="Tiffany Lin" w:date="2012-05-16T23:50:00Z">
        <w:r w:rsidR="00112161" w:rsidRPr="00A027A5">
          <w:rPr>
            <w:rPrChange w:id="1096" w:author="Tiffany Lin" w:date="2012-05-20T17:52:00Z">
              <w:rPr/>
            </w:rPrChange>
          </w:rPr>
          <w:t xml:space="preserve">important </w:t>
        </w:r>
      </w:ins>
      <w:ins w:id="1097" w:author="Tiffany Lin" w:date="2012-05-16T23:47:00Z">
        <w:r w:rsidR="00112161" w:rsidRPr="00A027A5">
          <w:rPr>
            <w:rPrChange w:id="1098" w:author="Tiffany Lin" w:date="2012-05-20T17:52:00Z">
              <w:rPr/>
            </w:rPrChange>
          </w:rPr>
          <w:t xml:space="preserve">in predictive medicine to know at what degree of certainty one can make judgment calls.  For example, </w:t>
        </w:r>
      </w:ins>
      <w:ins w:id="1099" w:author="Tiffany Lin" w:date="2012-05-16T23:48:00Z">
        <w:r w:rsidR="00112161" w:rsidRPr="00A027A5">
          <w:rPr>
            <w:rPrChange w:id="1100" w:author="Tiffany Lin" w:date="2012-05-20T17:52:00Z">
              <w:rPr/>
            </w:rPrChange>
          </w:rPr>
          <w:t>having a 7</w:t>
        </w:r>
      </w:ins>
      <w:ins w:id="1101" w:author="Tiffany Lin" w:date="2012-05-16T23:47:00Z">
        <w:r w:rsidR="00112161" w:rsidRPr="00A027A5">
          <w:rPr>
            <w:rPrChange w:id="1102" w:author="Tiffany Lin" w:date="2012-05-20T17:52:00Z">
              <w:rPr/>
            </w:rPrChange>
          </w:rPr>
          <w:t xml:space="preserve">0% chance of the </w:t>
        </w:r>
      </w:ins>
      <w:ins w:id="1103" w:author="Tiffany Lin" w:date="2012-05-16T23:48:00Z">
        <w:r w:rsidR="00112161" w:rsidRPr="00A027A5">
          <w:rPr>
            <w:rPrChange w:id="1104" w:author="Tiffany Lin" w:date="2012-05-20T17:52:00Z">
              <w:rPr/>
            </w:rPrChange>
          </w:rPr>
          <w:t>symptoms and genomic data stating that the patient has disease A is very different from having a 98% chance that the patient has disease B.  Since the Bayesian netwo</w:t>
        </w:r>
      </w:ins>
      <w:ins w:id="1105" w:author="Tiffany Lin" w:date="2012-05-16T23:49:00Z">
        <w:r w:rsidR="00112161" w:rsidRPr="00A027A5">
          <w:rPr>
            <w:rPrChange w:id="1106" w:author="Tiffany Lin" w:date="2012-05-20T17:52:00Z">
              <w:rPr/>
            </w:rPrChange>
          </w:rPr>
          <w:t>rk allows one to know exactly at what percent chance the disease is what one believes it is</w:t>
        </w:r>
        <w:proofErr w:type="gramStart"/>
        <w:r w:rsidR="00112161" w:rsidRPr="00A027A5">
          <w:rPr>
            <w:rPrChange w:id="1107" w:author="Tiffany Lin" w:date="2012-05-20T17:52:00Z">
              <w:rPr/>
            </w:rPrChange>
          </w:rPr>
          <w:t>,</w:t>
        </w:r>
        <w:proofErr w:type="gramEnd"/>
        <w:r w:rsidR="00112161" w:rsidRPr="00A027A5">
          <w:rPr>
            <w:rPrChange w:id="1108" w:author="Tiffany Lin" w:date="2012-05-20T17:52:00Z">
              <w:rPr/>
            </w:rPrChange>
          </w:rPr>
          <w:t xml:space="preserve"> one can make decisions on further actions easily.  </w:t>
        </w:r>
      </w:ins>
    </w:p>
    <w:p w:rsidR="002453A0" w:rsidRPr="00A027A5" w:rsidRDefault="002453A0" w:rsidP="00AD61FE">
      <w:pPr>
        <w:pStyle w:val="DoubleSpaced"/>
        <w:ind w:firstLine="720"/>
        <w:rPr>
          <w:rPrChange w:id="1109" w:author="Tiffany Lin" w:date="2012-05-20T17:52:00Z">
            <w:rPr/>
          </w:rPrChange>
        </w:rPr>
        <w:pPrChange w:id="1110" w:author="Tiffany Lin" w:date="2012-05-16T21:39:00Z">
          <w:pPr>
            <w:pStyle w:val="DoubleSpaced"/>
            <w:ind w:firstLine="720"/>
          </w:pPr>
        </w:pPrChange>
      </w:pPr>
      <w:ins w:id="1111" w:author="Tiffany Lin" w:date="2012-05-17T00:05:00Z">
        <w:r w:rsidRPr="00A027A5">
          <w:rPr>
            <w:rPrChange w:id="1112" w:author="Tiffany Lin" w:date="2012-05-20T17:52:00Z">
              <w:rPr/>
            </w:rPrChange>
          </w:rPr>
          <w:t xml:space="preserve">In previous research, it was common to use the Bayesian </w:t>
        </w:r>
      </w:ins>
      <w:ins w:id="1113" w:author="Tiffany Lin" w:date="2012-05-17T00:06:00Z">
        <w:r w:rsidRPr="00A027A5">
          <w:rPr>
            <w:rPrChange w:id="1114" w:author="Tiffany Lin" w:date="2012-05-20T17:52:00Z">
              <w:rPr/>
            </w:rPrChange>
          </w:rPr>
          <w:t xml:space="preserve">multinet to analyze disease.  This is a set of distinct, yet related, Bayesian networks, where the dataset is first </w:t>
        </w:r>
        <w:r w:rsidRPr="00A027A5">
          <w:rPr>
            <w:rPrChange w:id="1115" w:author="Tiffany Lin" w:date="2012-05-20T17:52:00Z">
              <w:rPr/>
            </w:rPrChange>
          </w:rPr>
          <w:lastRenderedPageBreak/>
          <w:t>partitioned by class and a single B</w:t>
        </w:r>
      </w:ins>
      <w:ins w:id="1116" w:author="Tiffany Lin" w:date="2012-05-17T00:07:00Z">
        <w:r w:rsidRPr="00A027A5">
          <w:rPr>
            <w:rPrChange w:id="1117" w:author="Tiffany Lin" w:date="2012-05-20T17:52:00Z">
              <w:rPr/>
            </w:rPrChange>
          </w:rPr>
          <w:t>ayesian network is constructed for each partition</w:t>
        </w:r>
      </w:ins>
      <w:ins w:id="1118" w:author="Tiffany Lin" w:date="2012-05-17T00:08:00Z">
        <w:r w:rsidRPr="00A027A5">
          <w:rPr>
            <w:rPrChange w:id="1119" w:author="Tiffany Lin" w:date="2012-05-20T17:52:00Z">
              <w:rPr/>
            </w:rPrChange>
          </w:rPr>
          <w:t xml:space="preserve"> to maximize each individual posterior probability</w:t>
        </w:r>
      </w:ins>
      <w:ins w:id="1120" w:author="Tiffany Lin" w:date="2012-05-17T00:07:00Z">
        <w:r w:rsidRPr="00A027A5">
          <w:rPr>
            <w:rPrChange w:id="1121" w:author="Tiffany Lin" w:date="2012-05-20T17:52:00Z">
              <w:rPr/>
            </w:rPrChange>
          </w:rPr>
          <w:t xml:space="preserve">.  The aim of this was to model the underlying pattern of dependency between different features. </w:t>
        </w:r>
      </w:ins>
      <w:ins w:id="1122" w:author="Tiffany Lin" w:date="2012-05-17T00:08:00Z">
        <w:r w:rsidRPr="00A027A5">
          <w:rPr>
            <w:rPrChange w:id="1123" w:author="Tiffany Lin" w:date="2012-05-20T17:52:00Z">
              <w:rPr/>
            </w:rPrChange>
          </w:rPr>
          <w:t xml:space="preserve"> </w:t>
        </w:r>
      </w:ins>
      <w:ins w:id="1124" w:author="Tiffany Lin" w:date="2012-05-17T00:07:00Z">
        <w:r w:rsidRPr="00A027A5">
          <w:rPr>
            <w:rPrChange w:id="1125" w:author="Tiffany Lin" w:date="2012-05-20T17:52:00Z">
              <w:rPr/>
            </w:rPrChange>
          </w:rPr>
          <w:t xml:space="preserve"> </w:t>
        </w:r>
      </w:ins>
      <w:ins w:id="1126" w:author="Tiffany Lin" w:date="2012-05-17T00:09:00Z">
        <w:r w:rsidRPr="00A027A5">
          <w:rPr>
            <w:rPrChange w:id="1127" w:author="Tiffany Lin" w:date="2012-05-20T17:52:00Z">
              <w:rPr/>
            </w:rPrChange>
          </w:rPr>
          <w:t xml:space="preserve">The single net, on the other hand, does not model the dependency, and the classifier is forced to be static across all classes.  </w:t>
        </w:r>
      </w:ins>
    </w:p>
    <w:p w:rsidR="00C2294A" w:rsidRPr="00A027A5" w:rsidRDefault="00C10636" w:rsidP="00AD61FE">
      <w:pPr>
        <w:pStyle w:val="Heading3"/>
        <w:spacing w:line="480" w:lineRule="auto"/>
        <w:rPr>
          <w:ins w:id="1128" w:author="Tiffany Lin" w:date="2012-05-16T23:24:00Z"/>
          <w:sz w:val="24"/>
          <w:szCs w:val="24"/>
          <w:rPrChange w:id="1129" w:author="Tiffany Lin" w:date="2012-05-20T17:52:00Z">
            <w:rPr>
              <w:ins w:id="1130" w:author="Tiffany Lin" w:date="2012-05-16T23:24:00Z"/>
              <w:sz w:val="24"/>
              <w:szCs w:val="24"/>
            </w:rPr>
          </w:rPrChange>
        </w:rPr>
        <w:pPrChange w:id="1131" w:author="Tiffany Lin" w:date="2012-05-16T21:39:00Z">
          <w:pPr>
            <w:pStyle w:val="Heading3"/>
          </w:pPr>
        </w:pPrChange>
      </w:pPr>
      <w:bookmarkStart w:id="1132" w:name="_Toc325314323"/>
      <w:r w:rsidRPr="00A027A5">
        <w:rPr>
          <w:sz w:val="24"/>
          <w:szCs w:val="24"/>
          <w:rPrChange w:id="1133" w:author="Tiffany Lin" w:date="2012-05-20T17:52:00Z">
            <w:rPr>
              <w:sz w:val="24"/>
              <w:szCs w:val="24"/>
            </w:rPr>
          </w:rPrChange>
        </w:rPr>
        <w:t>1.1.3 Previous Work</w:t>
      </w:r>
      <w:bookmarkEnd w:id="1132"/>
    </w:p>
    <w:p w:rsidR="00963433" w:rsidRPr="00A027A5" w:rsidRDefault="002453A0" w:rsidP="002453A0">
      <w:pPr>
        <w:pStyle w:val="DoubleSpaced"/>
        <w:ind w:firstLine="720"/>
        <w:rPr>
          <w:ins w:id="1134" w:author="Tiffany Lin" w:date="2012-05-17T05:05:00Z"/>
          <w:rPrChange w:id="1135" w:author="Tiffany Lin" w:date="2012-05-20T17:52:00Z">
            <w:rPr>
              <w:ins w:id="1136" w:author="Tiffany Lin" w:date="2012-05-17T05:05:00Z"/>
            </w:rPr>
          </w:rPrChange>
        </w:rPr>
        <w:pPrChange w:id="1137" w:author="Tiffany Lin" w:date="2012-05-17T00:10:00Z">
          <w:pPr>
            <w:pStyle w:val="Heading3"/>
          </w:pPr>
        </w:pPrChange>
      </w:pPr>
      <w:ins w:id="1138" w:author="Tiffany Lin" w:date="2012-05-17T00:09:00Z">
        <w:r w:rsidRPr="00A027A5">
          <w:rPr>
            <w:rPrChange w:id="1139" w:author="Tiffany Lin" w:date="2012-05-20T17:52:00Z">
              <w:rPr/>
            </w:rPrChange>
          </w:rPr>
          <w:t>Neena</w:t>
        </w:r>
      </w:ins>
      <w:ins w:id="1140" w:author="Tiffany Lin" w:date="2012-05-17T00:10:00Z">
        <w:r w:rsidRPr="00A027A5">
          <w:rPr>
            <w:rPrChange w:id="1141" w:author="Tiffany Lin" w:date="2012-05-20T17:52:00Z">
              <w:rPr/>
            </w:rPrChange>
          </w:rPr>
          <w:t xml:space="preserve"> Parikh’s </w:t>
        </w:r>
      </w:ins>
      <w:ins w:id="1142" w:author="Tiffany Lin" w:date="2012-05-17T00:14:00Z">
        <w:r w:rsidR="00123C64" w:rsidRPr="00A027A5">
          <w:rPr>
            <w:rPrChange w:id="1143" w:author="Tiffany Lin" w:date="2012-05-20T17:52:00Z">
              <w:rPr/>
            </w:rPrChange>
          </w:rPr>
          <w:t xml:space="preserve">research created an </w:t>
        </w:r>
      </w:ins>
      <w:ins w:id="1144" w:author="Tiffany Lin" w:date="2012-05-17T00:15:00Z">
        <w:r w:rsidR="00123C64" w:rsidRPr="00A027A5">
          <w:rPr>
            <w:rPrChange w:id="1145" w:author="Tiffany Lin" w:date="2012-05-20T17:52:00Z">
              <w:rPr/>
            </w:rPrChange>
          </w:rPr>
          <w:t xml:space="preserve">automated framework that allows for the genome wide expression data, using the GEO database, in regards to diseases and disorders, </w:t>
        </w:r>
      </w:ins>
      <w:ins w:id="1146" w:author="Tiffany Lin" w:date="2012-05-17T00:45:00Z">
        <w:r w:rsidR="004547BB" w:rsidRPr="00A027A5">
          <w:rPr>
            <w:rPrChange w:id="1147" w:author="Tiffany Lin" w:date="2012-05-20T17:52:00Z">
              <w:rPr/>
            </w:rPrChange>
          </w:rPr>
          <w:t xml:space="preserve">while also creating a predictive model for disease-related phenotypes that will illustrate the relationship between genetic factors and pathways.  </w:t>
        </w:r>
      </w:ins>
      <w:ins w:id="1148" w:author="Tiffany Lin" w:date="2012-05-17T01:23:00Z">
        <w:r w:rsidR="002A2A9B" w:rsidRPr="00A027A5">
          <w:rPr>
            <w:rPrChange w:id="1149" w:author="Tiffany Lin" w:date="2012-05-20T17:52:00Z">
              <w:rPr/>
            </w:rPrChange>
          </w:rPr>
          <w:t xml:space="preserve">The </w:t>
        </w:r>
      </w:ins>
      <w:ins w:id="1150" w:author="Tiffany Lin" w:date="2012-05-17T00:45:00Z">
        <w:r w:rsidR="004547BB" w:rsidRPr="00A027A5">
          <w:rPr>
            <w:rPrChange w:id="1151" w:author="Tiffany Lin" w:date="2012-05-20T17:52:00Z">
              <w:rPr/>
            </w:rPrChange>
          </w:rPr>
          <w:t xml:space="preserve">automated </w:t>
        </w:r>
      </w:ins>
      <w:ins w:id="1152" w:author="Tiffany Lin" w:date="2012-05-17T00:50:00Z">
        <w:r w:rsidR="004547BB" w:rsidRPr="00A027A5">
          <w:rPr>
            <w:rPrChange w:id="1153" w:author="Tiffany Lin" w:date="2012-05-20T17:52:00Z">
              <w:rPr/>
            </w:rPrChange>
          </w:rPr>
          <w:t>framework</w:t>
        </w:r>
      </w:ins>
      <w:ins w:id="1154" w:author="Tiffany Lin" w:date="2012-05-17T01:24:00Z">
        <w:r w:rsidR="002A2A9B" w:rsidRPr="00A027A5">
          <w:rPr>
            <w:rPrChange w:id="1155" w:author="Tiffany Lin" w:date="2012-05-20T17:52:00Z">
              <w:rPr/>
            </w:rPrChange>
          </w:rPr>
          <w:t xml:space="preserve">, written in R, a free software environment for statistical computing and graphics [3], </w:t>
        </w:r>
      </w:ins>
      <w:ins w:id="1156" w:author="Tiffany Lin" w:date="2012-05-17T00:50:00Z">
        <w:r w:rsidR="004547BB" w:rsidRPr="00A027A5">
          <w:rPr>
            <w:rPrChange w:id="1157" w:author="Tiffany Lin" w:date="2012-05-20T17:52:00Z">
              <w:rPr/>
            </w:rPrChange>
          </w:rPr>
          <w:t xml:space="preserve"> </w:t>
        </w:r>
      </w:ins>
      <w:ins w:id="1158" w:author="Tiffany Lin" w:date="2012-05-17T01:23:00Z">
        <w:r w:rsidR="002A2A9B" w:rsidRPr="00A027A5">
          <w:rPr>
            <w:rPrChange w:id="1159" w:author="Tiffany Lin" w:date="2012-05-20T17:52:00Z">
              <w:rPr/>
            </w:rPrChange>
          </w:rPr>
          <w:t xml:space="preserve">that she made also </w:t>
        </w:r>
      </w:ins>
      <w:ins w:id="1160" w:author="Tiffany Lin" w:date="2012-05-17T00:50:00Z">
        <w:r w:rsidR="004547BB" w:rsidRPr="00A027A5">
          <w:rPr>
            <w:rPrChange w:id="1161" w:author="Tiffany Lin" w:date="2012-05-20T17:52:00Z">
              <w:rPr/>
            </w:rPrChange>
          </w:rPr>
          <w:t xml:space="preserve">created files that could be used to </w:t>
        </w:r>
      </w:ins>
      <w:ins w:id="1162" w:author="Tiffany Lin" w:date="2012-05-17T01:23:00Z">
        <w:r w:rsidR="002A2A9B" w:rsidRPr="00A027A5">
          <w:rPr>
            <w:rPrChange w:id="1163" w:author="Tiffany Lin" w:date="2012-05-20T17:52:00Z">
              <w:rPr/>
            </w:rPrChange>
          </w:rPr>
          <w:t>create both Bayesian single nets and Bayesian multinets</w:t>
        </w:r>
      </w:ins>
      <w:ins w:id="1164" w:author="Tiffany Lin" w:date="2012-05-17T01:24:00Z">
        <w:r w:rsidR="002A2A9B" w:rsidRPr="00A027A5">
          <w:rPr>
            <w:rPrChange w:id="1165" w:author="Tiffany Lin" w:date="2012-05-20T17:52:00Z">
              <w:rPr/>
            </w:rPrChange>
          </w:rPr>
          <w:t xml:space="preserve"> using </w:t>
        </w:r>
      </w:ins>
      <w:ins w:id="1166" w:author="Tiffany Lin" w:date="2012-05-17T01:27:00Z">
        <w:r w:rsidR="008D3874" w:rsidRPr="00A027A5">
          <w:rPr>
            <w:rPrChange w:id="1167" w:author="Tiffany Lin" w:date="2012-05-20T17:52:00Z">
              <w:rPr/>
            </w:rPrChange>
          </w:rPr>
          <w:t>a Weka [4], a data mining software.</w:t>
        </w:r>
      </w:ins>
    </w:p>
    <w:p w:rsidR="00CD2E3B" w:rsidRPr="00A027A5" w:rsidRDefault="00CD2E3B" w:rsidP="002453A0">
      <w:pPr>
        <w:pStyle w:val="DoubleSpaced"/>
        <w:ind w:firstLine="720"/>
        <w:rPr>
          <w:ins w:id="1168" w:author="Tiffany Lin" w:date="2012-05-17T00:32:00Z"/>
          <w:rPrChange w:id="1169" w:author="Tiffany Lin" w:date="2012-05-20T17:52:00Z">
            <w:rPr>
              <w:ins w:id="1170" w:author="Tiffany Lin" w:date="2012-05-17T00:32:00Z"/>
            </w:rPr>
          </w:rPrChange>
        </w:rPr>
        <w:pPrChange w:id="1171" w:author="Tiffany Lin" w:date="2012-05-17T00:10:00Z">
          <w:pPr>
            <w:pStyle w:val="Heading3"/>
          </w:pPr>
        </w:pPrChange>
      </w:pPr>
      <w:ins w:id="1172" w:author="Tiffany Lin" w:date="2012-05-17T05:06:00Z">
        <w:r w:rsidRPr="00A027A5">
          <w:rPr>
            <w:rPrChange w:id="1173" w:author="Tiffany Lin" w:date="2012-05-20T17:52:00Z">
              <w:rPr/>
            </w:rPrChange>
          </w:rPr>
          <w:t>The</w:t>
        </w:r>
      </w:ins>
      <w:ins w:id="1174" w:author="Tiffany Lin" w:date="2012-05-17T05:05:00Z">
        <w:r w:rsidRPr="00A027A5">
          <w:rPr>
            <w:rPrChange w:id="1175" w:author="Tiffany Lin" w:date="2012-05-20T17:52:00Z">
              <w:rPr/>
            </w:rPrChange>
          </w:rPr>
          <w:t xml:space="preserve"> </w:t>
        </w:r>
      </w:ins>
      <w:ins w:id="1176" w:author="Tiffany Lin" w:date="2012-05-17T05:09:00Z">
        <w:r w:rsidRPr="00A027A5">
          <w:rPr>
            <w:rPrChange w:id="1177" w:author="Tiffany Lin" w:date="2012-05-20T17:52:00Z">
              <w:rPr/>
            </w:rPrChange>
          </w:rPr>
          <w:t>program</w:t>
        </w:r>
      </w:ins>
      <w:ins w:id="1178" w:author="Tiffany Lin" w:date="2012-05-17T05:05:00Z">
        <w:r w:rsidRPr="00A027A5">
          <w:rPr>
            <w:rPrChange w:id="1179" w:author="Tiffany Lin" w:date="2012-05-20T17:52:00Z">
              <w:rPr/>
            </w:rPrChange>
          </w:rPr>
          <w:t xml:space="preserve"> took an input of a series of DataSets from the GEO database, and examined each one to find relevant DataSets.  For example, </w:t>
        </w:r>
      </w:ins>
      <w:ins w:id="1180" w:author="Tiffany Lin" w:date="2012-05-17T05:06:00Z">
        <w:r w:rsidRPr="00A027A5">
          <w:rPr>
            <w:rPrChange w:id="1181" w:author="Tiffany Lin" w:date="2012-05-20T17:52:00Z">
              <w:rPr/>
            </w:rPrChange>
          </w:rPr>
          <w:t>it searched for key words such as “control”, “infected”, “normal type”, and “wild type”.</w:t>
        </w:r>
      </w:ins>
      <w:ins w:id="1182" w:author="Tiffany Lin" w:date="2012-05-17T05:08:00Z">
        <w:r w:rsidRPr="00A027A5">
          <w:rPr>
            <w:rPrChange w:id="1183" w:author="Tiffany Lin" w:date="2012-05-20T17:52:00Z">
              <w:rPr/>
            </w:rPrChange>
          </w:rPr>
          <w:t xml:space="preserve">  The pipeline</w:t>
        </w:r>
      </w:ins>
      <w:ins w:id="1184" w:author="Tiffany Lin" w:date="2012-05-17T05:06:00Z">
        <w:r w:rsidRPr="00A027A5">
          <w:rPr>
            <w:rPrChange w:id="1185" w:author="Tiffany Lin" w:date="2012-05-20T17:52:00Z">
              <w:rPr/>
            </w:rPrChange>
          </w:rPr>
          <w:t xml:space="preserve"> would then filter out DataSets </w:t>
        </w:r>
      </w:ins>
      <w:ins w:id="1186" w:author="Tiffany Lin" w:date="2012-05-17T05:07:00Z">
        <w:r w:rsidRPr="00A027A5">
          <w:rPr>
            <w:rPrChange w:id="1187" w:author="Tiffany Lin" w:date="2012-05-20T17:52:00Z">
              <w:rPr/>
            </w:rPrChange>
          </w:rPr>
          <w:t xml:space="preserve">that were not relevant, and return an </w:t>
        </w:r>
      </w:ins>
      <w:ins w:id="1188" w:author="Tiffany Lin" w:date="2012-05-17T05:08:00Z">
        <w:r w:rsidRPr="00A027A5">
          <w:rPr>
            <w:rPrChange w:id="1189" w:author="Tiffany Lin" w:date="2012-05-20T17:52:00Z">
              <w:rPr/>
            </w:rPrChange>
          </w:rPr>
          <w:t>arff, attribute</w:t>
        </w:r>
      </w:ins>
      <w:ins w:id="1190" w:author="Tiffany Lin" w:date="2012-05-17T05:07:00Z">
        <w:r w:rsidRPr="00A027A5">
          <w:rPr>
            <w:rPrChange w:id="1191" w:author="Tiffany Lin" w:date="2012-05-20T17:52:00Z">
              <w:rPr/>
            </w:rPrChange>
          </w:rPr>
          <w:t xml:space="preserve"> relation file format, </w:t>
        </w:r>
      </w:ins>
      <w:ins w:id="1192" w:author="Tiffany Lin" w:date="2012-05-17T05:08:00Z">
        <w:r w:rsidRPr="00A027A5">
          <w:rPr>
            <w:rPrChange w:id="1193" w:author="Tiffany Lin" w:date="2012-05-20T17:52:00Z">
              <w:rPr/>
            </w:rPrChange>
          </w:rPr>
          <w:t xml:space="preserve">file, </w:t>
        </w:r>
      </w:ins>
      <w:proofErr w:type="gramStart"/>
      <w:ins w:id="1194" w:author="Tiffany Lin" w:date="2012-05-17T05:07:00Z">
        <w:r w:rsidRPr="00A027A5">
          <w:rPr>
            <w:rPrChange w:id="1195" w:author="Tiffany Lin" w:date="2012-05-20T17:52:00Z">
              <w:rPr/>
            </w:rPrChange>
          </w:rPr>
          <w:t>an</w:t>
        </w:r>
        <w:proofErr w:type="gramEnd"/>
        <w:r w:rsidRPr="00A027A5">
          <w:rPr>
            <w:rPrChange w:id="1196" w:author="Tiffany Lin" w:date="2012-05-20T17:52:00Z">
              <w:rPr/>
            </w:rPrChange>
          </w:rPr>
          <w:t xml:space="preserve"> ASCII text file that describes a list of instances that share a set of attributes, </w:t>
        </w:r>
      </w:ins>
      <w:ins w:id="1197" w:author="Tiffany Lin" w:date="2012-05-17T05:08:00Z">
        <w:r w:rsidRPr="00A027A5">
          <w:rPr>
            <w:rPrChange w:id="1198" w:author="Tiffany Lin" w:date="2012-05-20T17:52:00Z">
              <w:rPr/>
            </w:rPrChange>
          </w:rPr>
          <w:t xml:space="preserve">which then can be read by Weka to create models.  </w:t>
        </w:r>
      </w:ins>
    </w:p>
    <w:p w:rsidR="00123C64" w:rsidRPr="00A027A5" w:rsidRDefault="00963433" w:rsidP="002453A0">
      <w:pPr>
        <w:pStyle w:val="DoubleSpaced"/>
        <w:ind w:firstLine="720"/>
        <w:rPr>
          <w:rPrChange w:id="1199" w:author="Tiffany Lin" w:date="2012-05-20T17:52:00Z">
            <w:rPr>
              <w:sz w:val="24"/>
              <w:szCs w:val="24"/>
            </w:rPr>
          </w:rPrChange>
        </w:rPr>
        <w:pPrChange w:id="1200" w:author="Tiffany Lin" w:date="2012-05-17T00:10:00Z">
          <w:pPr>
            <w:pStyle w:val="Heading3"/>
          </w:pPr>
        </w:pPrChange>
      </w:pPr>
      <w:ins w:id="1201" w:author="Tiffany Lin" w:date="2012-05-17T00:32:00Z">
        <w:r w:rsidRPr="00A027A5">
          <w:rPr>
            <w:rPrChange w:id="1202" w:author="Tiffany Lin" w:date="2012-05-20T17:52:00Z">
              <w:rPr/>
            </w:rPrChange>
          </w:rPr>
          <w:t xml:space="preserve">To test </w:t>
        </w:r>
      </w:ins>
      <w:ins w:id="1203" w:author="Tiffany Lin" w:date="2012-05-17T01:30:00Z">
        <w:r w:rsidR="008D3874" w:rsidRPr="00A027A5">
          <w:rPr>
            <w:rPrChange w:id="1204" w:author="Tiffany Lin" w:date="2012-05-20T17:52:00Z">
              <w:rPr/>
            </w:rPrChange>
          </w:rPr>
          <w:t xml:space="preserve">the </w:t>
        </w:r>
      </w:ins>
      <w:ins w:id="1205" w:author="Tiffany Lin" w:date="2012-05-17T01:27:00Z">
        <w:r w:rsidR="008D3874" w:rsidRPr="00A027A5">
          <w:rPr>
            <w:rPrChange w:id="1206" w:author="Tiffany Lin" w:date="2012-05-20T17:52:00Z">
              <w:rPr/>
            </w:rPrChange>
          </w:rPr>
          <w:t>pipeline</w:t>
        </w:r>
      </w:ins>
      <w:ins w:id="1207" w:author="Tiffany Lin" w:date="2012-05-17T00:32:00Z">
        <w:r w:rsidRPr="00A027A5">
          <w:rPr>
            <w:rPrChange w:id="1208" w:author="Tiffany Lin" w:date="2012-05-20T17:52:00Z">
              <w:rPr/>
            </w:rPrChange>
          </w:rPr>
          <w:t xml:space="preserve">, </w:t>
        </w:r>
      </w:ins>
      <w:ins w:id="1209" w:author="Tiffany Lin" w:date="2012-05-17T00:20:00Z">
        <w:r w:rsidR="00123C64" w:rsidRPr="00A027A5">
          <w:rPr>
            <w:rPrChange w:id="1210" w:author="Tiffany Lin" w:date="2012-05-20T17:52:00Z">
              <w:rPr/>
            </w:rPrChange>
          </w:rPr>
          <w:t xml:space="preserve">Parikh studied Huntington’s disease, </w:t>
        </w:r>
        <w:r w:rsidRPr="00A027A5">
          <w:rPr>
            <w:rPrChange w:id="1211" w:author="Tiffany Lin" w:date="2012-05-20T17:52:00Z">
              <w:rPr/>
            </w:rPrChange>
          </w:rPr>
          <w:t>obesity, leukemia, and lymphoma</w:t>
        </w:r>
      </w:ins>
      <w:ins w:id="1212" w:author="Tiffany Lin" w:date="2012-05-17T00:32:00Z">
        <w:r w:rsidRPr="00A027A5">
          <w:rPr>
            <w:rPrChange w:id="1213" w:author="Tiffany Lin" w:date="2012-05-20T17:52:00Z">
              <w:rPr/>
            </w:rPrChange>
          </w:rPr>
          <w:t xml:space="preserve">, and from the </w:t>
        </w:r>
      </w:ins>
      <w:ins w:id="1214" w:author="Tiffany Lin" w:date="2012-05-17T01:30:00Z">
        <w:r w:rsidR="008D3874" w:rsidRPr="00A027A5">
          <w:rPr>
            <w:rPrChange w:id="1215" w:author="Tiffany Lin" w:date="2012-05-20T17:52:00Z">
              <w:rPr/>
            </w:rPrChange>
          </w:rPr>
          <w:t xml:space="preserve">results from Weka, she </w:t>
        </w:r>
      </w:ins>
      <w:ins w:id="1216" w:author="Tiffany Lin" w:date="2012-05-17T03:02:00Z">
        <w:r w:rsidR="004B075F" w:rsidRPr="00A027A5">
          <w:rPr>
            <w:rPrChange w:id="1217" w:author="Tiffany Lin" w:date="2012-05-20T17:52:00Z">
              <w:rPr/>
            </w:rPrChange>
          </w:rPr>
          <w:t>ran an external cross</w:t>
        </w:r>
      </w:ins>
      <w:ins w:id="1218" w:author="Tiffany Lin" w:date="2012-05-17T03:03:00Z">
        <w:r w:rsidR="004B075F" w:rsidRPr="00A027A5">
          <w:rPr>
            <w:rPrChange w:id="1219" w:author="Tiffany Lin" w:date="2012-05-20T17:52:00Z">
              <w:rPr/>
            </w:rPrChange>
          </w:rPr>
          <w:t xml:space="preserve">-validation on the data, which can be used to evaluate any kind of predictive model one can construct.  </w:t>
        </w:r>
      </w:ins>
      <w:ins w:id="1220" w:author="Tiffany Lin" w:date="2012-05-17T03:12:00Z">
        <w:r w:rsidR="004B075F" w:rsidRPr="00A027A5">
          <w:rPr>
            <w:rPrChange w:id="1221" w:author="Tiffany Lin" w:date="2012-05-20T17:52:00Z">
              <w:rPr/>
            </w:rPrChange>
          </w:rPr>
          <w:t xml:space="preserve">To </w:t>
        </w:r>
        <w:r w:rsidR="004B075F" w:rsidRPr="00A027A5">
          <w:rPr>
            <w:rPrChange w:id="1222" w:author="Tiffany Lin" w:date="2012-05-20T17:52:00Z">
              <w:rPr/>
            </w:rPrChange>
          </w:rPr>
          <w:lastRenderedPageBreak/>
          <w:t xml:space="preserve">judge how accurate the model was, Parikh examined the area under the </w:t>
        </w:r>
      </w:ins>
      <w:ins w:id="1223" w:author="Tiffany Lin" w:date="2012-05-17T03:13:00Z">
        <w:r w:rsidR="004B075F" w:rsidRPr="00A027A5">
          <w:rPr>
            <w:rPrChange w:id="1224" w:author="Tiffany Lin" w:date="2012-05-20T17:52:00Z">
              <w:rPr/>
            </w:rPrChange>
          </w:rPr>
          <w:t>receiver operating curve (</w:t>
        </w:r>
      </w:ins>
      <w:ins w:id="1225" w:author="Tiffany Lin" w:date="2012-05-17T04:51:00Z">
        <w:r w:rsidR="00FE2BD6" w:rsidRPr="00A027A5">
          <w:rPr>
            <w:rPrChange w:id="1226" w:author="Tiffany Lin" w:date="2012-05-20T17:52:00Z">
              <w:rPr/>
            </w:rPrChange>
          </w:rPr>
          <w:t>AUROC</w:t>
        </w:r>
      </w:ins>
      <w:ins w:id="1227" w:author="Tiffany Lin" w:date="2012-05-17T03:13:00Z">
        <w:r w:rsidR="004B075F" w:rsidRPr="00A027A5">
          <w:rPr>
            <w:rPrChange w:id="1228" w:author="Tiffany Lin" w:date="2012-05-20T17:52:00Z">
              <w:rPr/>
            </w:rPrChange>
          </w:rPr>
          <w:t xml:space="preserve">), which is a graph that illustrates the performance of the model as its discrimination threshold is varied.  </w:t>
        </w:r>
      </w:ins>
      <w:ins w:id="1229" w:author="Tiffany Lin" w:date="2012-05-17T04:22:00Z">
        <w:r w:rsidR="004D31D7" w:rsidRPr="00A027A5">
          <w:rPr>
            <w:rPrChange w:id="1230" w:author="Tiffany Lin" w:date="2012-05-20T17:52:00Z">
              <w:rPr/>
            </w:rPrChange>
          </w:rPr>
          <w:t xml:space="preserve">This value can be from 0 to 1, </w:t>
        </w:r>
      </w:ins>
      <w:ins w:id="1231" w:author="Tiffany Lin" w:date="2012-05-17T04:23:00Z">
        <w:r w:rsidR="004D31D7" w:rsidRPr="00A027A5">
          <w:rPr>
            <w:rPrChange w:id="1232" w:author="Tiffany Lin" w:date="2012-05-20T17:52:00Z">
              <w:rPr/>
            </w:rPrChange>
          </w:rPr>
          <w:t xml:space="preserve">with 1 being an indication of the best model.  </w:t>
        </w:r>
      </w:ins>
      <w:ins w:id="1233" w:author="Tiffany Lin" w:date="2012-05-17T03:13:00Z">
        <w:r w:rsidR="00972316" w:rsidRPr="00A027A5">
          <w:rPr>
            <w:rPrChange w:id="1234" w:author="Tiffany Lin" w:date="2012-05-20T17:52:00Z">
              <w:rPr/>
            </w:rPrChange>
          </w:rPr>
          <w:t xml:space="preserve">Using that parameter, she </w:t>
        </w:r>
      </w:ins>
      <w:ins w:id="1235" w:author="Tiffany Lin" w:date="2012-05-17T03:14:00Z">
        <w:r w:rsidR="00972316" w:rsidRPr="00A027A5">
          <w:rPr>
            <w:rPrChange w:id="1236" w:author="Tiffany Lin" w:date="2012-05-20T17:52:00Z">
              <w:rPr/>
            </w:rPrChange>
          </w:rPr>
          <w:t>declared that the Bayesian multinet was a better model for predictive medicine than the Bayesian single net model</w:t>
        </w:r>
      </w:ins>
      <w:ins w:id="1237" w:author="Tiffany Lin" w:date="2012-05-17T04:22:00Z">
        <w:r w:rsidR="004D31D7" w:rsidRPr="00A027A5">
          <w:rPr>
            <w:rPrChange w:id="1238" w:author="Tiffany Lin" w:date="2012-05-20T17:52:00Z">
              <w:rPr/>
            </w:rPrChange>
          </w:rPr>
          <w:t xml:space="preserve">, as the multinet had a higher </w:t>
        </w:r>
      </w:ins>
      <w:ins w:id="1239" w:author="Tiffany Lin" w:date="2012-05-17T04:52:00Z">
        <w:r w:rsidR="00FE2BD6" w:rsidRPr="00A027A5">
          <w:rPr>
            <w:rPrChange w:id="1240" w:author="Tiffany Lin" w:date="2012-05-20T17:52:00Z">
              <w:rPr/>
            </w:rPrChange>
          </w:rPr>
          <w:t>AUROC</w:t>
        </w:r>
      </w:ins>
      <w:ins w:id="1241" w:author="Tiffany Lin" w:date="2012-05-17T04:22:00Z">
        <w:r w:rsidR="004D31D7" w:rsidRPr="00A027A5">
          <w:rPr>
            <w:rPrChange w:id="1242" w:author="Tiffany Lin" w:date="2012-05-20T17:52:00Z">
              <w:rPr/>
            </w:rPrChange>
          </w:rPr>
          <w:t xml:space="preserve"> value, which was judged to be either fair</w:t>
        </w:r>
      </w:ins>
      <w:ins w:id="1243" w:author="Tiffany Lin" w:date="2012-05-17T04:23:00Z">
        <w:r w:rsidR="004D31D7" w:rsidRPr="00A027A5">
          <w:rPr>
            <w:rPrChange w:id="1244" w:author="Tiffany Lin" w:date="2012-05-20T17:52:00Z">
              <w:rPr/>
            </w:rPrChange>
          </w:rPr>
          <w:t xml:space="preserve"> (0.7-0.8)</w:t>
        </w:r>
      </w:ins>
      <w:ins w:id="1245" w:author="Tiffany Lin" w:date="2012-05-17T04:22:00Z">
        <w:r w:rsidR="004D31D7" w:rsidRPr="00A027A5">
          <w:rPr>
            <w:rPrChange w:id="1246" w:author="Tiffany Lin" w:date="2012-05-20T17:52:00Z">
              <w:rPr/>
            </w:rPrChange>
          </w:rPr>
          <w:t xml:space="preserve"> or good</w:t>
        </w:r>
      </w:ins>
      <w:ins w:id="1247" w:author="Tiffany Lin" w:date="2012-05-17T04:23:00Z">
        <w:r w:rsidR="004D31D7" w:rsidRPr="00A027A5">
          <w:rPr>
            <w:rPrChange w:id="1248" w:author="Tiffany Lin" w:date="2012-05-20T17:52:00Z">
              <w:rPr/>
            </w:rPrChange>
          </w:rPr>
          <w:t xml:space="preserve"> (0.8-0.9)</w:t>
        </w:r>
      </w:ins>
      <w:ins w:id="1249" w:author="Tiffany Lin" w:date="2012-05-17T04:22:00Z">
        <w:r w:rsidR="004D31D7" w:rsidRPr="00A027A5">
          <w:rPr>
            <w:rPrChange w:id="1250" w:author="Tiffany Lin" w:date="2012-05-20T17:52:00Z">
              <w:rPr/>
            </w:rPrChange>
          </w:rPr>
          <w:t xml:space="preserve">, while the single net seemed to produce lower </w:t>
        </w:r>
      </w:ins>
      <w:ins w:id="1251" w:author="Tiffany Lin" w:date="2012-05-17T04:52:00Z">
        <w:r w:rsidR="00FE2BD6" w:rsidRPr="00A027A5">
          <w:rPr>
            <w:rPrChange w:id="1252" w:author="Tiffany Lin" w:date="2012-05-20T17:52:00Z">
              <w:rPr/>
            </w:rPrChange>
          </w:rPr>
          <w:t>AUROC</w:t>
        </w:r>
      </w:ins>
      <w:ins w:id="1253" w:author="Tiffany Lin" w:date="2012-05-17T04:22:00Z">
        <w:r w:rsidR="004D31D7" w:rsidRPr="00A027A5">
          <w:rPr>
            <w:rPrChange w:id="1254" w:author="Tiffany Lin" w:date="2012-05-20T17:52:00Z">
              <w:rPr/>
            </w:rPrChange>
          </w:rPr>
          <w:t xml:space="preserve"> values, which were judged to be poor</w:t>
        </w:r>
      </w:ins>
      <w:ins w:id="1255" w:author="Tiffany Lin" w:date="2012-05-17T04:23:00Z">
        <w:r w:rsidR="004D31D7" w:rsidRPr="00A027A5">
          <w:rPr>
            <w:rPrChange w:id="1256" w:author="Tiffany Lin" w:date="2012-05-20T17:52:00Z">
              <w:rPr/>
            </w:rPrChange>
          </w:rPr>
          <w:t xml:space="preserve"> (less than 0.7)</w:t>
        </w:r>
      </w:ins>
      <w:ins w:id="1257" w:author="Tiffany Lin" w:date="2012-05-17T03:14:00Z">
        <w:r w:rsidR="00972316" w:rsidRPr="00A027A5">
          <w:rPr>
            <w:rPrChange w:id="1258" w:author="Tiffany Lin" w:date="2012-05-20T17:52:00Z">
              <w:rPr/>
            </w:rPrChange>
          </w:rPr>
          <w:t xml:space="preserve">.  </w:t>
        </w:r>
      </w:ins>
    </w:p>
    <w:p w:rsidR="00C10636" w:rsidRPr="00A027A5" w:rsidDel="00AD61FE" w:rsidRDefault="00C10636" w:rsidP="00AD61FE">
      <w:pPr>
        <w:pStyle w:val="Heading3"/>
        <w:spacing w:line="480" w:lineRule="auto"/>
        <w:rPr>
          <w:del w:id="1259" w:author="Tiffany Lin" w:date="2012-05-16T21:39:00Z"/>
          <w:sz w:val="24"/>
          <w:szCs w:val="24"/>
          <w:rPrChange w:id="1260" w:author="Tiffany Lin" w:date="2012-05-20T17:52:00Z">
            <w:rPr>
              <w:del w:id="1261" w:author="Tiffany Lin" w:date="2012-05-16T21:39:00Z"/>
              <w:sz w:val="24"/>
              <w:szCs w:val="24"/>
            </w:rPr>
          </w:rPrChange>
        </w:rPr>
        <w:pPrChange w:id="1262" w:author="Tiffany Lin" w:date="2012-05-16T21:39:00Z">
          <w:pPr>
            <w:pStyle w:val="Heading3"/>
          </w:pPr>
        </w:pPrChange>
      </w:pPr>
    </w:p>
    <w:p w:rsidR="00C2294A" w:rsidRPr="00A027A5" w:rsidRDefault="00E377FD" w:rsidP="00AD61FE">
      <w:pPr>
        <w:pStyle w:val="Heading2"/>
        <w:spacing w:line="480" w:lineRule="auto"/>
        <w:rPr>
          <w:ins w:id="1263" w:author="Tiffany Lin" w:date="2012-05-17T00:14:00Z"/>
          <w:rFonts w:ascii="Times New Roman" w:hAnsi="Times New Roman" w:cs="Times New Roman"/>
          <w:color w:val="auto"/>
          <w:sz w:val="24"/>
          <w:szCs w:val="24"/>
          <w:rPrChange w:id="1264" w:author="Tiffany Lin" w:date="2012-05-20T17:52:00Z">
            <w:rPr>
              <w:ins w:id="1265" w:author="Tiffany Lin" w:date="2012-05-17T00:14:00Z"/>
              <w:rFonts w:ascii="Times New Roman" w:hAnsi="Times New Roman" w:cs="Times New Roman"/>
              <w:color w:val="auto"/>
              <w:sz w:val="24"/>
              <w:szCs w:val="24"/>
            </w:rPr>
          </w:rPrChange>
        </w:rPr>
        <w:pPrChange w:id="1266" w:author="Tiffany Lin" w:date="2012-05-16T21:39:00Z">
          <w:pPr>
            <w:pStyle w:val="Heading2"/>
          </w:pPr>
        </w:pPrChange>
      </w:pPr>
      <w:bookmarkStart w:id="1267" w:name="_Toc325314324"/>
      <w:r w:rsidRPr="00A027A5">
        <w:rPr>
          <w:rFonts w:ascii="Times New Roman" w:hAnsi="Times New Roman" w:cs="Times New Roman"/>
          <w:color w:val="auto"/>
          <w:sz w:val="24"/>
          <w:szCs w:val="24"/>
          <w:rPrChange w:id="1268" w:author="Tiffany Lin" w:date="2012-05-20T17:52:00Z">
            <w:rPr>
              <w:rFonts w:ascii="Times New Roman" w:hAnsi="Times New Roman" w:cs="Times New Roman"/>
              <w:color w:val="auto"/>
              <w:sz w:val="24"/>
              <w:szCs w:val="24"/>
            </w:rPr>
          </w:rPrChange>
        </w:rPr>
        <w:t>1.2 Goals of Research</w:t>
      </w:r>
      <w:bookmarkEnd w:id="1267"/>
    </w:p>
    <w:p w:rsidR="00123C64" w:rsidRPr="00A027A5" w:rsidRDefault="009D001E" w:rsidP="00123C64">
      <w:pPr>
        <w:pStyle w:val="DoubleSpaced"/>
        <w:ind w:firstLine="720"/>
        <w:rPr>
          <w:rPrChange w:id="1269" w:author="Tiffany Lin" w:date="2012-05-20T17:52:00Z">
            <w:rPr>
              <w:rFonts w:ascii="Times New Roman" w:hAnsi="Times New Roman" w:cs="Times New Roman"/>
              <w:sz w:val="24"/>
              <w:szCs w:val="24"/>
            </w:rPr>
          </w:rPrChange>
        </w:rPr>
        <w:pPrChange w:id="1270" w:author="Tiffany Lin" w:date="2012-05-17T00:14:00Z">
          <w:pPr>
            <w:pStyle w:val="Heading2"/>
          </w:pPr>
        </w:pPrChange>
      </w:pPr>
      <w:ins w:id="1271" w:author="Tiffany Lin" w:date="2012-05-17T03:42:00Z">
        <w:r w:rsidRPr="00A027A5">
          <w:rPr>
            <w:rPrChange w:id="1272" w:author="Tiffany Lin" w:date="2012-05-20T17:52:00Z">
              <w:rPr/>
            </w:rPrChange>
          </w:rPr>
          <w:t>As Parikh was only using four diseases to make her claim,</w:t>
        </w:r>
      </w:ins>
      <w:ins w:id="1273" w:author="Tiffany Lin" w:date="2012-05-17T03:43:00Z">
        <w:r w:rsidRPr="00A027A5">
          <w:rPr>
            <w:rPrChange w:id="1274" w:author="Tiffany Lin" w:date="2012-05-20T17:52:00Z">
              <w:rPr/>
            </w:rPrChange>
          </w:rPr>
          <w:t xml:space="preserve"> </w:t>
        </w:r>
      </w:ins>
      <w:ins w:id="1275" w:author="Tiffany Lin" w:date="2012-05-17T03:42:00Z">
        <w:r w:rsidRPr="00A027A5">
          <w:rPr>
            <w:rPrChange w:id="1276" w:author="Tiffany Lin" w:date="2012-05-20T17:52:00Z">
              <w:rPr/>
            </w:rPrChange>
          </w:rPr>
          <w:t>the claim</w:t>
        </w:r>
      </w:ins>
      <w:ins w:id="1277" w:author="Tiffany Lin" w:date="2012-05-17T03:43:00Z">
        <w:r w:rsidRPr="00A027A5">
          <w:rPr>
            <w:rPrChange w:id="1278" w:author="Tiffany Lin" w:date="2012-05-20T17:52:00Z">
              <w:rPr/>
            </w:rPrChange>
          </w:rPr>
          <w:t>, although seeming true,</w:t>
        </w:r>
      </w:ins>
      <w:ins w:id="1279" w:author="Tiffany Lin" w:date="2012-05-17T03:42:00Z">
        <w:r w:rsidRPr="00A027A5">
          <w:rPr>
            <w:rPrChange w:id="1280" w:author="Tiffany Lin" w:date="2012-05-20T17:52:00Z">
              <w:rPr/>
            </w:rPrChange>
          </w:rPr>
          <w:t xml:space="preserve"> </w:t>
        </w:r>
      </w:ins>
      <w:ins w:id="1281" w:author="Tiffany Lin" w:date="2012-05-17T03:43:00Z">
        <w:r w:rsidRPr="00A027A5">
          <w:rPr>
            <w:rPrChange w:id="1282" w:author="Tiffany Lin" w:date="2012-05-20T17:52:00Z">
              <w:rPr/>
            </w:rPrChange>
          </w:rPr>
          <w:t xml:space="preserve">is </w:t>
        </w:r>
      </w:ins>
      <w:ins w:id="1283" w:author="Tiffany Lin" w:date="2012-05-17T03:42:00Z">
        <w:r w:rsidRPr="00A027A5">
          <w:rPr>
            <w:rPrChange w:id="1284" w:author="Tiffany Lin" w:date="2012-05-20T17:52:00Z">
              <w:rPr/>
            </w:rPrChange>
          </w:rPr>
          <w:t>weak and unsupported.  Therefore, t</w:t>
        </w:r>
      </w:ins>
      <w:ins w:id="1285" w:author="Tiffany Lin" w:date="2012-05-17T00:27:00Z">
        <w:r w:rsidR="00963433" w:rsidRPr="00A027A5">
          <w:rPr>
            <w:rPrChange w:id="1286" w:author="Tiffany Lin" w:date="2012-05-20T17:52:00Z">
              <w:rPr/>
            </w:rPrChange>
          </w:rPr>
          <w:t>h</w:t>
        </w:r>
      </w:ins>
      <w:ins w:id="1287" w:author="Tiffany Lin" w:date="2012-05-17T00:14:00Z">
        <w:r w:rsidR="00123C64" w:rsidRPr="00A027A5">
          <w:rPr>
            <w:rPrChange w:id="1288" w:author="Tiffany Lin" w:date="2012-05-20T17:52:00Z">
              <w:rPr/>
            </w:rPrChange>
          </w:rPr>
          <w:t xml:space="preserve">e goals of this project </w:t>
        </w:r>
      </w:ins>
      <w:ins w:id="1289" w:author="Tiffany Lin" w:date="2012-05-17T00:27:00Z">
        <w:r w:rsidR="00963433" w:rsidRPr="00A027A5">
          <w:rPr>
            <w:rPrChange w:id="1290" w:author="Tiffany Lin" w:date="2012-05-20T17:52:00Z">
              <w:rPr/>
            </w:rPrChange>
          </w:rPr>
          <w:t>are</w:t>
        </w:r>
      </w:ins>
      <w:ins w:id="1291" w:author="Tiffany Lin" w:date="2012-05-17T00:14:00Z">
        <w:r w:rsidR="00123C64" w:rsidRPr="00A027A5">
          <w:rPr>
            <w:rPrChange w:id="1292" w:author="Tiffany Lin" w:date="2012-05-20T17:52:00Z">
              <w:rPr/>
            </w:rPrChange>
          </w:rPr>
          <w:t xml:space="preserve"> </w:t>
        </w:r>
      </w:ins>
      <w:ins w:id="1293" w:author="Tiffany Lin" w:date="2012-05-17T00:27:00Z">
        <w:r w:rsidR="00963433" w:rsidRPr="00A027A5">
          <w:rPr>
            <w:rPrChange w:id="1294" w:author="Tiffany Lin" w:date="2012-05-20T17:52:00Z">
              <w:rPr/>
            </w:rPrChange>
          </w:rPr>
          <w:t xml:space="preserve">to either confirm or deny Parikh’s </w:t>
        </w:r>
      </w:ins>
      <w:ins w:id="1295" w:author="Tiffany Lin" w:date="2012-05-17T03:14:00Z">
        <w:r w:rsidR="00972316" w:rsidRPr="00A027A5">
          <w:rPr>
            <w:rPrChange w:id="1296" w:author="Tiffany Lin" w:date="2012-05-20T17:52:00Z">
              <w:rPr/>
            </w:rPrChange>
          </w:rPr>
          <w:t>claim that the multinet is a more accurate model by using the same methods she used</w:t>
        </w:r>
      </w:ins>
      <w:ins w:id="1297" w:author="Tiffany Lin" w:date="2012-05-17T03:15:00Z">
        <w:r w:rsidR="00972316" w:rsidRPr="00A027A5">
          <w:rPr>
            <w:rPrChange w:id="1298" w:author="Tiffany Lin" w:date="2012-05-20T17:52:00Z">
              <w:rPr/>
            </w:rPrChange>
          </w:rPr>
          <w:t>.  If the multinet method does not always create a better model, then</w:t>
        </w:r>
      </w:ins>
      <w:ins w:id="1299" w:author="Tiffany Lin" w:date="2012-05-17T03:16:00Z">
        <w:r w:rsidR="00972316" w:rsidRPr="00A027A5">
          <w:rPr>
            <w:rPrChange w:id="1300" w:author="Tiffany Lin" w:date="2012-05-20T17:52:00Z">
              <w:rPr/>
            </w:rPrChange>
          </w:rPr>
          <w:t xml:space="preserve"> we</w:t>
        </w:r>
      </w:ins>
      <w:ins w:id="1301" w:author="Tiffany Lin" w:date="2012-05-17T03:15:00Z">
        <w:r w:rsidR="00972316" w:rsidRPr="00A027A5">
          <w:rPr>
            <w:rPrChange w:id="1302" w:author="Tiffany Lin" w:date="2012-05-20T17:52:00Z">
              <w:rPr/>
            </w:rPrChange>
          </w:rPr>
          <w:t xml:space="preserve"> wanted to determine </w:t>
        </w:r>
      </w:ins>
      <w:r w:rsidR="00972316" w:rsidRPr="00A027A5">
        <w:rPr>
          <w:rPrChange w:id="1303" w:author="Tiffany Lin" w:date="2012-05-20T17:52:00Z">
            <w:rPr/>
          </w:rPrChange>
        </w:rPr>
        <w:t xml:space="preserve">if, in general, one model would be better than the other, or if there was a way to determine when one should use one model over the other.  </w:t>
      </w:r>
    </w:p>
    <w:p w:rsidR="00C2294A" w:rsidRPr="00A027A5" w:rsidRDefault="00E377FD" w:rsidP="00AD61FE">
      <w:pPr>
        <w:pStyle w:val="Heading3"/>
        <w:spacing w:line="480" w:lineRule="auto"/>
        <w:rPr>
          <w:sz w:val="24"/>
          <w:szCs w:val="24"/>
          <w:rPrChange w:id="1304" w:author="Tiffany Lin" w:date="2012-05-20T17:52:00Z">
            <w:rPr>
              <w:sz w:val="24"/>
              <w:szCs w:val="24"/>
            </w:rPr>
          </w:rPrChange>
        </w:rPr>
        <w:pPrChange w:id="1305" w:author="Tiffany Lin" w:date="2012-05-16T21:39:00Z">
          <w:pPr>
            <w:pStyle w:val="Heading3"/>
          </w:pPr>
        </w:pPrChange>
      </w:pPr>
      <w:bookmarkStart w:id="1306" w:name="_Toc325314325"/>
      <w:r w:rsidRPr="00A027A5">
        <w:rPr>
          <w:sz w:val="24"/>
          <w:szCs w:val="24"/>
          <w:rPrChange w:id="1307" w:author="Tiffany Lin" w:date="2012-05-20T17:52:00Z">
            <w:rPr>
              <w:sz w:val="24"/>
              <w:szCs w:val="24"/>
            </w:rPr>
          </w:rPrChange>
        </w:rPr>
        <w:t>1.2.1 General Approach</w:t>
      </w:r>
      <w:bookmarkEnd w:id="1306"/>
    </w:p>
    <w:p w:rsidR="0043214A" w:rsidRPr="00A027A5" w:rsidRDefault="009D001E" w:rsidP="00972316">
      <w:pPr>
        <w:pStyle w:val="DoubleSpaced"/>
        <w:ind w:firstLine="720"/>
        <w:rPr>
          <w:ins w:id="1308" w:author="Tiffany Lin" w:date="2012-05-17T05:11:00Z"/>
          <w:rPrChange w:id="1309" w:author="Tiffany Lin" w:date="2012-05-20T17:52:00Z">
            <w:rPr>
              <w:ins w:id="1310" w:author="Tiffany Lin" w:date="2012-05-17T05:11:00Z"/>
            </w:rPr>
          </w:rPrChange>
        </w:rPr>
      </w:pPr>
      <w:ins w:id="1311" w:author="Tiffany Lin" w:date="2012-05-17T03:43:00Z">
        <w:r w:rsidRPr="00A027A5">
          <w:rPr>
            <w:rPrChange w:id="1312" w:author="Tiffany Lin" w:date="2012-05-20T17:52:00Z">
              <w:rPr/>
            </w:rPrChange>
          </w:rPr>
          <w:t xml:space="preserve">The general approach we took to the problem was to </w:t>
        </w:r>
      </w:ins>
      <w:ins w:id="1313" w:author="Tiffany Lin" w:date="2012-05-17T04:51:00Z">
        <w:r w:rsidR="00FE2BD6" w:rsidRPr="00A027A5">
          <w:rPr>
            <w:rPrChange w:id="1314" w:author="Tiffany Lin" w:date="2012-05-20T17:52:00Z">
              <w:rPr/>
            </w:rPrChange>
          </w:rPr>
          <w:t xml:space="preserve">manually sort through the DataSets available for various diseases, </w:t>
        </w:r>
      </w:ins>
      <w:ins w:id="1315" w:author="Tiffany Lin" w:date="2012-05-17T03:43:00Z">
        <w:r w:rsidRPr="00A027A5">
          <w:rPr>
            <w:rPrChange w:id="1316" w:author="Tiffany Lin" w:date="2012-05-20T17:52:00Z">
              <w:rPr/>
            </w:rPrChange>
          </w:rPr>
          <w:t>use t</w:t>
        </w:r>
        <w:r w:rsidR="00FE2BD6" w:rsidRPr="00A027A5">
          <w:rPr>
            <w:rPrChange w:id="1317" w:author="Tiffany Lin" w:date="2012-05-20T17:52:00Z">
              <w:rPr/>
            </w:rPrChange>
          </w:rPr>
          <w:t>he pipeline that Parikh created</w:t>
        </w:r>
      </w:ins>
      <w:ins w:id="1318" w:author="Tiffany Lin" w:date="2012-05-17T04:50:00Z">
        <w:r w:rsidR="00FE2BD6" w:rsidRPr="00A027A5">
          <w:rPr>
            <w:rPrChange w:id="1319" w:author="Tiffany Lin" w:date="2012-05-20T17:52:00Z">
              <w:rPr/>
            </w:rPrChange>
          </w:rPr>
          <w:t xml:space="preserve">, </w:t>
        </w:r>
      </w:ins>
      <w:ins w:id="1320" w:author="Tiffany Lin" w:date="2012-05-17T04:51:00Z">
        <w:r w:rsidR="00FE2BD6" w:rsidRPr="00A027A5">
          <w:rPr>
            <w:rPrChange w:id="1321" w:author="Tiffany Lin" w:date="2012-05-20T17:52:00Z">
              <w:rPr/>
            </w:rPrChange>
          </w:rPr>
          <w:t>and determine the AUROC values</w:t>
        </w:r>
      </w:ins>
      <w:ins w:id="1322" w:author="Tiffany Lin" w:date="2012-05-17T05:03:00Z">
        <w:r w:rsidR="00CD2E3B" w:rsidRPr="00A027A5">
          <w:rPr>
            <w:rPrChange w:id="1323" w:author="Tiffany Lin" w:date="2012-05-20T17:52:00Z">
              <w:rPr/>
            </w:rPrChange>
          </w:rPr>
          <w:t>.  While Parikh compared the AUROC values to a strict slide scale, we decided to, instead, compare the AUROC values that resulted from the multinet and the single</w:t>
        </w:r>
      </w:ins>
      <w:ins w:id="1324" w:author="Tiffany Lin" w:date="2012-05-17T05:04:00Z">
        <w:r w:rsidR="00CD2E3B" w:rsidRPr="00A027A5">
          <w:rPr>
            <w:rPrChange w:id="1325" w:author="Tiffany Lin" w:date="2012-05-20T17:52:00Z">
              <w:rPr/>
            </w:rPrChange>
          </w:rPr>
          <w:t xml:space="preserve"> </w:t>
        </w:r>
      </w:ins>
      <w:ins w:id="1326" w:author="Tiffany Lin" w:date="2012-05-17T05:03:00Z">
        <w:r w:rsidR="00CD2E3B" w:rsidRPr="00A027A5">
          <w:rPr>
            <w:rPrChange w:id="1327" w:author="Tiffany Lin" w:date="2012-05-20T17:52:00Z">
              <w:rPr/>
            </w:rPrChange>
          </w:rPr>
          <w:t>net Bayesian netw</w:t>
        </w:r>
      </w:ins>
      <w:ins w:id="1328" w:author="Tiffany Lin" w:date="2012-05-17T05:04:00Z">
        <w:r w:rsidR="00CD2E3B" w:rsidRPr="00A027A5">
          <w:rPr>
            <w:rPrChange w:id="1329" w:author="Tiffany Lin" w:date="2012-05-20T17:52:00Z">
              <w:rPr/>
            </w:rPrChange>
          </w:rPr>
          <w:t xml:space="preserve">orks directly by looking at the difference between the two values. </w:t>
        </w:r>
      </w:ins>
      <w:ins w:id="1330" w:author="Tiffany Lin" w:date="2012-05-17T05:11:00Z">
        <w:r w:rsidR="0043214A" w:rsidRPr="00A027A5">
          <w:rPr>
            <w:rPrChange w:id="1331" w:author="Tiffany Lin" w:date="2012-05-20T17:52:00Z">
              <w:rPr/>
            </w:rPrChange>
          </w:rPr>
          <w:t xml:space="preserve"> We wished to do this because the goal of this research is to see </w:t>
        </w:r>
        <w:r w:rsidR="0043214A" w:rsidRPr="00A027A5">
          <w:rPr>
            <w:rPrChange w:id="1332" w:author="Tiffany Lin" w:date="2012-05-20T17:52:00Z">
              <w:rPr/>
            </w:rPrChange>
          </w:rPr>
          <w:lastRenderedPageBreak/>
          <w:t xml:space="preserve">which method is better on average for different </w:t>
        </w:r>
      </w:ins>
      <w:ins w:id="1333" w:author="Tiffany Lin" w:date="2012-05-17T05:12:00Z">
        <w:r w:rsidR="0043214A" w:rsidRPr="00A027A5">
          <w:rPr>
            <w:rPrChange w:id="1334" w:author="Tiffany Lin" w:date="2012-05-20T17:52:00Z">
              <w:rPr/>
            </w:rPrChange>
          </w:rPr>
          <w:t xml:space="preserve">experiments, which requires a direct comparison between the two methods.  </w:t>
        </w:r>
      </w:ins>
    </w:p>
    <w:p w:rsidR="00972316" w:rsidRPr="00A027A5" w:rsidRDefault="00CD2E3B" w:rsidP="00972316">
      <w:pPr>
        <w:pStyle w:val="DoubleSpaced"/>
        <w:ind w:firstLine="720"/>
        <w:rPr>
          <w:rPrChange w:id="1335" w:author="Tiffany Lin" w:date="2012-05-20T17:52:00Z">
            <w:rPr/>
          </w:rPrChange>
        </w:rPr>
      </w:pPr>
      <w:ins w:id="1336" w:author="Tiffany Lin" w:date="2012-05-17T05:04:00Z">
        <w:r w:rsidRPr="00A027A5">
          <w:rPr>
            <w:rPrChange w:id="1337" w:author="Tiffany Lin" w:date="2012-05-20T17:52:00Z">
              <w:rPr/>
            </w:rPrChange>
          </w:rPr>
          <w:t xml:space="preserve">We then wanted to look at how the difference in the values could be affected by the factors we controlled, namely, how many DataSets went into the pipeline.  We also wished to examine </w:t>
        </w:r>
      </w:ins>
      <w:ins w:id="1338" w:author="Tiffany Lin" w:date="2012-05-17T05:05:00Z">
        <w:r w:rsidRPr="00A027A5">
          <w:rPr>
            <w:rPrChange w:id="1339" w:author="Tiffany Lin" w:date="2012-05-20T17:52:00Z">
              <w:rPr/>
            </w:rPrChange>
          </w:rPr>
          <w:t xml:space="preserve">the same difference in AUROC values as it related to the number of DataSets that survived the pipeline.  </w:t>
        </w:r>
      </w:ins>
    </w:p>
    <w:p w:rsidR="008D52A3" w:rsidRPr="00A027A5" w:rsidDel="00AD61FE" w:rsidRDefault="008D52A3" w:rsidP="00AD61FE">
      <w:pPr>
        <w:pStyle w:val="DoubleSpaced"/>
        <w:rPr>
          <w:del w:id="1340" w:author="Tiffany Lin" w:date="2012-05-16T21:39:00Z"/>
          <w:rPrChange w:id="1341" w:author="Tiffany Lin" w:date="2012-05-20T17:52:00Z">
            <w:rPr>
              <w:del w:id="1342" w:author="Tiffany Lin" w:date="2012-05-16T21:39:00Z"/>
            </w:rPr>
          </w:rPrChange>
        </w:rPr>
        <w:pPrChange w:id="1343" w:author="Tiffany Lin" w:date="2012-05-16T21:39:00Z">
          <w:pPr>
            <w:pStyle w:val="DoubleSpaced"/>
          </w:pPr>
        </w:pPrChange>
      </w:pPr>
    </w:p>
    <w:p w:rsidR="00C2294A" w:rsidRPr="00A027A5" w:rsidRDefault="00E377FD" w:rsidP="00AD61FE">
      <w:pPr>
        <w:pStyle w:val="Heading3"/>
        <w:spacing w:line="480" w:lineRule="auto"/>
        <w:rPr>
          <w:sz w:val="24"/>
          <w:szCs w:val="24"/>
          <w:rPrChange w:id="1344" w:author="Tiffany Lin" w:date="2012-05-20T17:52:00Z">
            <w:rPr>
              <w:sz w:val="24"/>
              <w:szCs w:val="24"/>
            </w:rPr>
          </w:rPrChange>
        </w:rPr>
        <w:pPrChange w:id="1345" w:author="Tiffany Lin" w:date="2012-05-16T21:39:00Z">
          <w:pPr>
            <w:pStyle w:val="Heading3"/>
          </w:pPr>
        </w:pPrChange>
      </w:pPr>
      <w:bookmarkStart w:id="1346" w:name="_Toc325314326"/>
      <w:r w:rsidRPr="00A027A5">
        <w:rPr>
          <w:sz w:val="24"/>
          <w:szCs w:val="24"/>
          <w:rPrChange w:id="1347" w:author="Tiffany Lin" w:date="2012-05-20T17:52:00Z">
            <w:rPr>
              <w:sz w:val="24"/>
              <w:szCs w:val="24"/>
            </w:rPr>
          </w:rPrChange>
        </w:rPr>
        <w:t>1.2.2 Criteria for Success</w:t>
      </w:r>
      <w:bookmarkEnd w:id="1346"/>
    </w:p>
    <w:p w:rsidR="001B3B33" w:rsidRPr="00A027A5" w:rsidRDefault="00F16B9E" w:rsidP="00F16B9E">
      <w:pPr>
        <w:pStyle w:val="DoubleSpaced"/>
        <w:ind w:firstLine="720"/>
        <w:rPr>
          <w:ins w:id="1348" w:author="Tiffany Lin" w:date="2012-05-17T03:44:00Z"/>
          <w:rPrChange w:id="1349" w:author="Tiffany Lin" w:date="2012-05-20T17:52:00Z">
            <w:rPr>
              <w:ins w:id="1350" w:author="Tiffany Lin" w:date="2012-05-17T03:44:00Z"/>
            </w:rPr>
          </w:rPrChange>
        </w:rPr>
        <w:pPrChange w:id="1351" w:author="Tiffany Lin" w:date="2012-05-17T03:56:00Z">
          <w:pPr/>
        </w:pPrChange>
      </w:pPr>
      <w:ins w:id="1352" w:author="Tiffany Lin" w:date="2012-05-17T03:56:00Z">
        <w:r w:rsidRPr="00A027A5">
          <w:rPr>
            <w:rPrChange w:id="1353" w:author="Tiffany Lin" w:date="2012-05-20T17:52:00Z">
              <w:rPr/>
            </w:rPrChange>
          </w:rPr>
          <w:t>Success</w:t>
        </w:r>
      </w:ins>
      <w:ins w:id="1354" w:author="Tiffany Lin" w:date="2012-05-17T05:12:00Z">
        <w:r w:rsidR="0043214A" w:rsidRPr="00A027A5">
          <w:rPr>
            <w:rPrChange w:id="1355" w:author="Tiffany Lin" w:date="2012-05-20T17:52:00Z">
              <w:rPr/>
            </w:rPrChange>
          </w:rPr>
          <w:t xml:space="preserve"> would be determined by how well we fulfilled the three </w:t>
        </w:r>
      </w:ins>
      <w:ins w:id="1356" w:author="Tiffany Lin" w:date="2012-05-17T05:13:00Z">
        <w:r w:rsidR="0043214A" w:rsidRPr="00A027A5">
          <w:rPr>
            <w:rPrChange w:id="1357" w:author="Tiffany Lin" w:date="2012-05-20T17:52:00Z">
              <w:rPr/>
            </w:rPrChange>
          </w:rPr>
          <w:t>stated goals of this research</w:t>
        </w:r>
      </w:ins>
      <w:ins w:id="1358" w:author="Tiffany Lin" w:date="2012-05-17T05:38:00Z">
        <w:r w:rsidR="00BE225E" w:rsidRPr="00A027A5">
          <w:rPr>
            <w:rPrChange w:id="1359" w:author="Tiffany Lin" w:date="2012-05-20T17:52:00Z">
              <w:rPr/>
            </w:rPrChange>
          </w:rPr>
          <w:t>: i</w:t>
        </w:r>
      </w:ins>
      <w:ins w:id="1360" w:author="Tiffany Lin" w:date="2012-05-17T05:13:00Z">
        <w:r w:rsidR="0043214A" w:rsidRPr="00A027A5">
          <w:rPr>
            <w:rPrChange w:id="1361" w:author="Tiffany Lin" w:date="2012-05-20T17:52:00Z">
              <w:rPr/>
            </w:rPrChange>
          </w:rPr>
          <w:t xml:space="preserve">f we determine that either </w:t>
        </w:r>
        <w:r w:rsidR="009C6716" w:rsidRPr="00A027A5">
          <w:rPr>
            <w:rPrChange w:id="1362" w:author="Tiffany Lin" w:date="2012-05-20T17:52:00Z">
              <w:rPr/>
            </w:rPrChange>
          </w:rPr>
          <w:t xml:space="preserve">the Bayesian single net or the Bayesian multinet network </w:t>
        </w:r>
      </w:ins>
      <w:ins w:id="1363" w:author="Tiffany Lin" w:date="2012-05-17T05:38:00Z">
        <w:r w:rsidR="00BE225E" w:rsidRPr="00A027A5">
          <w:rPr>
            <w:rPrChange w:id="1364" w:author="Tiffany Lin" w:date="2012-05-20T17:52:00Z">
              <w:rPr/>
            </w:rPrChange>
          </w:rPr>
          <w:t>should always be used</w:t>
        </w:r>
      </w:ins>
      <w:ins w:id="1365" w:author="Tiffany Lin" w:date="2012-05-17T05:13:00Z">
        <w:r w:rsidR="009C6716" w:rsidRPr="00A027A5">
          <w:rPr>
            <w:rPrChange w:id="1366" w:author="Tiffany Lin" w:date="2012-05-20T17:52:00Z">
              <w:rPr/>
            </w:rPrChange>
          </w:rPr>
          <w:t xml:space="preserve">, </w:t>
        </w:r>
      </w:ins>
      <w:ins w:id="1367" w:author="Tiffany Lin" w:date="2012-05-17T05:38:00Z">
        <w:r w:rsidR="00BE225E" w:rsidRPr="00A027A5">
          <w:rPr>
            <w:rPrChange w:id="1368" w:author="Tiffany Lin" w:date="2012-05-20T17:52:00Z">
              <w:rPr/>
            </w:rPrChange>
          </w:rPr>
          <w:t>if we show that either model is the better model</w:t>
        </w:r>
      </w:ins>
      <w:ins w:id="1369" w:author="Tiffany Lin" w:date="2012-05-17T05:39:00Z">
        <w:r w:rsidR="00BE225E" w:rsidRPr="00A027A5">
          <w:rPr>
            <w:rPrChange w:id="1370" w:author="Tiffany Lin" w:date="2012-05-20T17:52:00Z">
              <w:rPr/>
            </w:rPrChange>
          </w:rPr>
          <w:t xml:space="preserve"> as decided via the AUROC found, and if we show that there is a criteria for when using one model will be better than using the other.</w:t>
        </w:r>
      </w:ins>
    </w:p>
    <w:p w:rsidR="008D52A3" w:rsidRPr="00A027A5" w:rsidDel="00AD61FE" w:rsidRDefault="008D52A3" w:rsidP="00AD61FE">
      <w:pPr>
        <w:pStyle w:val="DoubleSpaced"/>
        <w:rPr>
          <w:del w:id="1371" w:author="Tiffany Lin" w:date="2012-05-16T21:39:00Z"/>
          <w:rPrChange w:id="1372" w:author="Tiffany Lin" w:date="2012-05-20T17:52:00Z">
            <w:rPr>
              <w:del w:id="1373" w:author="Tiffany Lin" w:date="2012-05-16T21:39:00Z"/>
            </w:rPr>
          </w:rPrChange>
        </w:rPr>
        <w:pPrChange w:id="1374" w:author="Tiffany Lin" w:date="2012-05-16T21:39:00Z">
          <w:pPr>
            <w:pStyle w:val="DoubleSpaced"/>
          </w:pPr>
        </w:pPrChange>
      </w:pPr>
    </w:p>
    <w:p w:rsidR="00C2294A" w:rsidRPr="00A027A5" w:rsidRDefault="00E377FD" w:rsidP="005E7A64">
      <w:pPr>
        <w:pStyle w:val="Heading1"/>
        <w:spacing w:line="480" w:lineRule="auto"/>
        <w:rPr>
          <w:ins w:id="1375" w:author="Tiffany Lin" w:date="2012-05-17T06:13:00Z"/>
          <w:rFonts w:ascii="Times New Roman" w:hAnsi="Times New Roman" w:cs="Times New Roman"/>
          <w:color w:val="auto"/>
          <w:sz w:val="24"/>
          <w:szCs w:val="24"/>
          <w:rPrChange w:id="1376" w:author="Tiffany Lin" w:date="2012-05-20T17:52:00Z">
            <w:rPr>
              <w:ins w:id="1377" w:author="Tiffany Lin" w:date="2012-05-17T06:13:00Z"/>
              <w:rFonts w:ascii="Times New Roman" w:hAnsi="Times New Roman" w:cs="Times New Roman"/>
              <w:color w:val="auto"/>
              <w:sz w:val="24"/>
              <w:szCs w:val="24"/>
            </w:rPr>
          </w:rPrChange>
        </w:rPr>
        <w:pPrChange w:id="1378" w:author="Tiffany Lin" w:date="2012-05-17T06:13:00Z">
          <w:pPr>
            <w:pStyle w:val="Heading1"/>
          </w:pPr>
        </w:pPrChange>
      </w:pPr>
      <w:del w:id="1379" w:author="Tiffany Lin" w:date="2012-05-17T00:21:00Z">
        <w:r w:rsidRPr="00A027A5" w:rsidDel="00123C64">
          <w:rPr>
            <w:rFonts w:ascii="Times New Roman" w:hAnsi="Times New Roman" w:cs="Times New Roman"/>
            <w:color w:val="auto"/>
            <w:sz w:val="24"/>
            <w:szCs w:val="24"/>
            <w:rPrChange w:id="1380" w:author="Tiffany Lin" w:date="2012-05-20T17:52:00Z">
              <w:rPr>
                <w:rFonts w:ascii="Times New Roman" w:hAnsi="Times New Roman" w:cs="Times New Roman"/>
                <w:color w:val="auto"/>
                <w:sz w:val="24"/>
                <w:szCs w:val="24"/>
              </w:rPr>
            </w:rPrChange>
          </w:rPr>
          <w:delText>3</w:delText>
        </w:r>
      </w:del>
      <w:bookmarkStart w:id="1381" w:name="_Toc325314327"/>
      <w:ins w:id="1382" w:author="Tiffany Lin" w:date="2012-05-17T00:21:00Z">
        <w:r w:rsidR="00123C64" w:rsidRPr="00A027A5">
          <w:rPr>
            <w:rFonts w:ascii="Times New Roman" w:hAnsi="Times New Roman" w:cs="Times New Roman"/>
            <w:color w:val="auto"/>
            <w:sz w:val="24"/>
            <w:szCs w:val="24"/>
            <w:rPrChange w:id="1383" w:author="Tiffany Lin" w:date="2012-05-20T17:52:00Z">
              <w:rPr>
                <w:rFonts w:ascii="Times New Roman" w:hAnsi="Times New Roman" w:cs="Times New Roman"/>
                <w:color w:val="auto"/>
                <w:sz w:val="24"/>
                <w:szCs w:val="24"/>
              </w:rPr>
            </w:rPrChange>
          </w:rPr>
          <w:t>2</w:t>
        </w:r>
      </w:ins>
      <w:r w:rsidRPr="00A027A5">
        <w:rPr>
          <w:rFonts w:ascii="Times New Roman" w:hAnsi="Times New Roman" w:cs="Times New Roman"/>
          <w:color w:val="auto"/>
          <w:sz w:val="24"/>
          <w:szCs w:val="24"/>
          <w:rPrChange w:id="1384" w:author="Tiffany Lin" w:date="2012-05-20T17:52:00Z">
            <w:rPr>
              <w:rFonts w:ascii="Times New Roman" w:hAnsi="Times New Roman" w:cs="Times New Roman"/>
              <w:color w:val="auto"/>
              <w:sz w:val="24"/>
              <w:szCs w:val="24"/>
            </w:rPr>
          </w:rPrChange>
        </w:rPr>
        <w:t xml:space="preserve"> Procedure</w:t>
      </w:r>
      <w:bookmarkEnd w:id="1381"/>
    </w:p>
    <w:p w:rsidR="005E7A64" w:rsidRPr="00A027A5" w:rsidRDefault="005E7A64" w:rsidP="005E7A64">
      <w:pPr>
        <w:pStyle w:val="Heading2"/>
        <w:spacing w:line="480" w:lineRule="auto"/>
        <w:rPr>
          <w:ins w:id="1385" w:author="Tiffany Lin" w:date="2012-05-17T05:39:00Z"/>
          <w:rFonts w:ascii="Times New Roman" w:hAnsi="Times New Roman" w:cs="Times New Roman"/>
          <w:color w:val="auto"/>
          <w:sz w:val="24"/>
          <w:szCs w:val="24"/>
          <w:rPrChange w:id="1386" w:author="Tiffany Lin" w:date="2012-05-20T17:52:00Z">
            <w:rPr>
              <w:ins w:id="1387" w:author="Tiffany Lin" w:date="2012-05-17T05:39:00Z"/>
              <w:rFonts w:ascii="Times New Roman" w:hAnsi="Times New Roman" w:cs="Times New Roman"/>
              <w:color w:val="auto"/>
              <w:sz w:val="24"/>
              <w:szCs w:val="24"/>
            </w:rPr>
          </w:rPrChange>
        </w:rPr>
        <w:pPrChange w:id="1388" w:author="Tiffany Lin" w:date="2012-05-17T06:14:00Z">
          <w:pPr>
            <w:pStyle w:val="Heading1"/>
          </w:pPr>
        </w:pPrChange>
      </w:pPr>
      <w:bookmarkStart w:id="1389" w:name="_Toc325314328"/>
      <w:ins w:id="1390" w:author="Tiffany Lin" w:date="2012-05-17T06:13:00Z">
        <w:r w:rsidRPr="00A027A5">
          <w:rPr>
            <w:rFonts w:ascii="Times New Roman" w:hAnsi="Times New Roman" w:cs="Times New Roman"/>
            <w:color w:val="auto"/>
            <w:sz w:val="24"/>
            <w:szCs w:val="24"/>
            <w:rPrChange w:id="1391" w:author="Tiffany Lin" w:date="2012-05-20T17:52:00Z">
              <w:rPr/>
            </w:rPrChange>
          </w:rPr>
          <w:t>2.1 Materials</w:t>
        </w:r>
      </w:ins>
      <w:bookmarkEnd w:id="1389"/>
    </w:p>
    <w:p w:rsidR="005E7A64" w:rsidRPr="00A027A5" w:rsidRDefault="00246F68" w:rsidP="005E7A64">
      <w:pPr>
        <w:pStyle w:val="DoubleSpaced"/>
        <w:ind w:firstLine="720"/>
        <w:rPr>
          <w:ins w:id="1392" w:author="Tiffany Lin" w:date="2012-05-17T06:14:00Z"/>
          <w:rPrChange w:id="1393" w:author="Tiffany Lin" w:date="2012-05-20T17:52:00Z">
            <w:rPr>
              <w:ins w:id="1394" w:author="Tiffany Lin" w:date="2012-05-17T06:14:00Z"/>
            </w:rPr>
          </w:rPrChange>
        </w:rPr>
        <w:pPrChange w:id="1395" w:author="Tiffany Lin" w:date="2012-05-17T06:14:00Z">
          <w:pPr>
            <w:pStyle w:val="Heading1"/>
          </w:pPr>
        </w:pPrChange>
      </w:pPr>
      <w:ins w:id="1396" w:author="Tiffany Lin" w:date="2012-05-17T05:49:00Z">
        <w:r w:rsidRPr="00A027A5">
          <w:rPr>
            <w:rPrChange w:id="1397" w:author="Tiffany Lin" w:date="2012-05-20T17:52:00Z">
              <w:rPr/>
            </w:rPrChange>
          </w:rPr>
          <w:t>The materials used in this project include the automated pipeline created by Parik</w:t>
        </w:r>
      </w:ins>
      <w:ins w:id="1398" w:author="Tiffany Lin" w:date="2012-05-17T05:50:00Z">
        <w:r w:rsidRPr="00A027A5">
          <w:rPr>
            <w:rPrChange w:id="1399" w:author="Tiffany Lin" w:date="2012-05-20T17:52:00Z">
              <w:rPr/>
            </w:rPrChange>
          </w:rPr>
          <w:t xml:space="preserve">h </w:t>
        </w:r>
        <w:proofErr w:type="gramStart"/>
        <w:r w:rsidRPr="00A027A5">
          <w:rPr>
            <w:rPrChange w:id="1400" w:author="Tiffany Lin" w:date="2012-05-20T17:52:00Z">
              <w:rPr/>
            </w:rPrChange>
          </w:rPr>
          <w:t>et</w:t>
        </w:r>
        <w:proofErr w:type="gramEnd"/>
        <w:r w:rsidRPr="00A027A5">
          <w:rPr>
            <w:rPrChange w:id="1401" w:author="Tiffany Lin" w:date="2012-05-20T17:52:00Z">
              <w:rPr/>
            </w:rPrChange>
          </w:rPr>
          <w:t xml:space="preserve">. </w:t>
        </w:r>
        <w:proofErr w:type="gramStart"/>
        <w:r w:rsidRPr="00A027A5">
          <w:rPr>
            <w:rPrChange w:id="1402" w:author="Tiffany Lin" w:date="2012-05-20T17:52:00Z">
              <w:rPr/>
            </w:rPrChange>
          </w:rPr>
          <w:t>al</w:t>
        </w:r>
        <w:proofErr w:type="gramEnd"/>
        <w:r w:rsidRPr="00A027A5">
          <w:rPr>
            <w:rPrChange w:id="1403" w:author="Tiffany Lin" w:date="2012-05-20T17:52:00Z">
              <w:rPr/>
            </w:rPrChange>
          </w:rPr>
          <w:t xml:space="preserve">, </w:t>
        </w:r>
      </w:ins>
      <w:ins w:id="1404" w:author="Tiffany Lin" w:date="2012-05-17T11:56:00Z">
        <w:r w:rsidR="00E15B31" w:rsidRPr="00A027A5">
          <w:rPr>
            <w:rPrChange w:id="1405" w:author="Tiffany Lin" w:date="2012-05-20T17:52:00Z">
              <w:rPr/>
            </w:rPrChange>
          </w:rPr>
          <w:t xml:space="preserve">the </w:t>
        </w:r>
      </w:ins>
      <w:ins w:id="1406" w:author="Tiffany Lin" w:date="2012-05-17T05:50:00Z">
        <w:r w:rsidRPr="00A027A5">
          <w:rPr>
            <w:rPrChange w:id="1407" w:author="Tiffany Lin" w:date="2012-05-20T17:52:00Z">
              <w:rPr/>
            </w:rPrChange>
          </w:rPr>
          <w:t>R</w:t>
        </w:r>
      </w:ins>
      <w:ins w:id="1408" w:author="Tiffany Lin" w:date="2012-05-17T11:56:00Z">
        <w:r w:rsidR="00E15B31" w:rsidRPr="00A027A5">
          <w:rPr>
            <w:rPrChange w:id="1409" w:author="Tiffany Lin" w:date="2012-05-20T17:52:00Z">
              <w:rPr/>
            </w:rPrChange>
          </w:rPr>
          <w:t xml:space="preserve"> project</w:t>
        </w:r>
      </w:ins>
      <w:ins w:id="1410" w:author="Tiffany Lin" w:date="2012-05-17T05:50:00Z">
        <w:r w:rsidRPr="00A027A5">
          <w:rPr>
            <w:rPrChange w:id="1411" w:author="Tiffany Lin" w:date="2012-05-20T17:52:00Z">
              <w:rPr/>
            </w:rPrChange>
          </w:rPr>
          <w:t>, Weka</w:t>
        </w:r>
      </w:ins>
      <w:ins w:id="1412" w:author="Tiffany Lin" w:date="2012-05-17T11:56:00Z">
        <w:r w:rsidR="00E15B31" w:rsidRPr="00A027A5">
          <w:rPr>
            <w:rPrChange w:id="1413" w:author="Tiffany Lin" w:date="2012-05-20T17:52:00Z">
              <w:rPr/>
            </w:rPrChange>
          </w:rPr>
          <w:t xml:space="preserve"> 3 Data Mining</w:t>
        </w:r>
      </w:ins>
      <w:ins w:id="1414" w:author="Tiffany Lin" w:date="2012-05-17T11:31:00Z">
        <w:r w:rsidR="0003336F" w:rsidRPr="00A027A5">
          <w:rPr>
            <w:rPrChange w:id="1415" w:author="Tiffany Lin" w:date="2012-05-20T17:52:00Z">
              <w:rPr/>
            </w:rPrChange>
          </w:rPr>
          <w:t xml:space="preserve">, </w:t>
        </w:r>
      </w:ins>
      <w:ins w:id="1416" w:author="Tiffany Lin" w:date="2012-05-17T05:50:00Z">
        <w:r w:rsidRPr="00A027A5">
          <w:rPr>
            <w:rPrChange w:id="1417" w:author="Tiffany Lin" w:date="2012-05-20T17:52:00Z">
              <w:rPr/>
            </w:rPrChange>
          </w:rPr>
          <w:t xml:space="preserve">and the GEO database.  </w:t>
        </w:r>
      </w:ins>
      <w:ins w:id="1418" w:author="Tiffany Lin" w:date="2012-05-17T11:57:00Z">
        <w:r w:rsidR="00E15B31" w:rsidRPr="00A027A5">
          <w:rPr>
            <w:rPrChange w:id="1419" w:author="Tiffany Lin" w:date="2012-05-20T17:52:00Z">
              <w:rPr/>
            </w:rPrChange>
          </w:rPr>
          <w:t>I also had a list of diseases as a reference.</w:t>
        </w:r>
      </w:ins>
    </w:p>
    <w:p w:rsidR="005E7A64" w:rsidRPr="00A027A5" w:rsidRDefault="005E7A64" w:rsidP="005E7A64">
      <w:pPr>
        <w:pStyle w:val="Heading2"/>
        <w:spacing w:line="480" w:lineRule="auto"/>
        <w:rPr>
          <w:ins w:id="1420" w:author="Tiffany Lin" w:date="2012-05-17T06:14:00Z"/>
          <w:rFonts w:ascii="Times New Roman" w:hAnsi="Times New Roman" w:cs="Times New Roman"/>
          <w:color w:val="auto"/>
          <w:sz w:val="24"/>
          <w:szCs w:val="24"/>
          <w:rPrChange w:id="1421" w:author="Tiffany Lin" w:date="2012-05-20T17:52:00Z">
            <w:rPr>
              <w:ins w:id="1422" w:author="Tiffany Lin" w:date="2012-05-17T06:14:00Z"/>
              <w:rFonts w:ascii="Times New Roman" w:hAnsi="Times New Roman" w:cs="Times New Roman"/>
              <w:color w:val="auto"/>
              <w:sz w:val="24"/>
              <w:szCs w:val="24"/>
            </w:rPr>
          </w:rPrChange>
        </w:rPr>
        <w:pPrChange w:id="1423" w:author="Tiffany Lin" w:date="2012-05-17T06:14:00Z">
          <w:pPr>
            <w:pStyle w:val="Heading1"/>
          </w:pPr>
        </w:pPrChange>
      </w:pPr>
      <w:bookmarkStart w:id="1424" w:name="_Toc325314329"/>
      <w:ins w:id="1425" w:author="Tiffany Lin" w:date="2012-05-17T06:14:00Z">
        <w:r w:rsidRPr="00A027A5">
          <w:rPr>
            <w:rFonts w:ascii="Times New Roman" w:hAnsi="Times New Roman" w:cs="Times New Roman"/>
            <w:color w:val="auto"/>
            <w:sz w:val="24"/>
            <w:szCs w:val="24"/>
            <w:rPrChange w:id="1426" w:author="Tiffany Lin" w:date="2012-05-20T17:52:00Z">
              <w:rPr/>
            </w:rPrChange>
          </w:rPr>
          <w:t>2.2 Procedure</w:t>
        </w:r>
        <w:bookmarkEnd w:id="1424"/>
      </w:ins>
    </w:p>
    <w:p w:rsidR="005E7A64" w:rsidRPr="00A027A5" w:rsidRDefault="0003336F" w:rsidP="005E7A64">
      <w:pPr>
        <w:pStyle w:val="DoubleSpaced"/>
        <w:ind w:firstLine="720"/>
        <w:rPr>
          <w:ins w:id="1427" w:author="Tiffany Lin" w:date="2012-05-17T11:34:00Z"/>
          <w:rPrChange w:id="1428" w:author="Tiffany Lin" w:date="2012-05-20T17:52:00Z">
            <w:rPr>
              <w:ins w:id="1429" w:author="Tiffany Lin" w:date="2012-05-17T11:34:00Z"/>
            </w:rPr>
          </w:rPrChange>
        </w:rPr>
        <w:pPrChange w:id="1430" w:author="Tiffany Lin" w:date="2012-05-17T06:14:00Z">
          <w:pPr>
            <w:pStyle w:val="Heading1"/>
          </w:pPr>
        </w:pPrChange>
      </w:pPr>
      <w:ins w:id="1431" w:author="Tiffany Lin" w:date="2012-05-17T11:31:00Z">
        <w:r w:rsidRPr="00A027A5">
          <w:rPr>
            <w:rPrChange w:id="1432" w:author="Tiffany Lin" w:date="2012-05-20T17:52:00Z">
              <w:rPr/>
            </w:rPrChange>
          </w:rPr>
          <w:t>To gather the data, we look</w:t>
        </w:r>
      </w:ins>
      <w:ins w:id="1433" w:author="Tiffany Lin" w:date="2012-05-17T11:32:00Z">
        <w:r w:rsidRPr="00A027A5">
          <w:rPr>
            <w:rPrChange w:id="1434" w:author="Tiffany Lin" w:date="2012-05-20T17:52:00Z">
              <w:rPr/>
            </w:rPrChange>
          </w:rPr>
          <w:t xml:space="preserve">ed at each individual disease and searched for relevant DataSets on the GEO database.  We then screened the results so we had the identification numbers of a series of DataSets that we know are relevant.  This step is necessary </w:t>
        </w:r>
        <w:r w:rsidRPr="00A027A5">
          <w:rPr>
            <w:rPrChange w:id="1435" w:author="Tiffany Lin" w:date="2012-05-20T17:52:00Z">
              <w:rPr/>
            </w:rPrChange>
          </w:rPr>
          <w:lastRenderedPageBreak/>
          <w:t xml:space="preserve">because </w:t>
        </w:r>
      </w:ins>
      <w:ins w:id="1436" w:author="Tiffany Lin" w:date="2012-05-17T11:33:00Z">
        <w:r w:rsidRPr="00A027A5">
          <w:rPr>
            <w:rPrChange w:id="1437" w:author="Tiffany Lin" w:date="2012-05-20T17:52:00Z">
              <w:rPr/>
            </w:rPrChange>
          </w:rPr>
          <w:t>of two things: 1) sometimes the system returns odd results, such as an experiment on Down syndrome mixed in with the results of lung diseases and 2)</w:t>
        </w:r>
      </w:ins>
      <w:ins w:id="1438" w:author="Tiffany Lin" w:date="2012-05-17T11:34:00Z">
        <w:r w:rsidRPr="00A027A5">
          <w:rPr>
            <w:rPrChange w:id="1439" w:author="Tiffany Lin" w:date="2012-05-20T17:52:00Z">
              <w:rPr/>
            </w:rPrChange>
          </w:rPr>
          <w:t xml:space="preserve"> we want to confuse the system as little as possible, so we filter out experiments that are run on two or more diseases and focus only on the ones dealing only with the disease in question</w:t>
        </w:r>
      </w:ins>
      <w:ins w:id="1440" w:author="Tiffany Lin" w:date="2012-05-17T11:57:00Z">
        <w:r w:rsidR="00E15B31" w:rsidRPr="00A027A5">
          <w:rPr>
            <w:rPrChange w:id="1441" w:author="Tiffany Lin" w:date="2012-05-20T17:52:00Z">
              <w:rPr/>
            </w:rPrChange>
          </w:rPr>
          <w:t xml:space="preserve">, for example Alzheimer’s </w:t>
        </w:r>
      </w:ins>
      <w:ins w:id="1442" w:author="Tiffany Lin" w:date="2012-05-17T11:58:00Z">
        <w:r w:rsidR="00E15B31" w:rsidRPr="00A027A5">
          <w:rPr>
            <w:rPrChange w:id="1443" w:author="Tiffany Lin" w:date="2012-05-20T17:52:00Z">
              <w:rPr/>
            </w:rPrChange>
          </w:rPr>
          <w:t>syndrome is commonly analyzed alongside schizophrenia</w:t>
        </w:r>
      </w:ins>
      <w:ins w:id="1444" w:author="Tiffany Lin" w:date="2012-05-17T11:34:00Z">
        <w:r w:rsidRPr="00A027A5">
          <w:rPr>
            <w:rPrChange w:id="1445" w:author="Tiffany Lin" w:date="2012-05-20T17:52:00Z">
              <w:rPr/>
            </w:rPrChange>
          </w:rPr>
          <w:t xml:space="preserve">.  </w:t>
        </w:r>
      </w:ins>
    </w:p>
    <w:p w:rsidR="00AA0751" w:rsidRPr="00A027A5" w:rsidRDefault="00AA0751" w:rsidP="005E7A64">
      <w:pPr>
        <w:pStyle w:val="DoubleSpaced"/>
        <w:ind w:firstLine="720"/>
        <w:rPr>
          <w:ins w:id="1446" w:author="Tiffany Lin" w:date="2012-05-17T11:50:00Z"/>
          <w:rPrChange w:id="1447" w:author="Tiffany Lin" w:date="2012-05-20T17:52:00Z">
            <w:rPr>
              <w:ins w:id="1448" w:author="Tiffany Lin" w:date="2012-05-17T11:50:00Z"/>
            </w:rPr>
          </w:rPrChange>
        </w:rPr>
        <w:pPrChange w:id="1449" w:author="Tiffany Lin" w:date="2012-05-17T06:14:00Z">
          <w:pPr>
            <w:pStyle w:val="Heading1"/>
          </w:pPr>
        </w:pPrChange>
      </w:pPr>
      <w:ins w:id="1450" w:author="Tiffany Lin" w:date="2012-05-17T11:49:00Z">
        <w:r w:rsidRPr="00A027A5">
          <w:rPr>
            <w:rPrChange w:id="1451" w:author="Tiffany Lin" w:date="2012-05-20T17:52:00Z">
              <w:rPr/>
            </w:rPrChange>
          </w:rPr>
          <w:t xml:space="preserve">We then input the </w:t>
        </w:r>
      </w:ins>
      <w:ins w:id="1452" w:author="Tiffany Lin" w:date="2012-05-17T11:50:00Z">
        <w:r w:rsidRPr="00A027A5">
          <w:rPr>
            <w:rPrChange w:id="1453" w:author="Tiffany Lin" w:date="2012-05-20T17:52:00Z">
              <w:rPr/>
            </w:rPrChange>
          </w:rPr>
          <w:t xml:space="preserve">identification numbers of the experiments (called GDSIDS for GEO database </w:t>
        </w:r>
      </w:ins>
      <w:ins w:id="1454" w:author="Tiffany Lin" w:date="2012-05-17T11:58:00Z">
        <w:r w:rsidR="00E15B31" w:rsidRPr="00A027A5">
          <w:rPr>
            <w:rPrChange w:id="1455" w:author="Tiffany Lin" w:date="2012-05-20T17:52:00Z">
              <w:rPr/>
            </w:rPrChange>
          </w:rPr>
          <w:t>identifications</w:t>
        </w:r>
      </w:ins>
      <w:ins w:id="1456" w:author="Tiffany Lin" w:date="2012-05-17T11:50:00Z">
        <w:r w:rsidRPr="00A027A5">
          <w:rPr>
            <w:rPrChange w:id="1457" w:author="Tiffany Lin" w:date="2012-05-20T17:52:00Z">
              <w:rPr/>
            </w:rPrChange>
          </w:rPr>
          <w:t xml:space="preserve">) </w:t>
        </w:r>
      </w:ins>
      <w:ins w:id="1458" w:author="Tiffany Lin" w:date="2012-05-17T11:51:00Z">
        <w:r w:rsidRPr="00A027A5">
          <w:rPr>
            <w:rPrChange w:id="1459" w:author="Tiffany Lin" w:date="2012-05-20T17:52:00Z">
              <w:rPr/>
            </w:rPrChange>
          </w:rPr>
          <w:t>into the pipeline and allow it to create the arff file for both Bayesian single</w:t>
        </w:r>
      </w:ins>
      <w:ins w:id="1460" w:author="Tiffany Lin" w:date="2012-05-17T11:53:00Z">
        <w:r w:rsidRPr="00A027A5">
          <w:rPr>
            <w:rPrChange w:id="1461" w:author="Tiffany Lin" w:date="2012-05-20T17:52:00Z">
              <w:rPr/>
            </w:rPrChange>
          </w:rPr>
          <w:t xml:space="preserve"> </w:t>
        </w:r>
      </w:ins>
      <w:ins w:id="1462" w:author="Tiffany Lin" w:date="2012-05-17T11:51:00Z">
        <w:r w:rsidRPr="00A027A5">
          <w:rPr>
            <w:rPrChange w:id="1463" w:author="Tiffany Lin" w:date="2012-05-20T17:52:00Z">
              <w:rPr/>
            </w:rPrChange>
          </w:rPr>
          <w:t xml:space="preserve">net and Bayesian multinet models.  </w:t>
        </w:r>
      </w:ins>
    </w:p>
    <w:p w:rsidR="00B758FB" w:rsidRPr="00A027A5" w:rsidRDefault="00AA0751" w:rsidP="00B758FB">
      <w:pPr>
        <w:pStyle w:val="DoubleSpaced"/>
        <w:ind w:firstLine="720"/>
        <w:rPr>
          <w:ins w:id="1464" w:author="Tiffany Lin" w:date="2012-05-17T11:54:00Z"/>
          <w:rPrChange w:id="1465" w:author="Tiffany Lin" w:date="2012-05-20T17:52:00Z">
            <w:rPr>
              <w:ins w:id="1466" w:author="Tiffany Lin" w:date="2012-05-17T11:54:00Z"/>
            </w:rPr>
          </w:rPrChange>
        </w:rPr>
        <w:pPrChange w:id="1467" w:author="Tiffany Lin" w:date="2012-05-20T21:24:00Z">
          <w:pPr>
            <w:pStyle w:val="Heading1"/>
          </w:pPr>
        </w:pPrChange>
      </w:pPr>
      <w:ins w:id="1468" w:author="Tiffany Lin" w:date="2012-05-17T11:50:00Z">
        <w:r w:rsidRPr="00A027A5">
          <w:rPr>
            <w:rPrChange w:id="1469" w:author="Tiffany Lin" w:date="2012-05-20T17:52:00Z">
              <w:rPr/>
            </w:rPrChange>
          </w:rPr>
          <w:t>At this step it is necessary to furthe</w:t>
        </w:r>
      </w:ins>
      <w:ins w:id="1470" w:author="Tiffany Lin" w:date="2012-05-17T11:51:00Z">
        <w:r w:rsidRPr="00A027A5">
          <w:rPr>
            <w:rPrChange w:id="1471" w:author="Tiffany Lin" w:date="2012-05-20T17:52:00Z">
              <w:rPr/>
            </w:rPrChange>
          </w:rPr>
          <w:t xml:space="preserve">r narrow down the number of diseases used.  </w:t>
        </w:r>
      </w:ins>
      <w:ins w:id="1472" w:author="Tiffany Lin" w:date="2012-05-17T11:50:00Z">
        <w:r w:rsidRPr="00A027A5">
          <w:rPr>
            <w:rPrChange w:id="1473" w:author="Tiffany Lin" w:date="2012-05-20T17:52:00Z">
              <w:rPr/>
            </w:rPrChange>
          </w:rPr>
          <w:t xml:space="preserve"> </w:t>
        </w:r>
      </w:ins>
      <w:ins w:id="1474" w:author="Tiffany Lin" w:date="2012-05-17T11:52:00Z">
        <w:r w:rsidRPr="00A027A5">
          <w:rPr>
            <w:rPrChange w:id="1475" w:author="Tiffany Lin" w:date="2012-05-20T17:52:00Z">
              <w:rPr/>
            </w:rPrChange>
          </w:rPr>
          <w:t>Because the pipeline does its own filtering to find relevant experiments, we may end up with only one DataSet left after the pip</w:t>
        </w:r>
      </w:ins>
      <w:ins w:id="1476" w:author="Tiffany Lin" w:date="2012-05-17T11:53:00Z">
        <w:r w:rsidRPr="00A027A5">
          <w:rPr>
            <w:rPrChange w:id="1477" w:author="Tiffany Lin" w:date="2012-05-20T17:52:00Z">
              <w:rPr/>
            </w:rPrChange>
          </w:rPr>
          <w:t>eline, or even none.  These diseases must be discarded because with both, the model for both the multinet and the single net Bayesian network is identical, and therefore, the external cross validation is also identical, leaving us with no relevant information</w:t>
        </w:r>
      </w:ins>
      <w:ins w:id="1478" w:author="Tiffany Lin" w:date="2012-05-17T11:54:00Z">
        <w:r w:rsidRPr="00A027A5">
          <w:rPr>
            <w:rPrChange w:id="1479" w:author="Tiffany Lin" w:date="2012-05-20T17:52:00Z">
              <w:rPr/>
            </w:rPrChange>
          </w:rPr>
          <w:t>, and instead data that can heavily skew our decision on whether to use multinets or single net Bayesian networks greatly</w:t>
        </w:r>
      </w:ins>
      <w:ins w:id="1480" w:author="Tiffany Lin" w:date="2012-05-17T11:53:00Z">
        <w:r w:rsidRPr="00A027A5">
          <w:rPr>
            <w:rPrChange w:id="1481" w:author="Tiffany Lin" w:date="2012-05-20T17:52:00Z">
              <w:rPr/>
            </w:rPrChange>
          </w:rPr>
          <w:t xml:space="preserve">. </w:t>
        </w:r>
      </w:ins>
    </w:p>
    <w:p w:rsidR="00186CE2" w:rsidRPr="00A027A5" w:rsidRDefault="00E15B31" w:rsidP="00E15B31">
      <w:pPr>
        <w:pStyle w:val="DoubleSpaced"/>
        <w:ind w:firstLine="720"/>
        <w:rPr>
          <w:ins w:id="1482" w:author="Tiffany Lin" w:date="2012-05-17T14:22:00Z"/>
          <w:rPrChange w:id="1483" w:author="Tiffany Lin" w:date="2012-05-20T17:52:00Z">
            <w:rPr>
              <w:ins w:id="1484" w:author="Tiffany Lin" w:date="2012-05-17T14:22:00Z"/>
            </w:rPr>
          </w:rPrChange>
        </w:rPr>
        <w:pPrChange w:id="1485" w:author="Tiffany Lin" w:date="2012-05-17T12:03:00Z">
          <w:pPr>
            <w:pStyle w:val="Heading1"/>
          </w:pPr>
        </w:pPrChange>
      </w:pPr>
      <w:ins w:id="1486" w:author="Tiffany Lin" w:date="2012-05-17T11:58:00Z">
        <w:r w:rsidRPr="00A027A5">
          <w:rPr>
            <w:rPrChange w:id="1487" w:author="Tiffany Lin" w:date="2012-05-20T17:52:00Z">
              <w:rPr/>
            </w:rPrChange>
          </w:rPr>
          <w:t>If the disease survives the filtering step above, we then run the Wek</w:t>
        </w:r>
      </w:ins>
      <w:ins w:id="1488" w:author="Tiffany Lin" w:date="2012-05-17T11:59:00Z">
        <w:r w:rsidRPr="00A027A5">
          <w:rPr>
            <w:rPrChange w:id="1489" w:author="Tiffany Lin" w:date="2012-05-20T17:52:00Z">
              <w:rPr/>
            </w:rPrChange>
          </w:rPr>
          <w:t>a program on it, using the Weka explorer</w:t>
        </w:r>
      </w:ins>
      <w:ins w:id="1490" w:author="Tiffany Lin" w:date="2012-05-17T12:00:00Z">
        <w:r w:rsidRPr="00A027A5">
          <w:rPr>
            <w:rPrChange w:id="1491" w:author="Tiffany Lin" w:date="2012-05-20T17:52:00Z">
              <w:rPr/>
            </w:rPrChange>
          </w:rPr>
          <w:t xml:space="preserve"> to run the external cross validation.  To do that, w</w:t>
        </w:r>
      </w:ins>
      <w:ins w:id="1492" w:author="Tiffany Lin" w:date="2012-05-17T11:59:00Z">
        <w:r w:rsidRPr="00A027A5">
          <w:rPr>
            <w:rPrChange w:id="1493" w:author="Tiffany Lin" w:date="2012-05-20T17:52:00Z">
              <w:rPr/>
            </w:rPrChange>
          </w:rPr>
          <w:t>e used the classify tab in the</w:t>
        </w:r>
      </w:ins>
      <w:ins w:id="1494" w:author="Tiffany Lin" w:date="2012-05-17T14:32:00Z">
        <w:r w:rsidR="00A73A45" w:rsidRPr="00A027A5">
          <w:rPr>
            <w:rPrChange w:id="1495" w:author="Tiffany Lin" w:date="2012-05-20T17:52:00Z">
              <w:rPr/>
            </w:rPrChange>
          </w:rPr>
          <w:t xml:space="preserve"> Weka</w:t>
        </w:r>
      </w:ins>
      <w:ins w:id="1496" w:author="Tiffany Lin" w:date="2012-05-17T11:59:00Z">
        <w:r w:rsidRPr="00A027A5">
          <w:rPr>
            <w:rPrChange w:id="1497" w:author="Tiffany Lin" w:date="2012-05-20T17:52:00Z">
              <w:rPr/>
            </w:rPrChange>
          </w:rPr>
          <w:t xml:space="preserve"> explorer, and </w:t>
        </w:r>
      </w:ins>
      <w:ins w:id="1498" w:author="Tiffany Lin" w:date="2012-05-17T14:32:00Z">
        <w:r w:rsidR="00A73A45" w:rsidRPr="00A027A5">
          <w:rPr>
            <w:rPrChange w:id="1499" w:author="Tiffany Lin" w:date="2012-05-20T17:52:00Z">
              <w:rPr/>
            </w:rPrChange>
          </w:rPr>
          <w:t>picked</w:t>
        </w:r>
      </w:ins>
      <w:ins w:id="1500" w:author="Tiffany Lin" w:date="2012-05-17T11:59:00Z">
        <w:r w:rsidRPr="00A027A5">
          <w:rPr>
            <w:rPrChange w:id="1501" w:author="Tiffany Lin" w:date="2012-05-20T17:52:00Z">
              <w:rPr/>
            </w:rPrChange>
          </w:rPr>
          <w:t xml:space="preserve"> the</w:t>
        </w:r>
      </w:ins>
      <w:ins w:id="1502" w:author="Tiffany Lin" w:date="2012-05-17T12:00:00Z">
        <w:r w:rsidRPr="00A027A5">
          <w:rPr>
            <w:rPrChange w:id="1503" w:author="Tiffany Lin" w:date="2012-05-20T17:52:00Z">
              <w:rPr/>
            </w:rPrChange>
          </w:rPr>
          <w:t xml:space="preserve"> Attribute Selected Classifier</w:t>
        </w:r>
      </w:ins>
      <w:ins w:id="1504" w:author="Tiffany Lin" w:date="2012-05-17T14:32:00Z">
        <w:r w:rsidR="00A73A45" w:rsidRPr="00A027A5">
          <w:rPr>
            <w:rPrChange w:id="1505" w:author="Tiffany Lin" w:date="2012-05-20T17:52:00Z">
              <w:rPr/>
            </w:rPrChange>
          </w:rPr>
          <w:t xml:space="preserve"> under </w:t>
        </w:r>
      </w:ins>
      <w:ins w:id="1506" w:author="Tiffany Lin" w:date="2012-05-17T14:33:00Z">
        <w:r w:rsidR="00A73A45" w:rsidRPr="00A027A5">
          <w:rPr>
            <w:rPrChange w:id="1507" w:author="Tiffany Lin" w:date="2012-05-20T17:52:00Z">
              <w:rPr/>
            </w:rPrChange>
          </w:rPr>
          <w:t>classifiers of the type meta</w:t>
        </w:r>
      </w:ins>
      <w:ins w:id="1508" w:author="Tiffany Lin" w:date="2012-05-17T12:00:00Z">
        <w:r w:rsidRPr="00A027A5">
          <w:rPr>
            <w:rPrChange w:id="1509" w:author="Tiffany Lin" w:date="2012-05-20T17:52:00Z">
              <w:rPr/>
            </w:rPrChange>
          </w:rPr>
          <w:t>, then for the details of this classifier, we</w:t>
        </w:r>
      </w:ins>
      <w:ins w:id="1510" w:author="Tiffany Lin" w:date="2012-05-17T14:33:00Z">
        <w:r w:rsidR="00A73A45" w:rsidRPr="00A027A5">
          <w:rPr>
            <w:rPrChange w:id="1511" w:author="Tiffany Lin" w:date="2012-05-20T17:52:00Z">
              <w:rPr/>
            </w:rPrChange>
          </w:rPr>
          <w:t xml:space="preserve"> used</w:t>
        </w:r>
      </w:ins>
      <w:ins w:id="1512" w:author="Tiffany Lin" w:date="2012-05-17T12:00:00Z">
        <w:r w:rsidRPr="00A027A5">
          <w:rPr>
            <w:rPrChange w:id="1513" w:author="Tiffany Lin" w:date="2012-05-20T17:52:00Z">
              <w:rPr/>
            </w:rPrChange>
          </w:rPr>
          <w:t xml:space="preserve"> the Naïve Baye</w:t>
        </w:r>
      </w:ins>
      <w:ins w:id="1514" w:author="Tiffany Lin" w:date="2012-05-17T12:01:00Z">
        <w:r w:rsidRPr="00A027A5">
          <w:rPr>
            <w:rPrChange w:id="1515" w:author="Tiffany Lin" w:date="2012-05-20T17:52:00Z">
              <w:rPr/>
            </w:rPrChange>
          </w:rPr>
          <w:t xml:space="preserve">s classifier, with an evaluator of wrapper subset evaluation, and a search of linear forward selection, which is </w:t>
        </w:r>
      </w:ins>
      <w:ins w:id="1516" w:author="Tiffany Lin" w:date="2012-05-17T12:03:00Z">
        <w:r w:rsidRPr="00A027A5">
          <w:rPr>
            <w:rPrChange w:id="1517" w:author="Tiffany Lin" w:date="2012-05-20T17:52:00Z">
              <w:rPr/>
            </w:rPrChange>
          </w:rPr>
          <w:t>an extension of the best first search</w:t>
        </w:r>
      </w:ins>
      <w:ins w:id="1518" w:author="Tiffany Lin" w:date="2012-05-17T14:16:00Z">
        <w:r w:rsidR="00186CE2" w:rsidRPr="00A027A5">
          <w:rPr>
            <w:rPrChange w:id="1519" w:author="Tiffany Lin" w:date="2012-05-20T17:52:00Z">
              <w:rPr/>
            </w:rPrChange>
          </w:rPr>
          <w:t xml:space="preserve"> (shown in </w:t>
        </w:r>
        <w:r w:rsidR="00186CE2" w:rsidRPr="00A027A5">
          <w:rPr>
            <w:rPrChange w:id="1520" w:author="Tiffany Lin" w:date="2012-05-20T17:52:00Z">
              <w:rPr/>
            </w:rPrChange>
          </w:rPr>
          <w:fldChar w:fldCharType="begin"/>
        </w:r>
        <w:r w:rsidR="00186CE2" w:rsidRPr="00A027A5">
          <w:rPr>
            <w:rPrChange w:id="1521" w:author="Tiffany Lin" w:date="2012-05-20T17:52:00Z">
              <w:rPr/>
            </w:rPrChange>
          </w:rPr>
          <w:instrText xml:space="preserve"> REF _Ref325027510 \h </w:instrText>
        </w:r>
        <w:r w:rsidR="00186CE2" w:rsidRPr="00A027A5">
          <w:rPr>
            <w:rPrChange w:id="1522" w:author="Tiffany Lin" w:date="2012-05-20T17:52:00Z">
              <w:rPr/>
            </w:rPrChange>
          </w:rPr>
        </w:r>
      </w:ins>
      <w:r w:rsidR="00DF556E" w:rsidRPr="00A027A5">
        <w:rPr>
          <w:rPrChange w:id="1523" w:author="Tiffany Lin" w:date="2012-05-20T17:52:00Z">
            <w:rPr/>
          </w:rPrChange>
        </w:rPr>
        <w:instrText xml:space="preserve"> \* MERGEFORMAT </w:instrText>
      </w:r>
      <w:r w:rsidR="00186CE2" w:rsidRPr="00A027A5">
        <w:rPr>
          <w:rPrChange w:id="1524" w:author="Tiffany Lin" w:date="2012-05-20T17:52:00Z">
            <w:rPr/>
          </w:rPrChange>
        </w:rPr>
        <w:fldChar w:fldCharType="separate"/>
      </w:r>
      <w:ins w:id="1525" w:author="Tiffany Lin" w:date="2012-05-17T14:16:00Z">
        <w:r w:rsidR="00186CE2" w:rsidRPr="00A027A5">
          <w:rPr>
            <w:rPrChange w:id="1526" w:author="Tiffany Lin" w:date="2012-05-20T17:52:00Z">
              <w:rPr/>
            </w:rPrChange>
          </w:rPr>
          <w:t xml:space="preserve">Figure </w:t>
        </w:r>
        <w:r w:rsidR="00186CE2" w:rsidRPr="00A027A5">
          <w:rPr>
            <w:noProof/>
            <w:rPrChange w:id="1527" w:author="Tiffany Lin" w:date="2012-05-20T17:52:00Z">
              <w:rPr>
                <w:noProof/>
              </w:rPr>
            </w:rPrChange>
          </w:rPr>
          <w:t>1</w:t>
        </w:r>
        <w:r w:rsidR="00186CE2" w:rsidRPr="00A027A5">
          <w:rPr>
            <w:rPrChange w:id="1528" w:author="Tiffany Lin" w:date="2012-05-20T17:52:00Z">
              <w:rPr/>
            </w:rPrChange>
          </w:rPr>
          <w:fldChar w:fldCharType="end"/>
        </w:r>
        <w:r w:rsidR="00186CE2" w:rsidRPr="00A027A5">
          <w:rPr>
            <w:rPrChange w:id="1529" w:author="Tiffany Lin" w:date="2012-05-20T17:52:00Z">
              <w:rPr/>
            </w:rPrChange>
          </w:rPr>
          <w:t>)</w:t>
        </w:r>
      </w:ins>
      <w:ins w:id="1530" w:author="Tiffany Lin" w:date="2012-05-17T12:03:00Z">
        <w:r w:rsidRPr="00A027A5">
          <w:rPr>
            <w:rPrChange w:id="1531" w:author="Tiffany Lin" w:date="2012-05-20T17:52:00Z">
              <w:rPr/>
            </w:rPrChange>
          </w:rPr>
          <w:t xml:space="preserve">.  </w:t>
        </w:r>
      </w:ins>
    </w:p>
    <w:p w:rsidR="00186CE2" w:rsidRPr="00A027A5" w:rsidRDefault="00186CE2" w:rsidP="001A6784">
      <w:pPr>
        <w:pStyle w:val="DoubleSpaced"/>
        <w:keepNext/>
        <w:rPr>
          <w:ins w:id="1532" w:author="Tiffany Lin" w:date="2012-05-17T14:22:00Z"/>
          <w:rPrChange w:id="1533" w:author="Tiffany Lin" w:date="2012-05-20T17:52:00Z">
            <w:rPr>
              <w:ins w:id="1534" w:author="Tiffany Lin" w:date="2012-05-17T14:22:00Z"/>
            </w:rPr>
          </w:rPrChange>
        </w:rPr>
        <w:pPrChange w:id="1535" w:author="Tiffany Lin" w:date="2012-05-19T16:03:00Z">
          <w:pPr>
            <w:pStyle w:val="DoubleSpaced"/>
            <w:keepNext/>
          </w:pPr>
        </w:pPrChange>
      </w:pPr>
      <w:ins w:id="1536" w:author="Tiffany Lin" w:date="2012-05-17T14:22:00Z">
        <w:r w:rsidRPr="00A027A5">
          <w:rPr>
            <w:noProof/>
            <w:rPrChange w:id="1537" w:author="Tiffany Lin" w:date="2012-05-20T17:52:00Z">
              <w:rPr>
                <w:noProof/>
              </w:rPr>
            </w:rPrChange>
          </w:rPr>
          <w:lastRenderedPageBreak/>
          <w:drawing>
            <wp:inline distT="0" distB="0" distL="0" distR="0">
              <wp:extent cx="4362450" cy="26384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3313" t="28356" r="23324" b="35819"/>
                      <a:stretch>
                        <a:fillRect/>
                      </a:stretch>
                    </pic:blipFill>
                    <pic:spPr bwMode="auto">
                      <a:xfrm>
                        <a:off x="0" y="0"/>
                        <a:ext cx="4362450" cy="2638425"/>
                      </a:xfrm>
                      <a:prstGeom prst="rect">
                        <a:avLst/>
                      </a:prstGeom>
                      <a:noFill/>
                      <a:ln w="9525">
                        <a:noFill/>
                        <a:miter lim="800000"/>
                        <a:headEnd/>
                        <a:tailEnd/>
                      </a:ln>
                    </pic:spPr>
                  </pic:pic>
                </a:graphicData>
              </a:graphic>
            </wp:inline>
          </w:drawing>
        </w:r>
      </w:ins>
    </w:p>
    <w:p w:rsidR="00186CE2" w:rsidRPr="00A027A5" w:rsidRDefault="00186CE2" w:rsidP="001A6784">
      <w:pPr>
        <w:pStyle w:val="DoubleSpaced"/>
        <w:spacing w:line="240" w:lineRule="auto"/>
        <w:rPr>
          <w:ins w:id="1538" w:author="Tiffany Lin" w:date="2012-05-17T14:22:00Z"/>
          <w:rPrChange w:id="1539" w:author="Tiffany Lin" w:date="2012-05-20T17:52:00Z">
            <w:rPr>
              <w:ins w:id="1540" w:author="Tiffany Lin" w:date="2012-05-17T14:22:00Z"/>
            </w:rPr>
          </w:rPrChange>
        </w:rPr>
        <w:pPrChange w:id="1541" w:author="Tiffany Lin" w:date="2012-05-19T16:03:00Z">
          <w:pPr>
            <w:pStyle w:val="DoubleSpaced"/>
            <w:spacing w:line="240" w:lineRule="auto"/>
          </w:pPr>
        </w:pPrChange>
      </w:pPr>
      <w:bookmarkStart w:id="1542" w:name="_Ref325027510"/>
      <w:bookmarkStart w:id="1543" w:name="_Toc325299614"/>
      <w:ins w:id="1544" w:author="Tiffany Lin" w:date="2012-05-17T14:22:00Z">
        <w:r w:rsidRPr="00A027A5">
          <w:rPr>
            <w:rPrChange w:id="1545" w:author="Tiffany Lin" w:date="2012-05-20T17:52:00Z">
              <w:rPr/>
            </w:rPrChange>
          </w:rPr>
          <w:t xml:space="preserve">Figure </w:t>
        </w:r>
        <w:r w:rsidRPr="00A027A5">
          <w:rPr>
            <w:rPrChange w:id="1546" w:author="Tiffany Lin" w:date="2012-05-20T17:52:00Z">
              <w:rPr/>
            </w:rPrChange>
          </w:rPr>
          <w:fldChar w:fldCharType="begin"/>
        </w:r>
        <w:r w:rsidRPr="00A027A5">
          <w:rPr>
            <w:rPrChange w:id="1547" w:author="Tiffany Lin" w:date="2012-05-20T17:52:00Z">
              <w:rPr/>
            </w:rPrChange>
          </w:rPr>
          <w:instrText xml:space="preserve"> SEQ Figure \* ARABIC </w:instrText>
        </w:r>
        <w:r w:rsidRPr="00A027A5">
          <w:rPr>
            <w:rPrChange w:id="1548" w:author="Tiffany Lin" w:date="2012-05-20T17:52:00Z">
              <w:rPr/>
            </w:rPrChange>
          </w:rPr>
          <w:fldChar w:fldCharType="separate"/>
        </w:r>
      </w:ins>
      <w:ins w:id="1549" w:author="Tiffany Lin" w:date="2012-05-19T20:12:00Z">
        <w:r w:rsidR="00296D78" w:rsidRPr="00A027A5">
          <w:rPr>
            <w:noProof/>
            <w:rPrChange w:id="1550" w:author="Tiffany Lin" w:date="2012-05-20T17:52:00Z">
              <w:rPr>
                <w:noProof/>
              </w:rPr>
            </w:rPrChange>
          </w:rPr>
          <w:t>1</w:t>
        </w:r>
      </w:ins>
      <w:ins w:id="1551" w:author="Tiffany Lin" w:date="2012-05-17T14:22:00Z">
        <w:r w:rsidRPr="00A027A5">
          <w:rPr>
            <w:rPrChange w:id="1552" w:author="Tiffany Lin" w:date="2012-05-20T17:52:00Z">
              <w:rPr/>
            </w:rPrChange>
          </w:rPr>
          <w:fldChar w:fldCharType="end"/>
        </w:r>
        <w:bookmarkEnd w:id="1542"/>
        <w:r w:rsidRPr="00A027A5">
          <w:rPr>
            <w:rPrChange w:id="1553" w:author="Tiffany Lin" w:date="2012-05-20T17:52:00Z">
              <w:rPr/>
            </w:rPrChange>
          </w:rPr>
          <w:t>: Details of using Weka’s Attribute Selected Classifier.</w:t>
        </w:r>
        <w:bookmarkEnd w:id="1543"/>
      </w:ins>
    </w:p>
    <w:p w:rsidR="00186CE2" w:rsidRPr="00A027A5" w:rsidRDefault="00186CE2" w:rsidP="00E15B31">
      <w:pPr>
        <w:pStyle w:val="DoubleSpaced"/>
        <w:ind w:firstLine="720"/>
        <w:rPr>
          <w:ins w:id="1554" w:author="Tiffany Lin" w:date="2012-05-17T14:22:00Z"/>
          <w:rPrChange w:id="1555" w:author="Tiffany Lin" w:date="2012-05-20T17:52:00Z">
            <w:rPr>
              <w:ins w:id="1556" w:author="Tiffany Lin" w:date="2012-05-17T14:22:00Z"/>
            </w:rPr>
          </w:rPrChange>
        </w:rPr>
        <w:pPrChange w:id="1557" w:author="Tiffany Lin" w:date="2012-05-17T12:03:00Z">
          <w:pPr>
            <w:pStyle w:val="Heading1"/>
          </w:pPr>
        </w:pPrChange>
      </w:pPr>
    </w:p>
    <w:p w:rsidR="001A6784" w:rsidRPr="00A027A5" w:rsidRDefault="00186CE2" w:rsidP="00E15B31">
      <w:pPr>
        <w:pStyle w:val="DoubleSpaced"/>
        <w:ind w:firstLine="720"/>
        <w:rPr>
          <w:ins w:id="1558" w:author="Tiffany Lin" w:date="2012-05-19T16:03:00Z"/>
          <w:rPrChange w:id="1559" w:author="Tiffany Lin" w:date="2012-05-20T17:52:00Z">
            <w:rPr>
              <w:ins w:id="1560" w:author="Tiffany Lin" w:date="2012-05-19T16:03:00Z"/>
            </w:rPr>
          </w:rPrChange>
        </w:rPr>
        <w:pPrChange w:id="1561" w:author="Tiffany Lin" w:date="2012-05-17T12:03:00Z">
          <w:pPr>
            <w:pStyle w:val="Heading1"/>
          </w:pPr>
        </w:pPrChange>
      </w:pPr>
      <w:ins w:id="1562" w:author="Tiffany Lin" w:date="2012-05-17T14:14:00Z">
        <w:r w:rsidRPr="00A027A5">
          <w:rPr>
            <w:rPrChange w:id="1563" w:author="Tiffany Lin" w:date="2012-05-20T17:52:00Z">
              <w:rPr/>
            </w:rPrChange>
          </w:rPr>
          <w:t>We</w:t>
        </w:r>
      </w:ins>
      <w:ins w:id="1564" w:author="Tiffany Lin" w:date="2012-05-17T12:03:00Z">
        <w:r w:rsidR="00E15B31" w:rsidRPr="00A027A5">
          <w:rPr>
            <w:rPrChange w:id="1565" w:author="Tiffany Lin" w:date="2012-05-20T17:52:00Z">
              <w:rPr/>
            </w:rPrChange>
          </w:rPr>
          <w:t xml:space="preserve"> then ran the classifier on </w:t>
        </w:r>
      </w:ins>
      <w:ins w:id="1566" w:author="Tiffany Lin" w:date="2012-05-18T17:48:00Z">
        <w:r w:rsidR="00F76F12" w:rsidRPr="00A027A5">
          <w:rPr>
            <w:rPrChange w:id="1567" w:author="Tiffany Lin" w:date="2012-05-20T17:52:00Z">
              <w:rPr/>
            </w:rPrChange>
          </w:rPr>
          <w:t xml:space="preserve">cross-validation with three folds, </w:t>
        </w:r>
      </w:ins>
      <w:ins w:id="1568" w:author="Tiffany Lin" w:date="2012-05-17T12:04:00Z">
        <w:r w:rsidR="00E15B31" w:rsidRPr="00A027A5">
          <w:rPr>
            <w:rPrChange w:id="1569" w:author="Tiffany Lin" w:date="2012-05-20T17:52:00Z">
              <w:rPr/>
            </w:rPrChange>
          </w:rPr>
          <w:t xml:space="preserve">with the class (Control or Infected in the case of single net </w:t>
        </w:r>
      </w:ins>
      <w:ins w:id="1570" w:author="Tiffany Lin" w:date="2012-05-17T12:05:00Z">
        <w:r w:rsidR="00E15B31" w:rsidRPr="00A027A5">
          <w:rPr>
            <w:rPrChange w:id="1571" w:author="Tiffany Lin" w:date="2012-05-20T17:52:00Z">
              <w:rPr/>
            </w:rPrChange>
          </w:rPr>
          <w:t xml:space="preserve">Bayesian </w:t>
        </w:r>
      </w:ins>
      <w:ins w:id="1572" w:author="Tiffany Lin" w:date="2012-05-17T12:04:00Z">
        <w:r w:rsidR="00E15B31" w:rsidRPr="00A027A5">
          <w:rPr>
            <w:rPrChange w:id="1573" w:author="Tiffany Lin" w:date="2012-05-20T17:52:00Z">
              <w:rPr/>
            </w:rPrChange>
          </w:rPr>
          <w:t>net</w:t>
        </w:r>
      </w:ins>
      <w:ins w:id="1574" w:author="Tiffany Lin" w:date="2012-05-17T12:05:00Z">
        <w:r w:rsidR="00E15B31" w:rsidRPr="00A027A5">
          <w:rPr>
            <w:rPrChange w:id="1575" w:author="Tiffany Lin" w:date="2012-05-20T17:52:00Z">
              <w:rPr/>
            </w:rPrChange>
          </w:rPr>
          <w:t xml:space="preserve">work and Control and a list of experiments for the multinet Bayesian network) </w:t>
        </w:r>
      </w:ins>
      <w:ins w:id="1576" w:author="Tiffany Lin" w:date="2012-05-17T12:04:00Z">
        <w:r w:rsidR="00E15B31" w:rsidRPr="00A027A5">
          <w:rPr>
            <w:rPrChange w:id="1577" w:author="Tiffany Lin" w:date="2012-05-20T17:52:00Z">
              <w:rPr/>
            </w:rPrChange>
          </w:rPr>
          <w:t>as the</w:t>
        </w:r>
      </w:ins>
      <w:ins w:id="1578" w:author="Tiffany Lin" w:date="2012-05-17T12:05:00Z">
        <w:r w:rsidR="00E15B31" w:rsidRPr="00A027A5">
          <w:rPr>
            <w:rPrChange w:id="1579" w:author="Tiffany Lin" w:date="2012-05-20T17:52:00Z">
              <w:rPr/>
            </w:rPrChange>
          </w:rPr>
          <w:t xml:space="preserve"> subject of interest in</w:t>
        </w:r>
      </w:ins>
      <w:ins w:id="1580" w:author="Tiffany Lin" w:date="2012-05-17T12:04:00Z">
        <w:r w:rsidR="00E15B31" w:rsidRPr="00A027A5">
          <w:rPr>
            <w:rPrChange w:id="1581" w:author="Tiffany Lin" w:date="2012-05-20T17:52:00Z">
              <w:rPr/>
            </w:rPrChange>
          </w:rPr>
          <w:t xml:space="preserve"> the Bayesian network</w:t>
        </w:r>
      </w:ins>
      <w:ins w:id="1582" w:author="Tiffany Lin" w:date="2012-05-17T14:16:00Z">
        <w:r w:rsidRPr="00A027A5">
          <w:rPr>
            <w:rPrChange w:id="1583" w:author="Tiffany Lin" w:date="2012-05-20T17:52:00Z">
              <w:rPr/>
            </w:rPrChange>
          </w:rPr>
          <w:t xml:space="preserve"> (as shown in</w:t>
        </w:r>
      </w:ins>
      <w:ins w:id="1584" w:author="Tiffany Lin" w:date="2012-05-17T14:18:00Z">
        <w:r w:rsidRPr="00A027A5">
          <w:rPr>
            <w:rPrChange w:id="1585" w:author="Tiffany Lin" w:date="2012-05-20T17:52:00Z">
              <w:rPr/>
            </w:rPrChange>
          </w:rPr>
          <w:t xml:space="preserve"> </w:t>
        </w:r>
        <w:r w:rsidRPr="00A027A5">
          <w:rPr>
            <w:rPrChange w:id="1586" w:author="Tiffany Lin" w:date="2012-05-20T17:52:00Z">
              <w:rPr/>
            </w:rPrChange>
          </w:rPr>
          <w:fldChar w:fldCharType="begin"/>
        </w:r>
        <w:r w:rsidRPr="00A027A5">
          <w:rPr>
            <w:rPrChange w:id="1587" w:author="Tiffany Lin" w:date="2012-05-20T17:52:00Z">
              <w:rPr/>
            </w:rPrChange>
          </w:rPr>
          <w:instrText xml:space="preserve"> REF _Ref325027638 \h </w:instrText>
        </w:r>
        <w:r w:rsidRPr="00A027A5">
          <w:rPr>
            <w:rPrChange w:id="1588" w:author="Tiffany Lin" w:date="2012-05-20T17:52:00Z">
              <w:rPr/>
            </w:rPrChange>
          </w:rPr>
        </w:r>
      </w:ins>
      <w:r w:rsidR="00DF556E" w:rsidRPr="00A027A5">
        <w:rPr>
          <w:rPrChange w:id="1589" w:author="Tiffany Lin" w:date="2012-05-20T17:52:00Z">
            <w:rPr/>
          </w:rPrChange>
        </w:rPr>
        <w:instrText xml:space="preserve"> \* MERGEFORMAT </w:instrText>
      </w:r>
      <w:r w:rsidRPr="00A027A5">
        <w:rPr>
          <w:rPrChange w:id="1590" w:author="Tiffany Lin" w:date="2012-05-20T17:52:00Z">
            <w:rPr/>
          </w:rPrChange>
        </w:rPr>
        <w:fldChar w:fldCharType="separate"/>
      </w:r>
      <w:ins w:id="1591" w:author="Tiffany Lin" w:date="2012-05-17T14:18:00Z">
        <w:r w:rsidRPr="00A027A5">
          <w:rPr>
            <w:rPrChange w:id="1592" w:author="Tiffany Lin" w:date="2012-05-20T17:52:00Z">
              <w:rPr/>
            </w:rPrChange>
          </w:rPr>
          <w:t xml:space="preserve">Figure </w:t>
        </w:r>
        <w:r w:rsidRPr="00A027A5">
          <w:rPr>
            <w:noProof/>
            <w:rPrChange w:id="1593" w:author="Tiffany Lin" w:date="2012-05-20T17:52:00Z">
              <w:rPr>
                <w:noProof/>
              </w:rPr>
            </w:rPrChange>
          </w:rPr>
          <w:t>2</w:t>
        </w:r>
        <w:r w:rsidRPr="00A027A5">
          <w:rPr>
            <w:rPrChange w:id="1594" w:author="Tiffany Lin" w:date="2012-05-20T17:52:00Z">
              <w:rPr/>
            </w:rPrChange>
          </w:rPr>
          <w:fldChar w:fldCharType="end"/>
        </w:r>
        <w:r w:rsidRPr="00A027A5">
          <w:rPr>
            <w:rPrChange w:id="1595" w:author="Tiffany Lin" w:date="2012-05-20T17:52:00Z">
              <w:rPr/>
            </w:rPrChange>
          </w:rPr>
          <w:t>)</w:t>
        </w:r>
      </w:ins>
      <w:ins w:id="1596" w:author="Tiffany Lin" w:date="2012-05-17T12:05:00Z">
        <w:r w:rsidR="00E15B31" w:rsidRPr="00A027A5">
          <w:rPr>
            <w:rPrChange w:id="1597" w:author="Tiffany Lin" w:date="2012-05-20T17:52:00Z">
              <w:rPr/>
            </w:rPrChange>
          </w:rPr>
          <w:t xml:space="preserve">.  </w:t>
        </w:r>
      </w:ins>
      <w:ins w:id="1598" w:author="Tiffany Lin" w:date="2012-05-18T17:48:00Z">
        <w:r w:rsidR="00F76F12" w:rsidRPr="00A027A5">
          <w:rPr>
            <w:rPrChange w:id="1599" w:author="Tiffany Lin" w:date="2012-05-20T17:52:00Z">
              <w:rPr/>
            </w:rPrChange>
          </w:rPr>
          <w:t>Running</w:t>
        </w:r>
      </w:ins>
      <w:ins w:id="1600" w:author="Tiffany Lin" w:date="2012-05-19T16:03:00Z">
        <w:r w:rsidR="001A6784" w:rsidRPr="00A027A5">
          <w:rPr>
            <w:rPrChange w:id="1601" w:author="Tiffany Lin" w:date="2012-05-20T17:52:00Z">
              <w:rPr/>
            </w:rPrChange>
          </w:rPr>
          <w:t xml:space="preserve"> the external cross-validation</w:t>
        </w:r>
      </w:ins>
      <w:ins w:id="1602" w:author="Tiffany Lin" w:date="2012-05-18T17:48:00Z">
        <w:r w:rsidR="00F76F12" w:rsidRPr="00A027A5">
          <w:rPr>
            <w:rPrChange w:id="1603" w:author="Tiffany Lin" w:date="2012-05-20T17:52:00Z">
              <w:rPr/>
            </w:rPrChange>
          </w:rPr>
          <w:t xml:space="preserve"> with three folds means that we create the model with two thirds of the </w:t>
        </w:r>
      </w:ins>
      <w:ins w:id="1604" w:author="Tiffany Lin" w:date="2012-05-18T17:49:00Z">
        <w:r w:rsidR="00F76F12" w:rsidRPr="00A027A5">
          <w:rPr>
            <w:rPrChange w:id="1605" w:author="Tiffany Lin" w:date="2012-05-20T17:52:00Z">
              <w:rPr/>
            </w:rPrChange>
          </w:rPr>
          <w:t xml:space="preserve">data, and testing with the last third of the data available.  </w:t>
        </w:r>
      </w:ins>
    </w:p>
    <w:p w:rsidR="001A6784" w:rsidRPr="00A027A5" w:rsidRDefault="001A6784" w:rsidP="001A6784">
      <w:pPr>
        <w:pStyle w:val="DoubleSpaced"/>
        <w:keepNext/>
        <w:rPr>
          <w:ins w:id="1606" w:author="Tiffany Lin" w:date="2012-05-19T16:03:00Z"/>
          <w:rPrChange w:id="1607" w:author="Tiffany Lin" w:date="2012-05-20T17:52:00Z">
            <w:rPr>
              <w:ins w:id="1608" w:author="Tiffany Lin" w:date="2012-05-19T16:03:00Z"/>
            </w:rPr>
          </w:rPrChange>
        </w:rPr>
        <w:pPrChange w:id="1609" w:author="Tiffany Lin" w:date="2012-05-19T16:03:00Z">
          <w:pPr>
            <w:pStyle w:val="DoubleSpaced"/>
            <w:keepNext/>
            <w:jc w:val="center"/>
          </w:pPr>
        </w:pPrChange>
      </w:pPr>
      <w:ins w:id="1610" w:author="Tiffany Lin" w:date="2012-05-19T16:03:00Z">
        <w:r w:rsidRPr="00A027A5">
          <w:rPr>
            <w:noProof/>
            <w:rPrChange w:id="1611" w:author="Tiffany Lin" w:date="2012-05-20T17:52:00Z">
              <w:rPr>
                <w:noProof/>
              </w:rPr>
            </w:rPrChange>
          </w:rPr>
          <w:drawing>
            <wp:inline distT="0" distB="0" distL="0" distR="0">
              <wp:extent cx="2143125" cy="2013239"/>
              <wp:effectExtent l="19050" t="0" r="9525" b="0"/>
              <wp:docPr id="15" name="Picture 8"/>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9" cstate="print"/>
                      <a:srcRect t="12037" r="82812" b="59259"/>
                      <a:stretch>
                        <a:fillRect/>
                      </a:stretch>
                    </pic:blipFill>
                    <pic:spPr bwMode="auto">
                      <a:xfrm>
                        <a:off x="0" y="0"/>
                        <a:ext cx="2143125" cy="2013239"/>
                      </a:xfrm>
                      <a:prstGeom prst="rect">
                        <a:avLst/>
                      </a:prstGeom>
                      <a:noFill/>
                      <a:ln w="9525">
                        <a:noFill/>
                        <a:miter lim="800000"/>
                        <a:headEnd/>
                        <a:tailEnd/>
                      </a:ln>
                    </pic:spPr>
                  </pic:pic>
                </a:graphicData>
              </a:graphic>
            </wp:inline>
          </w:drawing>
        </w:r>
      </w:ins>
    </w:p>
    <w:p w:rsidR="001A6784" w:rsidRPr="00A027A5" w:rsidRDefault="001A6784" w:rsidP="00B758FB">
      <w:pPr>
        <w:pStyle w:val="DoubleSpaced"/>
        <w:rPr>
          <w:ins w:id="1612" w:author="Tiffany Lin" w:date="2012-05-19T16:03:00Z"/>
          <w:rPrChange w:id="1613" w:author="Tiffany Lin" w:date="2012-05-20T17:52:00Z">
            <w:rPr>
              <w:ins w:id="1614" w:author="Tiffany Lin" w:date="2012-05-19T16:03:00Z"/>
            </w:rPr>
          </w:rPrChange>
        </w:rPr>
        <w:pPrChange w:id="1615" w:author="Tiffany Lin" w:date="2012-05-20T21:23:00Z">
          <w:pPr>
            <w:pStyle w:val="Heading1"/>
          </w:pPr>
        </w:pPrChange>
      </w:pPr>
      <w:bookmarkStart w:id="1616" w:name="_Ref325027638"/>
      <w:bookmarkStart w:id="1617" w:name="_Toc325299615"/>
      <w:ins w:id="1618" w:author="Tiffany Lin" w:date="2012-05-19T16:03:00Z">
        <w:r w:rsidRPr="00A027A5">
          <w:rPr>
            <w:rPrChange w:id="1619" w:author="Tiffany Lin" w:date="2012-05-20T17:52:00Z">
              <w:rPr/>
            </w:rPrChange>
          </w:rPr>
          <w:t xml:space="preserve">Figure </w:t>
        </w:r>
        <w:r w:rsidRPr="00A027A5">
          <w:rPr>
            <w:rPrChange w:id="1620" w:author="Tiffany Lin" w:date="2012-05-20T17:52:00Z">
              <w:rPr/>
            </w:rPrChange>
          </w:rPr>
          <w:fldChar w:fldCharType="begin"/>
        </w:r>
        <w:r w:rsidRPr="00A027A5">
          <w:rPr>
            <w:rPrChange w:id="1621" w:author="Tiffany Lin" w:date="2012-05-20T17:52:00Z">
              <w:rPr/>
            </w:rPrChange>
          </w:rPr>
          <w:instrText xml:space="preserve"> SEQ Figure \* ARABIC </w:instrText>
        </w:r>
        <w:r w:rsidRPr="00A027A5">
          <w:rPr>
            <w:rPrChange w:id="1622" w:author="Tiffany Lin" w:date="2012-05-20T17:52:00Z">
              <w:rPr/>
            </w:rPrChange>
          </w:rPr>
          <w:fldChar w:fldCharType="separate"/>
        </w:r>
      </w:ins>
      <w:ins w:id="1623" w:author="Tiffany Lin" w:date="2012-05-19T20:12:00Z">
        <w:r w:rsidR="00296D78" w:rsidRPr="00A027A5">
          <w:rPr>
            <w:noProof/>
            <w:rPrChange w:id="1624" w:author="Tiffany Lin" w:date="2012-05-20T17:52:00Z">
              <w:rPr>
                <w:noProof/>
              </w:rPr>
            </w:rPrChange>
          </w:rPr>
          <w:t>2</w:t>
        </w:r>
      </w:ins>
      <w:ins w:id="1625" w:author="Tiffany Lin" w:date="2012-05-19T16:03:00Z">
        <w:r w:rsidRPr="00A027A5">
          <w:rPr>
            <w:rPrChange w:id="1626" w:author="Tiffany Lin" w:date="2012-05-20T17:52:00Z">
              <w:rPr/>
            </w:rPrChange>
          </w:rPr>
          <w:fldChar w:fldCharType="end"/>
        </w:r>
        <w:bookmarkEnd w:id="1616"/>
        <w:r w:rsidRPr="00A027A5">
          <w:rPr>
            <w:rPrChange w:id="1627" w:author="Tiffany Lin" w:date="2012-05-20T17:52:00Z">
              <w:rPr/>
            </w:rPrChange>
          </w:rPr>
          <w:t>: Details of using Weka’s training set.</w:t>
        </w:r>
        <w:bookmarkEnd w:id="1617"/>
      </w:ins>
    </w:p>
    <w:p w:rsidR="00B758FB" w:rsidRPr="00A027A5" w:rsidRDefault="00764EB4" w:rsidP="00B758FB">
      <w:pPr>
        <w:pStyle w:val="DoubleSpaced"/>
        <w:ind w:firstLine="720"/>
        <w:rPr>
          <w:ins w:id="1628" w:author="Tiffany Lin" w:date="2012-05-19T16:03:00Z"/>
          <w:rPrChange w:id="1629" w:author="Tiffany Lin" w:date="2012-05-20T17:52:00Z">
            <w:rPr>
              <w:ins w:id="1630" w:author="Tiffany Lin" w:date="2012-05-19T16:03:00Z"/>
            </w:rPr>
          </w:rPrChange>
        </w:rPr>
        <w:pPrChange w:id="1631" w:author="Tiffany Lin" w:date="2012-05-20T21:23:00Z">
          <w:pPr>
            <w:pStyle w:val="Heading1"/>
          </w:pPr>
        </w:pPrChange>
      </w:pPr>
      <w:ins w:id="1632" w:author="Tiffany Lin" w:date="2012-05-17T12:07:00Z">
        <w:r w:rsidRPr="00A027A5">
          <w:rPr>
            <w:rPrChange w:id="1633" w:author="Tiffany Lin" w:date="2012-05-20T17:52:00Z">
              <w:rPr/>
            </w:rPrChange>
          </w:rPr>
          <w:lastRenderedPageBreak/>
          <w:t xml:space="preserve">We then </w:t>
        </w:r>
      </w:ins>
      <w:ins w:id="1634" w:author="Tiffany Lin" w:date="2012-05-17T12:11:00Z">
        <w:r w:rsidRPr="00A027A5">
          <w:rPr>
            <w:rPrChange w:id="1635" w:author="Tiffany Lin" w:date="2012-05-20T17:52:00Z">
              <w:rPr/>
            </w:rPrChange>
          </w:rPr>
          <w:t>recorded</w:t>
        </w:r>
      </w:ins>
      <w:ins w:id="1636" w:author="Tiffany Lin" w:date="2012-05-17T12:07:00Z">
        <w:r w:rsidRPr="00A027A5">
          <w:rPr>
            <w:rPrChange w:id="1637" w:author="Tiffany Lin" w:date="2012-05-20T17:52:00Z">
              <w:rPr/>
            </w:rPrChange>
          </w:rPr>
          <w:t xml:space="preserve"> the AUROC data for each of the </w:t>
        </w:r>
      </w:ins>
      <w:ins w:id="1638" w:author="Tiffany Lin" w:date="2012-05-17T12:10:00Z">
        <w:r w:rsidRPr="00A027A5">
          <w:rPr>
            <w:rPrChange w:id="1639" w:author="Tiffany Lin" w:date="2012-05-20T17:52:00Z">
              <w:rPr/>
            </w:rPrChange>
          </w:rPr>
          <w:t>models for comparison later</w:t>
        </w:r>
      </w:ins>
      <w:ins w:id="1640" w:author="Tiffany Lin" w:date="2012-05-17T12:11:00Z">
        <w:r w:rsidRPr="00A027A5">
          <w:rPr>
            <w:rPrChange w:id="1641" w:author="Tiffany Lin" w:date="2012-05-20T17:52:00Z">
              <w:rPr/>
            </w:rPrChange>
          </w:rPr>
          <w:t>, the number of DataSets that survived the pipeline’s filter</w:t>
        </w:r>
      </w:ins>
      <w:ins w:id="1642" w:author="Tiffany Lin" w:date="2012-05-19T16:02:00Z">
        <w:r w:rsidR="001A6784" w:rsidRPr="00A027A5">
          <w:rPr>
            <w:rPrChange w:id="1643" w:author="Tiffany Lin" w:date="2012-05-20T17:52:00Z">
              <w:rPr/>
            </w:rPrChange>
          </w:rPr>
          <w:t>, the number of attributes (genes) associated with the disease, and the number of samples we have to build and test the model with for future use</w:t>
        </w:r>
      </w:ins>
      <w:ins w:id="1644" w:author="Tiffany Lin" w:date="2012-05-17T12:10:00Z">
        <w:r w:rsidRPr="00A027A5">
          <w:rPr>
            <w:rPrChange w:id="1645" w:author="Tiffany Lin" w:date="2012-05-20T17:52:00Z">
              <w:rPr/>
            </w:rPrChange>
          </w:rPr>
          <w:t xml:space="preserve">.  </w:t>
        </w:r>
      </w:ins>
    </w:p>
    <w:p w:rsidR="001A6784" w:rsidRDefault="001A6784" w:rsidP="001A6784">
      <w:pPr>
        <w:pStyle w:val="DoubleSpaced"/>
        <w:ind w:firstLine="720"/>
        <w:rPr>
          <w:ins w:id="1646" w:author="Tiffany Lin" w:date="2012-05-20T21:24:00Z"/>
        </w:rPr>
        <w:pPrChange w:id="1647" w:author="Tiffany Lin" w:date="2012-05-19T16:03:00Z">
          <w:pPr>
            <w:pStyle w:val="Heading1"/>
          </w:pPr>
        </w:pPrChange>
      </w:pPr>
      <w:ins w:id="1648" w:author="Tiffany Lin" w:date="2012-05-19T16:04:00Z">
        <w:r w:rsidRPr="00A027A5">
          <w:rPr>
            <w:rPrChange w:id="1649" w:author="Tiffany Lin" w:date="2012-05-20T17:52:00Z">
              <w:rPr/>
            </w:rPrChange>
          </w:rPr>
          <w:t>To find correlation, we used scatter plots to find the relationship between the difference in AUROC values and the other recorded data: total number of experiments, number of experiments before the pipeline, numb</w:t>
        </w:r>
      </w:ins>
      <w:ins w:id="1650" w:author="Tiffany Lin" w:date="2012-05-19T16:05:00Z">
        <w:r w:rsidRPr="00A027A5">
          <w:rPr>
            <w:rPrChange w:id="1651" w:author="Tiffany Lin" w:date="2012-05-20T17:52:00Z">
              <w:rPr/>
            </w:rPrChange>
          </w:rPr>
          <w:t>er of experiments after the pipeline, number of features, and number of samples available.  Once we had</w:t>
        </w:r>
      </w:ins>
      <w:ins w:id="1652" w:author="Tiffany Lin" w:date="2012-05-19T19:26:00Z">
        <w:r w:rsidR="0023494D" w:rsidRPr="00A027A5">
          <w:rPr>
            <w:rPrChange w:id="1653" w:author="Tiffany Lin" w:date="2012-05-20T17:52:00Z">
              <w:rPr/>
            </w:rPrChange>
          </w:rPr>
          <w:t xml:space="preserve"> some likely relationships from the plots</w:t>
        </w:r>
      </w:ins>
      <w:ins w:id="1654" w:author="Tiffany Lin" w:date="2012-05-19T16:05:00Z">
        <w:r w:rsidRPr="00A027A5">
          <w:rPr>
            <w:rPrChange w:id="1655" w:author="Tiffany Lin" w:date="2012-05-20T17:52:00Z">
              <w:rPr/>
            </w:rPrChange>
          </w:rPr>
          <w:t xml:space="preserve">, </w:t>
        </w:r>
      </w:ins>
      <w:ins w:id="1656" w:author="Tiffany Lin" w:date="2012-05-19T17:11:00Z">
        <w:r w:rsidR="00C218BE" w:rsidRPr="00A027A5">
          <w:rPr>
            <w:rPrChange w:id="1657" w:author="Tiffany Lin" w:date="2012-05-20T17:52:00Z">
              <w:rPr/>
            </w:rPrChange>
          </w:rPr>
          <w:t>we</w:t>
        </w:r>
      </w:ins>
      <w:ins w:id="1658" w:author="Tiffany Lin" w:date="2012-05-19T19:26:00Z">
        <w:r w:rsidR="0023494D" w:rsidRPr="00A027A5">
          <w:rPr>
            <w:rPrChange w:id="1659" w:author="Tiffany Lin" w:date="2012-05-20T17:52:00Z">
              <w:rPr/>
            </w:rPrChange>
          </w:rPr>
          <w:t xml:space="preserve"> ran t-tests to determine </w:t>
        </w:r>
      </w:ins>
      <w:ins w:id="1660" w:author="Tiffany Lin" w:date="2012-05-19T19:27:00Z">
        <w:r w:rsidR="0023494D" w:rsidRPr="00A027A5">
          <w:rPr>
            <w:rPrChange w:id="1661" w:author="Tiffany Lin" w:date="2012-05-20T17:52:00Z">
              <w:rPr/>
            </w:rPrChange>
          </w:rPr>
          <w:t xml:space="preserve">if these relationships we see are statistically significant.  </w:t>
        </w:r>
      </w:ins>
      <w:ins w:id="1662" w:author="Tiffany Lin" w:date="2012-05-19T17:11:00Z">
        <w:r w:rsidR="00C218BE" w:rsidRPr="00A027A5">
          <w:rPr>
            <w:rPrChange w:id="1663" w:author="Tiffany Lin" w:date="2012-05-20T17:52:00Z">
              <w:rPr/>
            </w:rPrChange>
          </w:rPr>
          <w:t xml:space="preserve"> </w:t>
        </w:r>
      </w:ins>
    </w:p>
    <w:p w:rsidR="00B758FB" w:rsidRPr="00A027A5" w:rsidRDefault="00B758FB" w:rsidP="001A6784">
      <w:pPr>
        <w:pStyle w:val="DoubleSpaced"/>
        <w:ind w:firstLine="720"/>
        <w:rPr>
          <w:ins w:id="1664" w:author="Tiffany Lin" w:date="2012-05-16T23:45:00Z"/>
          <w:rPrChange w:id="1665" w:author="Tiffany Lin" w:date="2012-05-20T17:52:00Z">
            <w:rPr>
              <w:ins w:id="1666" w:author="Tiffany Lin" w:date="2012-05-16T23:45:00Z"/>
              <w:rFonts w:ascii="Times New Roman" w:hAnsi="Times New Roman" w:cs="Times New Roman"/>
              <w:color w:val="auto"/>
              <w:sz w:val="24"/>
              <w:szCs w:val="24"/>
            </w:rPr>
          </w:rPrChange>
        </w:rPr>
        <w:pPrChange w:id="1667" w:author="Tiffany Lin" w:date="2012-05-19T16:03:00Z">
          <w:pPr>
            <w:pStyle w:val="Heading1"/>
          </w:pPr>
        </w:pPrChange>
      </w:pPr>
      <w:ins w:id="1668" w:author="Tiffany Lin" w:date="2012-05-20T21:24:00Z">
        <w:r>
          <w:t>More details about where to find the code and the GDSIDs can be found in Appendix C below.</w:t>
        </w:r>
      </w:ins>
    </w:p>
    <w:p w:rsidR="00112161" w:rsidRPr="00A027A5" w:rsidDel="00F16B9E" w:rsidRDefault="00112161" w:rsidP="00112161">
      <w:pPr>
        <w:pStyle w:val="DoubleSpaced"/>
        <w:rPr>
          <w:del w:id="1669" w:author="Tiffany Lin" w:date="2012-05-17T03:56:00Z"/>
          <w:rPrChange w:id="1670" w:author="Tiffany Lin" w:date="2012-05-20T17:52:00Z">
            <w:rPr>
              <w:del w:id="1671" w:author="Tiffany Lin" w:date="2012-05-17T03:56:00Z"/>
              <w:rFonts w:ascii="Times New Roman" w:hAnsi="Times New Roman" w:cs="Times New Roman"/>
              <w:sz w:val="24"/>
              <w:szCs w:val="24"/>
            </w:rPr>
          </w:rPrChange>
        </w:rPr>
        <w:pPrChange w:id="1672" w:author="Tiffany Lin" w:date="2012-05-16T23:45:00Z">
          <w:pPr>
            <w:pStyle w:val="Heading1"/>
          </w:pPr>
        </w:pPrChange>
      </w:pPr>
    </w:p>
    <w:p w:rsidR="00C2294A" w:rsidRPr="00A027A5" w:rsidRDefault="00123C64" w:rsidP="00AD61FE">
      <w:pPr>
        <w:pStyle w:val="Heading1"/>
        <w:spacing w:line="480" w:lineRule="auto"/>
        <w:rPr>
          <w:ins w:id="1673" w:author="Tiffany Lin" w:date="2012-05-16T21:39:00Z"/>
          <w:rFonts w:ascii="Times New Roman" w:hAnsi="Times New Roman" w:cs="Times New Roman"/>
          <w:color w:val="auto"/>
          <w:sz w:val="24"/>
          <w:szCs w:val="24"/>
          <w:rPrChange w:id="1674" w:author="Tiffany Lin" w:date="2012-05-20T17:52:00Z">
            <w:rPr>
              <w:ins w:id="1675" w:author="Tiffany Lin" w:date="2012-05-16T21:39:00Z"/>
              <w:rFonts w:ascii="Times New Roman" w:hAnsi="Times New Roman" w:cs="Times New Roman"/>
              <w:color w:val="auto"/>
              <w:sz w:val="24"/>
              <w:szCs w:val="24"/>
            </w:rPr>
          </w:rPrChange>
        </w:rPr>
        <w:pPrChange w:id="1676" w:author="Tiffany Lin" w:date="2012-05-16T21:39:00Z">
          <w:pPr>
            <w:pStyle w:val="Heading1"/>
          </w:pPr>
        </w:pPrChange>
      </w:pPr>
      <w:bookmarkStart w:id="1677" w:name="_Toc325314330"/>
      <w:ins w:id="1678" w:author="Tiffany Lin" w:date="2012-05-17T00:21:00Z">
        <w:r w:rsidRPr="00A027A5">
          <w:rPr>
            <w:rFonts w:ascii="Times New Roman" w:hAnsi="Times New Roman" w:cs="Times New Roman"/>
            <w:color w:val="auto"/>
            <w:sz w:val="24"/>
            <w:szCs w:val="24"/>
            <w:rPrChange w:id="1679" w:author="Tiffany Lin" w:date="2012-05-20T17:52:00Z">
              <w:rPr>
                <w:rFonts w:ascii="Times New Roman" w:hAnsi="Times New Roman" w:cs="Times New Roman"/>
                <w:color w:val="auto"/>
                <w:sz w:val="24"/>
                <w:szCs w:val="24"/>
              </w:rPr>
            </w:rPrChange>
          </w:rPr>
          <w:t>3</w:t>
        </w:r>
      </w:ins>
      <w:del w:id="1680" w:author="Tiffany Lin" w:date="2012-05-17T00:21:00Z">
        <w:r w:rsidR="00E377FD" w:rsidRPr="00A027A5" w:rsidDel="00123C64">
          <w:rPr>
            <w:rFonts w:ascii="Times New Roman" w:hAnsi="Times New Roman" w:cs="Times New Roman"/>
            <w:color w:val="auto"/>
            <w:sz w:val="24"/>
            <w:szCs w:val="24"/>
            <w:rPrChange w:id="1681" w:author="Tiffany Lin" w:date="2012-05-20T17:52:00Z">
              <w:rPr>
                <w:rFonts w:ascii="Times New Roman" w:hAnsi="Times New Roman" w:cs="Times New Roman"/>
                <w:color w:val="auto"/>
                <w:sz w:val="24"/>
                <w:szCs w:val="24"/>
              </w:rPr>
            </w:rPrChange>
          </w:rPr>
          <w:delText>4</w:delText>
        </w:r>
      </w:del>
      <w:r w:rsidR="00E377FD" w:rsidRPr="00A027A5">
        <w:rPr>
          <w:rFonts w:ascii="Times New Roman" w:hAnsi="Times New Roman" w:cs="Times New Roman"/>
          <w:color w:val="auto"/>
          <w:sz w:val="24"/>
          <w:szCs w:val="24"/>
          <w:rPrChange w:id="1682" w:author="Tiffany Lin" w:date="2012-05-20T17:52:00Z">
            <w:rPr>
              <w:rFonts w:ascii="Times New Roman" w:hAnsi="Times New Roman" w:cs="Times New Roman"/>
              <w:color w:val="auto"/>
              <w:sz w:val="24"/>
              <w:szCs w:val="24"/>
            </w:rPr>
          </w:rPrChange>
        </w:rPr>
        <w:t xml:space="preserve"> Results</w:t>
      </w:r>
      <w:bookmarkEnd w:id="1677"/>
    </w:p>
    <w:p w:rsidR="00AC720C" w:rsidRPr="00A027A5" w:rsidRDefault="00764EB4" w:rsidP="00AC720C">
      <w:pPr>
        <w:pStyle w:val="DoubleSpaced"/>
        <w:ind w:firstLine="720"/>
        <w:rPr>
          <w:ins w:id="1683" w:author="Tiffany Lin" w:date="2012-05-17T12:26:00Z"/>
          <w:rPrChange w:id="1684" w:author="Tiffany Lin" w:date="2012-05-20T17:52:00Z">
            <w:rPr>
              <w:ins w:id="1685" w:author="Tiffany Lin" w:date="2012-05-17T12:26:00Z"/>
            </w:rPr>
          </w:rPrChange>
        </w:rPr>
      </w:pPr>
      <w:ins w:id="1686" w:author="Tiffany Lin" w:date="2012-05-17T12:11:00Z">
        <w:r w:rsidRPr="00A027A5">
          <w:rPr>
            <w:rPrChange w:id="1687" w:author="Tiffany Lin" w:date="2012-05-20T17:52:00Z">
              <w:rPr/>
            </w:rPrChange>
          </w:rPr>
          <w:t>The detailed results are listed in Appendix B</w:t>
        </w:r>
      </w:ins>
      <w:ins w:id="1688" w:author="Tiffany Lin" w:date="2012-05-17T12:12:00Z">
        <w:r w:rsidRPr="00A027A5">
          <w:rPr>
            <w:rPrChange w:id="1689" w:author="Tiffany Lin" w:date="2012-05-20T17:52:00Z">
              <w:rPr/>
            </w:rPrChange>
          </w:rPr>
          <w:t xml:space="preserve">.  </w:t>
        </w:r>
      </w:ins>
      <w:ins w:id="1690" w:author="Tiffany Lin" w:date="2012-05-17T12:26:00Z">
        <w:r w:rsidR="00AC720C" w:rsidRPr="00A027A5">
          <w:rPr>
            <w:rPrChange w:id="1691" w:author="Tiffany Lin" w:date="2012-05-20T17:52:00Z">
              <w:rPr/>
            </w:rPrChange>
          </w:rPr>
          <w:t xml:space="preserve">A summary of statistics of the data gathered is below.  Because Parikh claimed that the multinet Bayesian network was stronger than the single net, we chose to use the multinet AUROC minus the single net AUROC so a positive value would make Parikh’s claim valid.  </w:t>
        </w:r>
      </w:ins>
    </w:p>
    <w:tbl>
      <w:tblPr>
        <w:tblW w:w="3099"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Change w:id="1692" w:author="Tiffany Lin" w:date="2012-05-18T17:54:00Z">
          <w:tblPr>
            <w:tblW w:w="3099" w:type="dxa"/>
            <w:tblInd w:w="93" w:type="dxa"/>
            <w:tblLook w:val="04A0"/>
          </w:tblPr>
        </w:tblPrChange>
      </w:tblPr>
      <w:tblGrid>
        <w:gridCol w:w="2232"/>
        <w:gridCol w:w="1116"/>
        <w:tblGridChange w:id="1693">
          <w:tblGrid>
            <w:gridCol w:w="2232"/>
            <w:gridCol w:w="1053"/>
          </w:tblGrid>
        </w:tblGridChange>
      </w:tblGrid>
      <w:tr w:rsidR="00F76F12" w:rsidRPr="00A027A5" w:rsidTr="00F76F12">
        <w:trPr>
          <w:trHeight w:val="300"/>
          <w:ins w:id="1694" w:author="Tiffany Lin" w:date="2012-05-18T17:53:00Z"/>
          <w:trPrChange w:id="1695" w:author="Tiffany Lin" w:date="2012-05-18T17:54:00Z">
            <w:trPr>
              <w:trHeight w:val="300"/>
            </w:trPr>
          </w:trPrChange>
        </w:trPr>
        <w:tc>
          <w:tcPr>
            <w:tcW w:w="3099" w:type="dxa"/>
            <w:gridSpan w:val="2"/>
            <w:shd w:val="clear" w:color="auto" w:fill="auto"/>
            <w:noWrap/>
            <w:vAlign w:val="bottom"/>
            <w:hideMark/>
            <w:tcPrChange w:id="1696" w:author="Tiffany Lin" w:date="2012-05-18T17:54:00Z">
              <w:tcPr>
                <w:tcW w:w="3099" w:type="dxa"/>
                <w:gridSpan w:val="2"/>
                <w:tcBorders>
                  <w:top w:val="single" w:sz="8" w:space="0" w:color="auto"/>
                  <w:left w:val="nil"/>
                  <w:bottom w:val="single" w:sz="4" w:space="0" w:color="auto"/>
                  <w:right w:val="nil"/>
                </w:tcBorders>
                <w:shd w:val="clear" w:color="auto" w:fill="auto"/>
                <w:noWrap/>
                <w:vAlign w:val="bottom"/>
                <w:hideMark/>
              </w:tcPr>
            </w:tcPrChange>
          </w:tcPr>
          <w:p w:rsidR="00F76F12" w:rsidRPr="00A027A5" w:rsidRDefault="00491AB6" w:rsidP="00F76F12">
            <w:pPr>
              <w:spacing w:after="0" w:line="240" w:lineRule="auto"/>
              <w:jc w:val="center"/>
              <w:rPr>
                <w:ins w:id="1697" w:author="Tiffany Lin" w:date="2012-05-18T17:53:00Z"/>
                <w:rFonts w:ascii="Times New Roman" w:eastAsia="Times New Roman" w:hAnsi="Times New Roman" w:cs="Times New Roman"/>
                <w:i/>
                <w:iCs/>
                <w:sz w:val="24"/>
                <w:szCs w:val="24"/>
                <w:rPrChange w:id="1698" w:author="Tiffany Lin" w:date="2012-05-20T17:52:00Z">
                  <w:rPr>
                    <w:ins w:id="1699" w:author="Tiffany Lin" w:date="2012-05-18T17:53:00Z"/>
                    <w:rFonts w:ascii="Calibri" w:eastAsia="Times New Roman" w:hAnsi="Calibri" w:cs="Times New Roman"/>
                    <w:i/>
                    <w:iCs/>
                    <w:color w:val="000000"/>
                  </w:rPr>
                </w:rPrChange>
              </w:rPr>
            </w:pPr>
            <w:bookmarkStart w:id="1700" w:name="_Ref325028718"/>
            <w:ins w:id="1701" w:author="Tiffany Lin" w:date="2012-05-18T17:53:00Z">
              <w:r w:rsidRPr="00A027A5">
                <w:rPr>
                  <w:rFonts w:ascii="Times New Roman" w:eastAsia="Times New Roman" w:hAnsi="Times New Roman" w:cs="Times New Roman"/>
                  <w:i/>
                  <w:iCs/>
                  <w:sz w:val="24"/>
                  <w:szCs w:val="24"/>
                  <w:rPrChange w:id="1702" w:author="Tiffany Lin" w:date="2012-05-20T17:52:00Z">
                    <w:rPr>
                      <w:rFonts w:ascii="Times New Roman" w:eastAsia="Times New Roman" w:hAnsi="Times New Roman" w:cs="Times New Roman"/>
                      <w:i/>
                      <w:iCs/>
                      <w:sz w:val="24"/>
                      <w:szCs w:val="24"/>
                    </w:rPr>
                  </w:rPrChange>
                </w:rPr>
                <w:t>M</w:t>
              </w:r>
              <w:r w:rsidR="00F76F12" w:rsidRPr="00A027A5">
                <w:rPr>
                  <w:rFonts w:ascii="Times New Roman" w:eastAsia="Times New Roman" w:hAnsi="Times New Roman" w:cs="Times New Roman"/>
                  <w:i/>
                  <w:iCs/>
                  <w:sz w:val="24"/>
                  <w:szCs w:val="24"/>
                  <w:rPrChange w:id="1703" w:author="Tiffany Lin" w:date="2012-05-20T17:52:00Z">
                    <w:rPr>
                      <w:rFonts w:ascii="Calibri" w:eastAsia="Times New Roman" w:hAnsi="Calibri" w:cs="Times New Roman"/>
                      <w:i/>
                      <w:iCs/>
                      <w:color w:val="000000"/>
                    </w:rPr>
                  </w:rPrChange>
                </w:rPr>
                <w:t>ultinet</w:t>
              </w:r>
            </w:ins>
            <w:ins w:id="1704" w:author="Tiffany Lin" w:date="2012-05-18T20:19:00Z">
              <w:r w:rsidRPr="00A027A5">
                <w:rPr>
                  <w:rFonts w:ascii="Times New Roman" w:eastAsia="Times New Roman" w:hAnsi="Times New Roman" w:cs="Times New Roman"/>
                  <w:i/>
                  <w:iCs/>
                  <w:sz w:val="24"/>
                  <w:szCs w:val="24"/>
                  <w:rPrChange w:id="1705" w:author="Tiffany Lin" w:date="2012-05-20T17:52:00Z">
                    <w:rPr>
                      <w:rFonts w:ascii="Times New Roman" w:eastAsia="Times New Roman" w:hAnsi="Times New Roman" w:cs="Times New Roman"/>
                      <w:i/>
                      <w:iCs/>
                      <w:sz w:val="24"/>
                      <w:szCs w:val="24"/>
                    </w:rPr>
                  </w:rPrChange>
                </w:rPr>
                <w:t xml:space="preserve"> </w:t>
              </w:r>
            </w:ins>
            <w:ins w:id="1706" w:author="Tiffany Lin" w:date="2012-05-18T17:53:00Z">
              <w:r w:rsidR="00F76F12" w:rsidRPr="00A027A5">
                <w:rPr>
                  <w:rFonts w:ascii="Times New Roman" w:eastAsia="Times New Roman" w:hAnsi="Times New Roman" w:cs="Times New Roman"/>
                  <w:i/>
                  <w:iCs/>
                  <w:sz w:val="24"/>
                  <w:szCs w:val="24"/>
                  <w:rPrChange w:id="1707" w:author="Tiffany Lin" w:date="2012-05-20T17:52:00Z">
                    <w:rPr>
                      <w:rFonts w:ascii="Calibri" w:eastAsia="Times New Roman" w:hAnsi="Calibri" w:cs="Times New Roman"/>
                      <w:i/>
                      <w:iCs/>
                      <w:color w:val="000000"/>
                    </w:rPr>
                  </w:rPrChange>
                </w:rPr>
                <w:t xml:space="preserve">AUROC </w:t>
              </w:r>
            </w:ins>
            <w:ins w:id="1708" w:author="Tiffany Lin" w:date="2012-05-18T20:19:00Z">
              <w:r w:rsidRPr="00A027A5">
                <w:rPr>
                  <w:rFonts w:ascii="Times New Roman" w:eastAsia="Times New Roman" w:hAnsi="Times New Roman" w:cs="Times New Roman"/>
                  <w:i/>
                  <w:iCs/>
                  <w:sz w:val="24"/>
                  <w:szCs w:val="24"/>
                  <w:rPrChange w:id="1709" w:author="Tiffany Lin" w:date="2012-05-20T17:52:00Z">
                    <w:rPr>
                      <w:rFonts w:ascii="Times New Roman" w:eastAsia="Times New Roman" w:hAnsi="Times New Roman" w:cs="Times New Roman"/>
                      <w:i/>
                      <w:iCs/>
                      <w:sz w:val="24"/>
                      <w:szCs w:val="24"/>
                    </w:rPr>
                  </w:rPrChange>
                </w:rPr>
                <w:t>–</w:t>
              </w:r>
            </w:ins>
            <w:ins w:id="1710" w:author="Tiffany Lin" w:date="2012-05-18T17:53:00Z">
              <w:r w:rsidR="00F76F12" w:rsidRPr="00A027A5">
                <w:rPr>
                  <w:rFonts w:ascii="Times New Roman" w:eastAsia="Times New Roman" w:hAnsi="Times New Roman" w:cs="Times New Roman"/>
                  <w:i/>
                  <w:iCs/>
                  <w:sz w:val="24"/>
                  <w:szCs w:val="24"/>
                  <w:rPrChange w:id="1711" w:author="Tiffany Lin" w:date="2012-05-20T17:52:00Z">
                    <w:rPr>
                      <w:rFonts w:ascii="Calibri" w:eastAsia="Times New Roman" w:hAnsi="Calibri" w:cs="Times New Roman"/>
                      <w:i/>
                      <w:iCs/>
                      <w:color w:val="000000"/>
                    </w:rPr>
                  </w:rPrChange>
                </w:rPr>
                <w:t xml:space="preserve"> single</w:t>
              </w:r>
            </w:ins>
            <w:ins w:id="1712" w:author="Tiffany Lin" w:date="2012-05-18T20:19:00Z">
              <w:r w:rsidRPr="00A027A5">
                <w:rPr>
                  <w:rFonts w:ascii="Times New Roman" w:eastAsia="Times New Roman" w:hAnsi="Times New Roman" w:cs="Times New Roman"/>
                  <w:i/>
                  <w:iCs/>
                  <w:sz w:val="24"/>
                  <w:szCs w:val="24"/>
                  <w:rPrChange w:id="1713" w:author="Tiffany Lin" w:date="2012-05-20T17:52:00Z">
                    <w:rPr>
                      <w:rFonts w:ascii="Times New Roman" w:eastAsia="Times New Roman" w:hAnsi="Times New Roman" w:cs="Times New Roman"/>
                      <w:i/>
                      <w:iCs/>
                      <w:sz w:val="24"/>
                      <w:szCs w:val="24"/>
                    </w:rPr>
                  </w:rPrChange>
                </w:rPr>
                <w:t xml:space="preserve"> </w:t>
              </w:r>
            </w:ins>
            <w:ins w:id="1714" w:author="Tiffany Lin" w:date="2012-05-18T17:53:00Z">
              <w:r w:rsidR="00F76F12" w:rsidRPr="00A027A5">
                <w:rPr>
                  <w:rFonts w:ascii="Times New Roman" w:eastAsia="Times New Roman" w:hAnsi="Times New Roman" w:cs="Times New Roman"/>
                  <w:i/>
                  <w:iCs/>
                  <w:sz w:val="24"/>
                  <w:szCs w:val="24"/>
                  <w:rPrChange w:id="1715" w:author="Tiffany Lin" w:date="2012-05-20T17:52:00Z">
                    <w:rPr>
                      <w:rFonts w:ascii="Calibri" w:eastAsia="Times New Roman" w:hAnsi="Calibri" w:cs="Times New Roman"/>
                      <w:i/>
                      <w:iCs/>
                      <w:color w:val="000000"/>
                    </w:rPr>
                  </w:rPrChange>
                </w:rPr>
                <w:t>net</w:t>
              </w:r>
            </w:ins>
            <w:ins w:id="1716" w:author="Tiffany Lin" w:date="2012-05-18T20:19:00Z">
              <w:r w:rsidRPr="00A027A5">
                <w:rPr>
                  <w:rFonts w:ascii="Times New Roman" w:eastAsia="Times New Roman" w:hAnsi="Times New Roman" w:cs="Times New Roman"/>
                  <w:i/>
                  <w:iCs/>
                  <w:sz w:val="24"/>
                  <w:szCs w:val="24"/>
                  <w:rPrChange w:id="1717" w:author="Tiffany Lin" w:date="2012-05-20T17:52:00Z">
                    <w:rPr>
                      <w:rFonts w:ascii="Times New Roman" w:eastAsia="Times New Roman" w:hAnsi="Times New Roman" w:cs="Times New Roman"/>
                      <w:i/>
                      <w:iCs/>
                      <w:sz w:val="24"/>
                      <w:szCs w:val="24"/>
                    </w:rPr>
                  </w:rPrChange>
                </w:rPr>
                <w:t xml:space="preserve"> </w:t>
              </w:r>
            </w:ins>
            <w:ins w:id="1718" w:author="Tiffany Lin" w:date="2012-05-18T17:53:00Z">
              <w:r w:rsidR="00F76F12" w:rsidRPr="00A027A5">
                <w:rPr>
                  <w:rFonts w:ascii="Times New Roman" w:eastAsia="Times New Roman" w:hAnsi="Times New Roman" w:cs="Times New Roman"/>
                  <w:i/>
                  <w:iCs/>
                  <w:sz w:val="24"/>
                  <w:szCs w:val="24"/>
                  <w:rPrChange w:id="1719" w:author="Tiffany Lin" w:date="2012-05-20T17:52:00Z">
                    <w:rPr>
                      <w:rFonts w:ascii="Calibri" w:eastAsia="Times New Roman" w:hAnsi="Calibri" w:cs="Times New Roman"/>
                      <w:i/>
                      <w:iCs/>
                      <w:color w:val="000000"/>
                    </w:rPr>
                  </w:rPrChange>
                </w:rPr>
                <w:t>AUROC</w:t>
              </w:r>
            </w:ins>
          </w:p>
        </w:tc>
      </w:tr>
      <w:tr w:rsidR="00F76F12" w:rsidRPr="00A027A5" w:rsidTr="00F76F12">
        <w:trPr>
          <w:trHeight w:val="300"/>
          <w:ins w:id="1720" w:author="Tiffany Lin" w:date="2012-05-18T17:53:00Z"/>
          <w:trPrChange w:id="1721" w:author="Tiffany Lin" w:date="2012-05-18T17:54:00Z">
            <w:trPr>
              <w:trHeight w:val="300"/>
            </w:trPr>
          </w:trPrChange>
        </w:trPr>
        <w:tc>
          <w:tcPr>
            <w:tcW w:w="2232" w:type="dxa"/>
            <w:shd w:val="clear" w:color="auto" w:fill="auto"/>
            <w:noWrap/>
            <w:vAlign w:val="bottom"/>
            <w:hideMark/>
            <w:tcPrChange w:id="1722"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23" w:author="Tiffany Lin" w:date="2012-05-18T17:53:00Z"/>
                <w:rFonts w:ascii="Times New Roman" w:eastAsia="Times New Roman" w:hAnsi="Times New Roman" w:cs="Times New Roman"/>
                <w:sz w:val="24"/>
                <w:szCs w:val="24"/>
                <w:rPrChange w:id="1724" w:author="Tiffany Lin" w:date="2012-05-20T17:52:00Z">
                  <w:rPr>
                    <w:ins w:id="1725" w:author="Tiffany Lin" w:date="2012-05-18T17:53:00Z"/>
                    <w:rFonts w:ascii="Calibri" w:eastAsia="Times New Roman" w:hAnsi="Calibri" w:cs="Times New Roman"/>
                    <w:color w:val="000000"/>
                  </w:rPr>
                </w:rPrChange>
              </w:rPr>
            </w:pPr>
          </w:p>
        </w:tc>
        <w:tc>
          <w:tcPr>
            <w:tcW w:w="867" w:type="dxa"/>
            <w:shd w:val="clear" w:color="auto" w:fill="auto"/>
            <w:noWrap/>
            <w:vAlign w:val="bottom"/>
            <w:hideMark/>
            <w:tcPrChange w:id="1726"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27" w:author="Tiffany Lin" w:date="2012-05-18T17:53:00Z"/>
                <w:rFonts w:ascii="Times New Roman" w:eastAsia="Times New Roman" w:hAnsi="Times New Roman" w:cs="Times New Roman"/>
                <w:sz w:val="24"/>
                <w:szCs w:val="24"/>
                <w:rPrChange w:id="1728" w:author="Tiffany Lin" w:date="2012-05-20T17:52:00Z">
                  <w:rPr>
                    <w:ins w:id="1729" w:author="Tiffany Lin" w:date="2012-05-18T17:53:00Z"/>
                    <w:rFonts w:ascii="Calibri" w:eastAsia="Times New Roman" w:hAnsi="Calibri" w:cs="Times New Roman"/>
                    <w:color w:val="000000"/>
                  </w:rPr>
                </w:rPrChange>
              </w:rPr>
            </w:pPr>
          </w:p>
        </w:tc>
      </w:tr>
      <w:tr w:rsidR="00F76F12" w:rsidRPr="00A027A5" w:rsidTr="00F76F12">
        <w:trPr>
          <w:trHeight w:val="300"/>
          <w:ins w:id="1730" w:author="Tiffany Lin" w:date="2012-05-18T17:53:00Z"/>
          <w:trPrChange w:id="1731" w:author="Tiffany Lin" w:date="2012-05-18T17:54:00Z">
            <w:trPr>
              <w:trHeight w:val="300"/>
            </w:trPr>
          </w:trPrChange>
        </w:trPr>
        <w:tc>
          <w:tcPr>
            <w:tcW w:w="2232" w:type="dxa"/>
            <w:shd w:val="clear" w:color="auto" w:fill="auto"/>
            <w:noWrap/>
            <w:vAlign w:val="bottom"/>
            <w:hideMark/>
            <w:tcPrChange w:id="1732"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33" w:author="Tiffany Lin" w:date="2012-05-18T17:53:00Z"/>
                <w:rFonts w:ascii="Times New Roman" w:eastAsia="Times New Roman" w:hAnsi="Times New Roman" w:cs="Times New Roman"/>
                <w:sz w:val="24"/>
                <w:szCs w:val="24"/>
                <w:rPrChange w:id="1734" w:author="Tiffany Lin" w:date="2012-05-20T17:52:00Z">
                  <w:rPr>
                    <w:ins w:id="1735" w:author="Tiffany Lin" w:date="2012-05-18T17:53:00Z"/>
                    <w:rFonts w:ascii="Calibri" w:eastAsia="Times New Roman" w:hAnsi="Calibri" w:cs="Times New Roman"/>
                    <w:color w:val="000000"/>
                  </w:rPr>
                </w:rPrChange>
              </w:rPr>
            </w:pPr>
            <w:ins w:id="1736" w:author="Tiffany Lin" w:date="2012-05-18T17:53:00Z">
              <w:r w:rsidRPr="00A027A5">
                <w:rPr>
                  <w:rFonts w:ascii="Times New Roman" w:eastAsia="Times New Roman" w:hAnsi="Times New Roman" w:cs="Times New Roman"/>
                  <w:sz w:val="24"/>
                  <w:szCs w:val="24"/>
                  <w:rPrChange w:id="1737" w:author="Tiffany Lin" w:date="2012-05-20T17:52:00Z">
                    <w:rPr>
                      <w:rFonts w:ascii="Calibri" w:eastAsia="Times New Roman" w:hAnsi="Calibri" w:cs="Times New Roman"/>
                      <w:color w:val="000000"/>
                    </w:rPr>
                  </w:rPrChange>
                </w:rPr>
                <w:t>Mean</w:t>
              </w:r>
            </w:ins>
          </w:p>
        </w:tc>
        <w:tc>
          <w:tcPr>
            <w:tcW w:w="867" w:type="dxa"/>
            <w:shd w:val="clear" w:color="auto" w:fill="auto"/>
            <w:noWrap/>
            <w:vAlign w:val="bottom"/>
            <w:hideMark/>
            <w:tcPrChange w:id="1738"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739" w:author="Tiffany Lin" w:date="2012-05-18T17:53:00Z"/>
                <w:rFonts w:ascii="Times New Roman" w:eastAsia="Times New Roman" w:hAnsi="Times New Roman" w:cs="Times New Roman"/>
                <w:sz w:val="24"/>
                <w:szCs w:val="24"/>
                <w:rPrChange w:id="1740" w:author="Tiffany Lin" w:date="2012-05-20T17:52:00Z">
                  <w:rPr>
                    <w:ins w:id="1741" w:author="Tiffany Lin" w:date="2012-05-18T17:53:00Z"/>
                    <w:rFonts w:ascii="Calibri" w:eastAsia="Times New Roman" w:hAnsi="Calibri" w:cs="Times New Roman"/>
                    <w:color w:val="000000"/>
                  </w:rPr>
                </w:rPrChange>
              </w:rPr>
            </w:pPr>
            <w:ins w:id="1742" w:author="Tiffany Lin" w:date="2012-05-18T17:53:00Z">
              <w:r w:rsidRPr="00A027A5">
                <w:rPr>
                  <w:rFonts w:ascii="Times New Roman" w:eastAsia="Times New Roman" w:hAnsi="Times New Roman" w:cs="Times New Roman"/>
                  <w:sz w:val="24"/>
                  <w:szCs w:val="24"/>
                  <w:rPrChange w:id="1743" w:author="Tiffany Lin" w:date="2012-05-20T17:52:00Z">
                    <w:rPr>
                      <w:rFonts w:ascii="Calibri" w:eastAsia="Times New Roman" w:hAnsi="Calibri" w:cs="Times New Roman"/>
                      <w:color w:val="000000"/>
                    </w:rPr>
                  </w:rPrChange>
                </w:rPr>
                <w:t>-0.01029</w:t>
              </w:r>
            </w:ins>
          </w:p>
        </w:tc>
      </w:tr>
      <w:tr w:rsidR="00F76F12" w:rsidRPr="00A027A5" w:rsidTr="00F76F12">
        <w:trPr>
          <w:trHeight w:val="300"/>
          <w:ins w:id="1744" w:author="Tiffany Lin" w:date="2012-05-18T17:53:00Z"/>
          <w:trPrChange w:id="1745" w:author="Tiffany Lin" w:date="2012-05-18T17:54:00Z">
            <w:trPr>
              <w:trHeight w:val="300"/>
            </w:trPr>
          </w:trPrChange>
        </w:trPr>
        <w:tc>
          <w:tcPr>
            <w:tcW w:w="2232" w:type="dxa"/>
            <w:shd w:val="clear" w:color="auto" w:fill="auto"/>
            <w:noWrap/>
            <w:vAlign w:val="bottom"/>
            <w:hideMark/>
            <w:tcPrChange w:id="1746"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47" w:author="Tiffany Lin" w:date="2012-05-18T17:53:00Z"/>
                <w:rFonts w:ascii="Times New Roman" w:eastAsia="Times New Roman" w:hAnsi="Times New Roman" w:cs="Times New Roman"/>
                <w:sz w:val="24"/>
                <w:szCs w:val="24"/>
                <w:rPrChange w:id="1748" w:author="Tiffany Lin" w:date="2012-05-20T17:52:00Z">
                  <w:rPr>
                    <w:ins w:id="1749" w:author="Tiffany Lin" w:date="2012-05-18T17:53:00Z"/>
                    <w:rFonts w:ascii="Calibri" w:eastAsia="Times New Roman" w:hAnsi="Calibri" w:cs="Times New Roman"/>
                    <w:color w:val="000000"/>
                  </w:rPr>
                </w:rPrChange>
              </w:rPr>
            </w:pPr>
            <w:ins w:id="1750" w:author="Tiffany Lin" w:date="2012-05-18T17:53:00Z">
              <w:r w:rsidRPr="00A027A5">
                <w:rPr>
                  <w:rFonts w:ascii="Times New Roman" w:eastAsia="Times New Roman" w:hAnsi="Times New Roman" w:cs="Times New Roman"/>
                  <w:sz w:val="24"/>
                  <w:szCs w:val="24"/>
                  <w:rPrChange w:id="1751" w:author="Tiffany Lin" w:date="2012-05-20T17:52:00Z">
                    <w:rPr>
                      <w:rFonts w:ascii="Calibri" w:eastAsia="Times New Roman" w:hAnsi="Calibri" w:cs="Times New Roman"/>
                      <w:color w:val="000000"/>
                    </w:rPr>
                  </w:rPrChange>
                </w:rPr>
                <w:t>Standard Error</w:t>
              </w:r>
            </w:ins>
          </w:p>
        </w:tc>
        <w:tc>
          <w:tcPr>
            <w:tcW w:w="867" w:type="dxa"/>
            <w:shd w:val="clear" w:color="auto" w:fill="auto"/>
            <w:noWrap/>
            <w:vAlign w:val="bottom"/>
            <w:hideMark/>
            <w:tcPrChange w:id="1752"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753" w:author="Tiffany Lin" w:date="2012-05-18T17:53:00Z"/>
                <w:rFonts w:ascii="Times New Roman" w:eastAsia="Times New Roman" w:hAnsi="Times New Roman" w:cs="Times New Roman"/>
                <w:sz w:val="24"/>
                <w:szCs w:val="24"/>
                <w:rPrChange w:id="1754" w:author="Tiffany Lin" w:date="2012-05-20T17:52:00Z">
                  <w:rPr>
                    <w:ins w:id="1755" w:author="Tiffany Lin" w:date="2012-05-18T17:53:00Z"/>
                    <w:rFonts w:ascii="Calibri" w:eastAsia="Times New Roman" w:hAnsi="Calibri" w:cs="Times New Roman"/>
                    <w:color w:val="000000"/>
                  </w:rPr>
                </w:rPrChange>
              </w:rPr>
            </w:pPr>
            <w:ins w:id="1756" w:author="Tiffany Lin" w:date="2012-05-18T17:53:00Z">
              <w:r w:rsidRPr="00A027A5">
                <w:rPr>
                  <w:rFonts w:ascii="Times New Roman" w:eastAsia="Times New Roman" w:hAnsi="Times New Roman" w:cs="Times New Roman"/>
                  <w:sz w:val="24"/>
                  <w:szCs w:val="24"/>
                  <w:rPrChange w:id="1757" w:author="Tiffany Lin" w:date="2012-05-20T17:52:00Z">
                    <w:rPr>
                      <w:rFonts w:ascii="Calibri" w:eastAsia="Times New Roman" w:hAnsi="Calibri" w:cs="Times New Roman"/>
                      <w:color w:val="000000"/>
                    </w:rPr>
                  </w:rPrChange>
                </w:rPr>
                <w:t>0.020305</w:t>
              </w:r>
            </w:ins>
          </w:p>
        </w:tc>
      </w:tr>
      <w:tr w:rsidR="00F76F12" w:rsidRPr="00A027A5" w:rsidTr="00F76F12">
        <w:trPr>
          <w:trHeight w:val="300"/>
          <w:ins w:id="1758" w:author="Tiffany Lin" w:date="2012-05-18T17:53:00Z"/>
          <w:trPrChange w:id="1759" w:author="Tiffany Lin" w:date="2012-05-18T17:54:00Z">
            <w:trPr>
              <w:trHeight w:val="300"/>
            </w:trPr>
          </w:trPrChange>
        </w:trPr>
        <w:tc>
          <w:tcPr>
            <w:tcW w:w="2232" w:type="dxa"/>
            <w:shd w:val="clear" w:color="auto" w:fill="auto"/>
            <w:noWrap/>
            <w:vAlign w:val="bottom"/>
            <w:hideMark/>
            <w:tcPrChange w:id="1760"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61" w:author="Tiffany Lin" w:date="2012-05-18T17:53:00Z"/>
                <w:rFonts w:ascii="Times New Roman" w:eastAsia="Times New Roman" w:hAnsi="Times New Roman" w:cs="Times New Roman"/>
                <w:sz w:val="24"/>
                <w:szCs w:val="24"/>
                <w:rPrChange w:id="1762" w:author="Tiffany Lin" w:date="2012-05-20T17:52:00Z">
                  <w:rPr>
                    <w:ins w:id="1763" w:author="Tiffany Lin" w:date="2012-05-18T17:53:00Z"/>
                    <w:rFonts w:ascii="Calibri" w:eastAsia="Times New Roman" w:hAnsi="Calibri" w:cs="Times New Roman"/>
                    <w:color w:val="000000"/>
                  </w:rPr>
                </w:rPrChange>
              </w:rPr>
            </w:pPr>
            <w:ins w:id="1764" w:author="Tiffany Lin" w:date="2012-05-18T17:53:00Z">
              <w:r w:rsidRPr="00A027A5">
                <w:rPr>
                  <w:rFonts w:ascii="Times New Roman" w:eastAsia="Times New Roman" w:hAnsi="Times New Roman" w:cs="Times New Roman"/>
                  <w:sz w:val="24"/>
                  <w:szCs w:val="24"/>
                  <w:rPrChange w:id="1765" w:author="Tiffany Lin" w:date="2012-05-20T17:52:00Z">
                    <w:rPr>
                      <w:rFonts w:ascii="Calibri" w:eastAsia="Times New Roman" w:hAnsi="Calibri" w:cs="Times New Roman"/>
                      <w:color w:val="000000"/>
                    </w:rPr>
                  </w:rPrChange>
                </w:rPr>
                <w:t>Median</w:t>
              </w:r>
            </w:ins>
          </w:p>
        </w:tc>
        <w:tc>
          <w:tcPr>
            <w:tcW w:w="867" w:type="dxa"/>
            <w:shd w:val="clear" w:color="auto" w:fill="auto"/>
            <w:noWrap/>
            <w:vAlign w:val="bottom"/>
            <w:hideMark/>
            <w:tcPrChange w:id="1766"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767" w:author="Tiffany Lin" w:date="2012-05-18T17:53:00Z"/>
                <w:rFonts w:ascii="Times New Roman" w:eastAsia="Times New Roman" w:hAnsi="Times New Roman" w:cs="Times New Roman"/>
                <w:sz w:val="24"/>
                <w:szCs w:val="24"/>
                <w:rPrChange w:id="1768" w:author="Tiffany Lin" w:date="2012-05-20T17:52:00Z">
                  <w:rPr>
                    <w:ins w:id="1769" w:author="Tiffany Lin" w:date="2012-05-18T17:53:00Z"/>
                    <w:rFonts w:ascii="Calibri" w:eastAsia="Times New Roman" w:hAnsi="Calibri" w:cs="Times New Roman"/>
                    <w:color w:val="000000"/>
                  </w:rPr>
                </w:rPrChange>
              </w:rPr>
            </w:pPr>
            <w:ins w:id="1770" w:author="Tiffany Lin" w:date="2012-05-18T17:53:00Z">
              <w:r w:rsidRPr="00A027A5">
                <w:rPr>
                  <w:rFonts w:ascii="Times New Roman" w:eastAsia="Times New Roman" w:hAnsi="Times New Roman" w:cs="Times New Roman"/>
                  <w:sz w:val="24"/>
                  <w:szCs w:val="24"/>
                  <w:rPrChange w:id="1771" w:author="Tiffany Lin" w:date="2012-05-20T17:52:00Z">
                    <w:rPr>
                      <w:rFonts w:ascii="Calibri" w:eastAsia="Times New Roman" w:hAnsi="Calibri" w:cs="Times New Roman"/>
                      <w:color w:val="000000"/>
                    </w:rPr>
                  </w:rPrChange>
                </w:rPr>
                <w:t>-0.0075</w:t>
              </w:r>
            </w:ins>
          </w:p>
        </w:tc>
      </w:tr>
      <w:tr w:rsidR="00F76F12" w:rsidRPr="00A027A5" w:rsidTr="00F76F12">
        <w:trPr>
          <w:trHeight w:val="300"/>
          <w:ins w:id="1772" w:author="Tiffany Lin" w:date="2012-05-18T17:53:00Z"/>
          <w:trPrChange w:id="1773" w:author="Tiffany Lin" w:date="2012-05-18T17:54:00Z">
            <w:trPr>
              <w:trHeight w:val="300"/>
            </w:trPr>
          </w:trPrChange>
        </w:trPr>
        <w:tc>
          <w:tcPr>
            <w:tcW w:w="2232" w:type="dxa"/>
            <w:shd w:val="clear" w:color="auto" w:fill="auto"/>
            <w:noWrap/>
            <w:vAlign w:val="bottom"/>
            <w:hideMark/>
            <w:tcPrChange w:id="1774"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75" w:author="Tiffany Lin" w:date="2012-05-18T17:53:00Z"/>
                <w:rFonts w:ascii="Times New Roman" w:eastAsia="Times New Roman" w:hAnsi="Times New Roman" w:cs="Times New Roman"/>
                <w:sz w:val="24"/>
                <w:szCs w:val="24"/>
                <w:rPrChange w:id="1776" w:author="Tiffany Lin" w:date="2012-05-20T17:52:00Z">
                  <w:rPr>
                    <w:ins w:id="1777" w:author="Tiffany Lin" w:date="2012-05-18T17:53:00Z"/>
                    <w:rFonts w:ascii="Calibri" w:eastAsia="Times New Roman" w:hAnsi="Calibri" w:cs="Times New Roman"/>
                    <w:color w:val="000000"/>
                  </w:rPr>
                </w:rPrChange>
              </w:rPr>
            </w:pPr>
            <w:ins w:id="1778" w:author="Tiffany Lin" w:date="2012-05-18T17:53:00Z">
              <w:r w:rsidRPr="00A027A5">
                <w:rPr>
                  <w:rFonts w:ascii="Times New Roman" w:eastAsia="Times New Roman" w:hAnsi="Times New Roman" w:cs="Times New Roman"/>
                  <w:sz w:val="24"/>
                  <w:szCs w:val="24"/>
                  <w:rPrChange w:id="1779" w:author="Tiffany Lin" w:date="2012-05-20T17:52:00Z">
                    <w:rPr>
                      <w:rFonts w:ascii="Calibri" w:eastAsia="Times New Roman" w:hAnsi="Calibri" w:cs="Times New Roman"/>
                      <w:color w:val="000000"/>
                    </w:rPr>
                  </w:rPrChange>
                </w:rPr>
                <w:t>Mode</w:t>
              </w:r>
            </w:ins>
          </w:p>
        </w:tc>
        <w:tc>
          <w:tcPr>
            <w:tcW w:w="867" w:type="dxa"/>
            <w:shd w:val="clear" w:color="auto" w:fill="auto"/>
            <w:noWrap/>
            <w:vAlign w:val="bottom"/>
            <w:hideMark/>
            <w:tcPrChange w:id="1780"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781" w:author="Tiffany Lin" w:date="2012-05-18T17:53:00Z"/>
                <w:rFonts w:ascii="Times New Roman" w:eastAsia="Times New Roman" w:hAnsi="Times New Roman" w:cs="Times New Roman"/>
                <w:sz w:val="24"/>
                <w:szCs w:val="24"/>
                <w:rPrChange w:id="1782" w:author="Tiffany Lin" w:date="2012-05-20T17:52:00Z">
                  <w:rPr>
                    <w:ins w:id="1783" w:author="Tiffany Lin" w:date="2012-05-18T17:53:00Z"/>
                    <w:rFonts w:ascii="Calibri" w:eastAsia="Times New Roman" w:hAnsi="Calibri" w:cs="Times New Roman"/>
                    <w:color w:val="000000"/>
                  </w:rPr>
                </w:rPrChange>
              </w:rPr>
            </w:pPr>
            <w:ins w:id="1784" w:author="Tiffany Lin" w:date="2012-05-18T17:53:00Z">
              <w:r w:rsidRPr="00A027A5">
                <w:rPr>
                  <w:rFonts w:ascii="Times New Roman" w:eastAsia="Times New Roman" w:hAnsi="Times New Roman" w:cs="Times New Roman"/>
                  <w:sz w:val="24"/>
                  <w:szCs w:val="24"/>
                  <w:rPrChange w:id="1785" w:author="Tiffany Lin" w:date="2012-05-20T17:52:00Z">
                    <w:rPr>
                      <w:rFonts w:ascii="Calibri" w:eastAsia="Times New Roman" w:hAnsi="Calibri" w:cs="Times New Roman"/>
                      <w:color w:val="000000"/>
                    </w:rPr>
                  </w:rPrChange>
                </w:rPr>
                <w:t>-0.022</w:t>
              </w:r>
            </w:ins>
          </w:p>
        </w:tc>
      </w:tr>
      <w:tr w:rsidR="00F76F12" w:rsidRPr="00A027A5" w:rsidTr="00F76F12">
        <w:trPr>
          <w:trHeight w:val="300"/>
          <w:ins w:id="1786" w:author="Tiffany Lin" w:date="2012-05-18T17:53:00Z"/>
          <w:trPrChange w:id="1787" w:author="Tiffany Lin" w:date="2012-05-18T17:54:00Z">
            <w:trPr>
              <w:trHeight w:val="300"/>
            </w:trPr>
          </w:trPrChange>
        </w:trPr>
        <w:tc>
          <w:tcPr>
            <w:tcW w:w="2232" w:type="dxa"/>
            <w:shd w:val="clear" w:color="auto" w:fill="auto"/>
            <w:noWrap/>
            <w:vAlign w:val="bottom"/>
            <w:hideMark/>
            <w:tcPrChange w:id="1788"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789" w:author="Tiffany Lin" w:date="2012-05-18T17:53:00Z"/>
                <w:rFonts w:ascii="Times New Roman" w:eastAsia="Times New Roman" w:hAnsi="Times New Roman" w:cs="Times New Roman"/>
                <w:sz w:val="24"/>
                <w:szCs w:val="24"/>
                <w:rPrChange w:id="1790" w:author="Tiffany Lin" w:date="2012-05-20T17:52:00Z">
                  <w:rPr>
                    <w:ins w:id="1791" w:author="Tiffany Lin" w:date="2012-05-18T17:53:00Z"/>
                    <w:rFonts w:ascii="Calibri" w:eastAsia="Times New Roman" w:hAnsi="Calibri" w:cs="Times New Roman"/>
                    <w:color w:val="000000"/>
                  </w:rPr>
                </w:rPrChange>
              </w:rPr>
            </w:pPr>
            <w:ins w:id="1792" w:author="Tiffany Lin" w:date="2012-05-18T17:53:00Z">
              <w:r w:rsidRPr="00A027A5">
                <w:rPr>
                  <w:rFonts w:ascii="Times New Roman" w:eastAsia="Times New Roman" w:hAnsi="Times New Roman" w:cs="Times New Roman"/>
                  <w:sz w:val="24"/>
                  <w:szCs w:val="24"/>
                  <w:rPrChange w:id="1793" w:author="Tiffany Lin" w:date="2012-05-20T17:52:00Z">
                    <w:rPr>
                      <w:rFonts w:ascii="Calibri" w:eastAsia="Times New Roman" w:hAnsi="Calibri" w:cs="Times New Roman"/>
                      <w:color w:val="000000"/>
                    </w:rPr>
                  </w:rPrChange>
                </w:rPr>
                <w:t>Standard Deviation</w:t>
              </w:r>
            </w:ins>
          </w:p>
        </w:tc>
        <w:tc>
          <w:tcPr>
            <w:tcW w:w="867" w:type="dxa"/>
            <w:shd w:val="clear" w:color="auto" w:fill="auto"/>
            <w:noWrap/>
            <w:vAlign w:val="bottom"/>
            <w:hideMark/>
            <w:tcPrChange w:id="1794"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795" w:author="Tiffany Lin" w:date="2012-05-18T17:53:00Z"/>
                <w:rFonts w:ascii="Times New Roman" w:eastAsia="Times New Roman" w:hAnsi="Times New Roman" w:cs="Times New Roman"/>
                <w:sz w:val="24"/>
                <w:szCs w:val="24"/>
                <w:rPrChange w:id="1796" w:author="Tiffany Lin" w:date="2012-05-20T17:52:00Z">
                  <w:rPr>
                    <w:ins w:id="1797" w:author="Tiffany Lin" w:date="2012-05-18T17:53:00Z"/>
                    <w:rFonts w:ascii="Calibri" w:eastAsia="Times New Roman" w:hAnsi="Calibri" w:cs="Times New Roman"/>
                    <w:color w:val="000000"/>
                  </w:rPr>
                </w:rPrChange>
              </w:rPr>
            </w:pPr>
            <w:ins w:id="1798" w:author="Tiffany Lin" w:date="2012-05-18T17:53:00Z">
              <w:r w:rsidRPr="00A027A5">
                <w:rPr>
                  <w:rFonts w:ascii="Times New Roman" w:eastAsia="Times New Roman" w:hAnsi="Times New Roman" w:cs="Times New Roman"/>
                  <w:sz w:val="24"/>
                  <w:szCs w:val="24"/>
                  <w:rPrChange w:id="1799" w:author="Tiffany Lin" w:date="2012-05-20T17:52:00Z">
                    <w:rPr>
                      <w:rFonts w:ascii="Calibri" w:eastAsia="Times New Roman" w:hAnsi="Calibri" w:cs="Times New Roman"/>
                      <w:color w:val="000000"/>
                    </w:rPr>
                  </w:rPrChange>
                </w:rPr>
                <w:t>0.12517</w:t>
              </w:r>
            </w:ins>
          </w:p>
        </w:tc>
      </w:tr>
      <w:tr w:rsidR="00F76F12" w:rsidRPr="00A027A5" w:rsidTr="00F76F12">
        <w:trPr>
          <w:trHeight w:val="300"/>
          <w:ins w:id="1800" w:author="Tiffany Lin" w:date="2012-05-18T17:53:00Z"/>
          <w:trPrChange w:id="1801" w:author="Tiffany Lin" w:date="2012-05-18T17:54:00Z">
            <w:trPr>
              <w:trHeight w:val="300"/>
            </w:trPr>
          </w:trPrChange>
        </w:trPr>
        <w:tc>
          <w:tcPr>
            <w:tcW w:w="2232" w:type="dxa"/>
            <w:shd w:val="clear" w:color="auto" w:fill="auto"/>
            <w:noWrap/>
            <w:vAlign w:val="bottom"/>
            <w:hideMark/>
            <w:tcPrChange w:id="1802"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03" w:author="Tiffany Lin" w:date="2012-05-18T17:53:00Z"/>
                <w:rFonts w:ascii="Times New Roman" w:eastAsia="Times New Roman" w:hAnsi="Times New Roman" w:cs="Times New Roman"/>
                <w:sz w:val="24"/>
                <w:szCs w:val="24"/>
                <w:rPrChange w:id="1804" w:author="Tiffany Lin" w:date="2012-05-20T17:52:00Z">
                  <w:rPr>
                    <w:ins w:id="1805" w:author="Tiffany Lin" w:date="2012-05-18T17:53:00Z"/>
                    <w:rFonts w:ascii="Calibri" w:eastAsia="Times New Roman" w:hAnsi="Calibri" w:cs="Times New Roman"/>
                    <w:color w:val="000000"/>
                  </w:rPr>
                </w:rPrChange>
              </w:rPr>
            </w:pPr>
            <w:ins w:id="1806" w:author="Tiffany Lin" w:date="2012-05-18T17:53:00Z">
              <w:r w:rsidRPr="00A027A5">
                <w:rPr>
                  <w:rFonts w:ascii="Times New Roman" w:eastAsia="Times New Roman" w:hAnsi="Times New Roman" w:cs="Times New Roman"/>
                  <w:sz w:val="24"/>
                  <w:szCs w:val="24"/>
                  <w:rPrChange w:id="1807" w:author="Tiffany Lin" w:date="2012-05-20T17:52:00Z">
                    <w:rPr>
                      <w:rFonts w:ascii="Calibri" w:eastAsia="Times New Roman" w:hAnsi="Calibri" w:cs="Times New Roman"/>
                      <w:color w:val="000000"/>
                    </w:rPr>
                  </w:rPrChange>
                </w:rPr>
                <w:t>Sample Variance</w:t>
              </w:r>
            </w:ins>
          </w:p>
        </w:tc>
        <w:tc>
          <w:tcPr>
            <w:tcW w:w="867" w:type="dxa"/>
            <w:shd w:val="clear" w:color="auto" w:fill="auto"/>
            <w:noWrap/>
            <w:vAlign w:val="bottom"/>
            <w:hideMark/>
            <w:tcPrChange w:id="1808"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09" w:author="Tiffany Lin" w:date="2012-05-18T17:53:00Z"/>
                <w:rFonts w:ascii="Times New Roman" w:eastAsia="Times New Roman" w:hAnsi="Times New Roman" w:cs="Times New Roman"/>
                <w:sz w:val="24"/>
                <w:szCs w:val="24"/>
                <w:rPrChange w:id="1810" w:author="Tiffany Lin" w:date="2012-05-20T17:52:00Z">
                  <w:rPr>
                    <w:ins w:id="1811" w:author="Tiffany Lin" w:date="2012-05-18T17:53:00Z"/>
                    <w:rFonts w:ascii="Calibri" w:eastAsia="Times New Roman" w:hAnsi="Calibri" w:cs="Times New Roman"/>
                    <w:color w:val="000000"/>
                  </w:rPr>
                </w:rPrChange>
              </w:rPr>
            </w:pPr>
            <w:ins w:id="1812" w:author="Tiffany Lin" w:date="2012-05-18T17:53:00Z">
              <w:r w:rsidRPr="00A027A5">
                <w:rPr>
                  <w:rFonts w:ascii="Times New Roman" w:eastAsia="Times New Roman" w:hAnsi="Times New Roman" w:cs="Times New Roman"/>
                  <w:sz w:val="24"/>
                  <w:szCs w:val="24"/>
                  <w:rPrChange w:id="1813" w:author="Tiffany Lin" w:date="2012-05-20T17:52:00Z">
                    <w:rPr>
                      <w:rFonts w:ascii="Calibri" w:eastAsia="Times New Roman" w:hAnsi="Calibri" w:cs="Times New Roman"/>
                      <w:color w:val="000000"/>
                    </w:rPr>
                  </w:rPrChange>
                </w:rPr>
                <w:t>0.015668</w:t>
              </w:r>
            </w:ins>
          </w:p>
        </w:tc>
      </w:tr>
      <w:tr w:rsidR="00F76F12" w:rsidRPr="00A027A5" w:rsidTr="00F76F12">
        <w:trPr>
          <w:trHeight w:val="300"/>
          <w:ins w:id="1814" w:author="Tiffany Lin" w:date="2012-05-18T17:53:00Z"/>
          <w:trPrChange w:id="1815" w:author="Tiffany Lin" w:date="2012-05-18T17:54:00Z">
            <w:trPr>
              <w:trHeight w:val="300"/>
            </w:trPr>
          </w:trPrChange>
        </w:trPr>
        <w:tc>
          <w:tcPr>
            <w:tcW w:w="2232" w:type="dxa"/>
            <w:shd w:val="clear" w:color="auto" w:fill="auto"/>
            <w:noWrap/>
            <w:vAlign w:val="bottom"/>
            <w:hideMark/>
            <w:tcPrChange w:id="1816"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17" w:author="Tiffany Lin" w:date="2012-05-18T17:53:00Z"/>
                <w:rFonts w:ascii="Times New Roman" w:eastAsia="Times New Roman" w:hAnsi="Times New Roman" w:cs="Times New Roman"/>
                <w:sz w:val="24"/>
                <w:szCs w:val="24"/>
                <w:rPrChange w:id="1818" w:author="Tiffany Lin" w:date="2012-05-20T17:52:00Z">
                  <w:rPr>
                    <w:ins w:id="1819" w:author="Tiffany Lin" w:date="2012-05-18T17:53:00Z"/>
                    <w:rFonts w:ascii="Calibri" w:eastAsia="Times New Roman" w:hAnsi="Calibri" w:cs="Times New Roman"/>
                    <w:color w:val="000000"/>
                  </w:rPr>
                </w:rPrChange>
              </w:rPr>
            </w:pPr>
            <w:ins w:id="1820" w:author="Tiffany Lin" w:date="2012-05-18T17:53:00Z">
              <w:r w:rsidRPr="00A027A5">
                <w:rPr>
                  <w:rFonts w:ascii="Times New Roman" w:eastAsia="Times New Roman" w:hAnsi="Times New Roman" w:cs="Times New Roman"/>
                  <w:sz w:val="24"/>
                  <w:szCs w:val="24"/>
                  <w:rPrChange w:id="1821" w:author="Tiffany Lin" w:date="2012-05-20T17:52:00Z">
                    <w:rPr>
                      <w:rFonts w:ascii="Calibri" w:eastAsia="Times New Roman" w:hAnsi="Calibri" w:cs="Times New Roman"/>
                      <w:color w:val="000000"/>
                    </w:rPr>
                  </w:rPrChange>
                </w:rPr>
                <w:lastRenderedPageBreak/>
                <w:t>Kurtosis</w:t>
              </w:r>
            </w:ins>
          </w:p>
        </w:tc>
        <w:tc>
          <w:tcPr>
            <w:tcW w:w="867" w:type="dxa"/>
            <w:shd w:val="clear" w:color="auto" w:fill="auto"/>
            <w:noWrap/>
            <w:vAlign w:val="bottom"/>
            <w:hideMark/>
            <w:tcPrChange w:id="1822"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23" w:author="Tiffany Lin" w:date="2012-05-18T17:53:00Z"/>
                <w:rFonts w:ascii="Times New Roman" w:eastAsia="Times New Roman" w:hAnsi="Times New Roman" w:cs="Times New Roman"/>
                <w:sz w:val="24"/>
                <w:szCs w:val="24"/>
                <w:rPrChange w:id="1824" w:author="Tiffany Lin" w:date="2012-05-20T17:52:00Z">
                  <w:rPr>
                    <w:ins w:id="1825" w:author="Tiffany Lin" w:date="2012-05-18T17:53:00Z"/>
                    <w:rFonts w:ascii="Calibri" w:eastAsia="Times New Roman" w:hAnsi="Calibri" w:cs="Times New Roman"/>
                    <w:color w:val="000000"/>
                  </w:rPr>
                </w:rPrChange>
              </w:rPr>
            </w:pPr>
            <w:ins w:id="1826" w:author="Tiffany Lin" w:date="2012-05-18T17:53:00Z">
              <w:r w:rsidRPr="00A027A5">
                <w:rPr>
                  <w:rFonts w:ascii="Times New Roman" w:eastAsia="Times New Roman" w:hAnsi="Times New Roman" w:cs="Times New Roman"/>
                  <w:sz w:val="24"/>
                  <w:szCs w:val="24"/>
                  <w:rPrChange w:id="1827" w:author="Tiffany Lin" w:date="2012-05-20T17:52:00Z">
                    <w:rPr>
                      <w:rFonts w:ascii="Calibri" w:eastAsia="Times New Roman" w:hAnsi="Calibri" w:cs="Times New Roman"/>
                      <w:color w:val="000000"/>
                    </w:rPr>
                  </w:rPrChange>
                </w:rPr>
                <w:t>2.172319</w:t>
              </w:r>
            </w:ins>
          </w:p>
        </w:tc>
      </w:tr>
      <w:tr w:rsidR="00F76F12" w:rsidRPr="00A027A5" w:rsidTr="00F76F12">
        <w:trPr>
          <w:trHeight w:val="300"/>
          <w:ins w:id="1828" w:author="Tiffany Lin" w:date="2012-05-18T17:53:00Z"/>
          <w:trPrChange w:id="1829" w:author="Tiffany Lin" w:date="2012-05-18T17:54:00Z">
            <w:trPr>
              <w:trHeight w:val="300"/>
            </w:trPr>
          </w:trPrChange>
        </w:trPr>
        <w:tc>
          <w:tcPr>
            <w:tcW w:w="2232" w:type="dxa"/>
            <w:shd w:val="clear" w:color="auto" w:fill="auto"/>
            <w:noWrap/>
            <w:vAlign w:val="bottom"/>
            <w:hideMark/>
            <w:tcPrChange w:id="1830"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31" w:author="Tiffany Lin" w:date="2012-05-18T17:53:00Z"/>
                <w:rFonts w:ascii="Times New Roman" w:eastAsia="Times New Roman" w:hAnsi="Times New Roman" w:cs="Times New Roman"/>
                <w:sz w:val="24"/>
                <w:szCs w:val="24"/>
                <w:rPrChange w:id="1832" w:author="Tiffany Lin" w:date="2012-05-20T17:52:00Z">
                  <w:rPr>
                    <w:ins w:id="1833" w:author="Tiffany Lin" w:date="2012-05-18T17:53:00Z"/>
                    <w:rFonts w:ascii="Calibri" w:eastAsia="Times New Roman" w:hAnsi="Calibri" w:cs="Times New Roman"/>
                    <w:color w:val="000000"/>
                  </w:rPr>
                </w:rPrChange>
              </w:rPr>
            </w:pPr>
            <w:ins w:id="1834" w:author="Tiffany Lin" w:date="2012-05-18T17:53:00Z">
              <w:r w:rsidRPr="00A027A5">
                <w:rPr>
                  <w:rFonts w:ascii="Times New Roman" w:eastAsia="Times New Roman" w:hAnsi="Times New Roman" w:cs="Times New Roman"/>
                  <w:sz w:val="24"/>
                  <w:szCs w:val="24"/>
                  <w:rPrChange w:id="1835" w:author="Tiffany Lin" w:date="2012-05-20T17:52:00Z">
                    <w:rPr>
                      <w:rFonts w:ascii="Calibri" w:eastAsia="Times New Roman" w:hAnsi="Calibri" w:cs="Times New Roman"/>
                      <w:color w:val="000000"/>
                    </w:rPr>
                  </w:rPrChange>
                </w:rPr>
                <w:t>Skewness</w:t>
              </w:r>
            </w:ins>
          </w:p>
        </w:tc>
        <w:tc>
          <w:tcPr>
            <w:tcW w:w="867" w:type="dxa"/>
            <w:shd w:val="clear" w:color="auto" w:fill="auto"/>
            <w:noWrap/>
            <w:vAlign w:val="bottom"/>
            <w:hideMark/>
            <w:tcPrChange w:id="1836"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37" w:author="Tiffany Lin" w:date="2012-05-18T17:53:00Z"/>
                <w:rFonts w:ascii="Times New Roman" w:eastAsia="Times New Roman" w:hAnsi="Times New Roman" w:cs="Times New Roman"/>
                <w:sz w:val="24"/>
                <w:szCs w:val="24"/>
                <w:rPrChange w:id="1838" w:author="Tiffany Lin" w:date="2012-05-20T17:52:00Z">
                  <w:rPr>
                    <w:ins w:id="1839" w:author="Tiffany Lin" w:date="2012-05-18T17:53:00Z"/>
                    <w:rFonts w:ascii="Calibri" w:eastAsia="Times New Roman" w:hAnsi="Calibri" w:cs="Times New Roman"/>
                    <w:color w:val="000000"/>
                  </w:rPr>
                </w:rPrChange>
              </w:rPr>
            </w:pPr>
            <w:ins w:id="1840" w:author="Tiffany Lin" w:date="2012-05-18T17:53:00Z">
              <w:r w:rsidRPr="00A027A5">
                <w:rPr>
                  <w:rFonts w:ascii="Times New Roman" w:eastAsia="Times New Roman" w:hAnsi="Times New Roman" w:cs="Times New Roman"/>
                  <w:sz w:val="24"/>
                  <w:szCs w:val="24"/>
                  <w:rPrChange w:id="1841" w:author="Tiffany Lin" w:date="2012-05-20T17:52:00Z">
                    <w:rPr>
                      <w:rFonts w:ascii="Calibri" w:eastAsia="Times New Roman" w:hAnsi="Calibri" w:cs="Times New Roman"/>
                      <w:color w:val="000000"/>
                    </w:rPr>
                  </w:rPrChange>
                </w:rPr>
                <w:t>0.32475</w:t>
              </w:r>
            </w:ins>
          </w:p>
        </w:tc>
      </w:tr>
      <w:tr w:rsidR="00F76F12" w:rsidRPr="00A027A5" w:rsidTr="00F76F12">
        <w:trPr>
          <w:trHeight w:val="300"/>
          <w:ins w:id="1842" w:author="Tiffany Lin" w:date="2012-05-18T17:53:00Z"/>
          <w:trPrChange w:id="1843" w:author="Tiffany Lin" w:date="2012-05-18T17:54:00Z">
            <w:trPr>
              <w:trHeight w:val="300"/>
            </w:trPr>
          </w:trPrChange>
        </w:trPr>
        <w:tc>
          <w:tcPr>
            <w:tcW w:w="2232" w:type="dxa"/>
            <w:shd w:val="clear" w:color="auto" w:fill="auto"/>
            <w:noWrap/>
            <w:vAlign w:val="bottom"/>
            <w:hideMark/>
            <w:tcPrChange w:id="1844"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45" w:author="Tiffany Lin" w:date="2012-05-18T17:53:00Z"/>
                <w:rFonts w:ascii="Times New Roman" w:eastAsia="Times New Roman" w:hAnsi="Times New Roman" w:cs="Times New Roman"/>
                <w:sz w:val="24"/>
                <w:szCs w:val="24"/>
                <w:rPrChange w:id="1846" w:author="Tiffany Lin" w:date="2012-05-20T17:52:00Z">
                  <w:rPr>
                    <w:ins w:id="1847" w:author="Tiffany Lin" w:date="2012-05-18T17:53:00Z"/>
                    <w:rFonts w:ascii="Calibri" w:eastAsia="Times New Roman" w:hAnsi="Calibri" w:cs="Times New Roman"/>
                    <w:color w:val="000000"/>
                  </w:rPr>
                </w:rPrChange>
              </w:rPr>
            </w:pPr>
            <w:ins w:id="1848" w:author="Tiffany Lin" w:date="2012-05-18T17:53:00Z">
              <w:r w:rsidRPr="00A027A5">
                <w:rPr>
                  <w:rFonts w:ascii="Times New Roman" w:eastAsia="Times New Roman" w:hAnsi="Times New Roman" w:cs="Times New Roman"/>
                  <w:sz w:val="24"/>
                  <w:szCs w:val="24"/>
                  <w:rPrChange w:id="1849" w:author="Tiffany Lin" w:date="2012-05-20T17:52:00Z">
                    <w:rPr>
                      <w:rFonts w:ascii="Calibri" w:eastAsia="Times New Roman" w:hAnsi="Calibri" w:cs="Times New Roman"/>
                      <w:color w:val="000000"/>
                    </w:rPr>
                  </w:rPrChange>
                </w:rPr>
                <w:t>Range</w:t>
              </w:r>
            </w:ins>
          </w:p>
        </w:tc>
        <w:tc>
          <w:tcPr>
            <w:tcW w:w="867" w:type="dxa"/>
            <w:shd w:val="clear" w:color="auto" w:fill="auto"/>
            <w:noWrap/>
            <w:vAlign w:val="bottom"/>
            <w:hideMark/>
            <w:tcPrChange w:id="1850"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51" w:author="Tiffany Lin" w:date="2012-05-18T17:53:00Z"/>
                <w:rFonts w:ascii="Times New Roman" w:eastAsia="Times New Roman" w:hAnsi="Times New Roman" w:cs="Times New Roman"/>
                <w:sz w:val="24"/>
                <w:szCs w:val="24"/>
                <w:rPrChange w:id="1852" w:author="Tiffany Lin" w:date="2012-05-20T17:52:00Z">
                  <w:rPr>
                    <w:ins w:id="1853" w:author="Tiffany Lin" w:date="2012-05-18T17:53:00Z"/>
                    <w:rFonts w:ascii="Calibri" w:eastAsia="Times New Roman" w:hAnsi="Calibri" w:cs="Times New Roman"/>
                    <w:color w:val="000000"/>
                  </w:rPr>
                </w:rPrChange>
              </w:rPr>
            </w:pPr>
            <w:ins w:id="1854" w:author="Tiffany Lin" w:date="2012-05-18T17:53:00Z">
              <w:r w:rsidRPr="00A027A5">
                <w:rPr>
                  <w:rFonts w:ascii="Times New Roman" w:eastAsia="Times New Roman" w:hAnsi="Times New Roman" w:cs="Times New Roman"/>
                  <w:sz w:val="24"/>
                  <w:szCs w:val="24"/>
                  <w:rPrChange w:id="1855" w:author="Tiffany Lin" w:date="2012-05-20T17:52:00Z">
                    <w:rPr>
                      <w:rFonts w:ascii="Calibri" w:eastAsia="Times New Roman" w:hAnsi="Calibri" w:cs="Times New Roman"/>
                      <w:color w:val="000000"/>
                    </w:rPr>
                  </w:rPrChange>
                </w:rPr>
                <w:t>0.69</w:t>
              </w:r>
            </w:ins>
          </w:p>
        </w:tc>
      </w:tr>
      <w:tr w:rsidR="00F76F12" w:rsidRPr="00A027A5" w:rsidTr="00F76F12">
        <w:trPr>
          <w:trHeight w:val="300"/>
          <w:ins w:id="1856" w:author="Tiffany Lin" w:date="2012-05-18T17:53:00Z"/>
          <w:trPrChange w:id="1857" w:author="Tiffany Lin" w:date="2012-05-18T17:54:00Z">
            <w:trPr>
              <w:trHeight w:val="300"/>
            </w:trPr>
          </w:trPrChange>
        </w:trPr>
        <w:tc>
          <w:tcPr>
            <w:tcW w:w="2232" w:type="dxa"/>
            <w:shd w:val="clear" w:color="auto" w:fill="auto"/>
            <w:noWrap/>
            <w:vAlign w:val="bottom"/>
            <w:hideMark/>
            <w:tcPrChange w:id="1858"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59" w:author="Tiffany Lin" w:date="2012-05-18T17:53:00Z"/>
                <w:rFonts w:ascii="Times New Roman" w:eastAsia="Times New Roman" w:hAnsi="Times New Roman" w:cs="Times New Roman"/>
                <w:sz w:val="24"/>
                <w:szCs w:val="24"/>
                <w:rPrChange w:id="1860" w:author="Tiffany Lin" w:date="2012-05-20T17:52:00Z">
                  <w:rPr>
                    <w:ins w:id="1861" w:author="Tiffany Lin" w:date="2012-05-18T17:53:00Z"/>
                    <w:rFonts w:ascii="Calibri" w:eastAsia="Times New Roman" w:hAnsi="Calibri" w:cs="Times New Roman"/>
                    <w:color w:val="000000"/>
                  </w:rPr>
                </w:rPrChange>
              </w:rPr>
            </w:pPr>
            <w:ins w:id="1862" w:author="Tiffany Lin" w:date="2012-05-18T17:53:00Z">
              <w:r w:rsidRPr="00A027A5">
                <w:rPr>
                  <w:rFonts w:ascii="Times New Roman" w:eastAsia="Times New Roman" w:hAnsi="Times New Roman" w:cs="Times New Roman"/>
                  <w:sz w:val="24"/>
                  <w:szCs w:val="24"/>
                  <w:rPrChange w:id="1863" w:author="Tiffany Lin" w:date="2012-05-20T17:52:00Z">
                    <w:rPr>
                      <w:rFonts w:ascii="Calibri" w:eastAsia="Times New Roman" w:hAnsi="Calibri" w:cs="Times New Roman"/>
                      <w:color w:val="000000"/>
                    </w:rPr>
                  </w:rPrChange>
                </w:rPr>
                <w:t>Minimum</w:t>
              </w:r>
            </w:ins>
          </w:p>
        </w:tc>
        <w:tc>
          <w:tcPr>
            <w:tcW w:w="867" w:type="dxa"/>
            <w:shd w:val="clear" w:color="auto" w:fill="auto"/>
            <w:noWrap/>
            <w:vAlign w:val="bottom"/>
            <w:hideMark/>
            <w:tcPrChange w:id="1864"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65" w:author="Tiffany Lin" w:date="2012-05-18T17:53:00Z"/>
                <w:rFonts w:ascii="Times New Roman" w:eastAsia="Times New Roman" w:hAnsi="Times New Roman" w:cs="Times New Roman"/>
                <w:sz w:val="24"/>
                <w:szCs w:val="24"/>
                <w:rPrChange w:id="1866" w:author="Tiffany Lin" w:date="2012-05-20T17:52:00Z">
                  <w:rPr>
                    <w:ins w:id="1867" w:author="Tiffany Lin" w:date="2012-05-18T17:53:00Z"/>
                    <w:rFonts w:ascii="Calibri" w:eastAsia="Times New Roman" w:hAnsi="Calibri" w:cs="Times New Roman"/>
                    <w:color w:val="000000"/>
                  </w:rPr>
                </w:rPrChange>
              </w:rPr>
            </w:pPr>
            <w:ins w:id="1868" w:author="Tiffany Lin" w:date="2012-05-18T17:53:00Z">
              <w:r w:rsidRPr="00A027A5">
                <w:rPr>
                  <w:rFonts w:ascii="Times New Roman" w:eastAsia="Times New Roman" w:hAnsi="Times New Roman" w:cs="Times New Roman"/>
                  <w:sz w:val="24"/>
                  <w:szCs w:val="24"/>
                  <w:rPrChange w:id="1869" w:author="Tiffany Lin" w:date="2012-05-20T17:52:00Z">
                    <w:rPr>
                      <w:rFonts w:ascii="Calibri" w:eastAsia="Times New Roman" w:hAnsi="Calibri" w:cs="Times New Roman"/>
                      <w:color w:val="000000"/>
                    </w:rPr>
                  </w:rPrChange>
                </w:rPr>
                <w:t>-0.302</w:t>
              </w:r>
            </w:ins>
          </w:p>
        </w:tc>
      </w:tr>
      <w:tr w:rsidR="00F76F12" w:rsidRPr="00A027A5" w:rsidTr="00F76F12">
        <w:trPr>
          <w:trHeight w:val="300"/>
          <w:ins w:id="1870" w:author="Tiffany Lin" w:date="2012-05-18T17:53:00Z"/>
          <w:trPrChange w:id="1871" w:author="Tiffany Lin" w:date="2012-05-18T17:54:00Z">
            <w:trPr>
              <w:trHeight w:val="300"/>
            </w:trPr>
          </w:trPrChange>
        </w:trPr>
        <w:tc>
          <w:tcPr>
            <w:tcW w:w="2232" w:type="dxa"/>
            <w:shd w:val="clear" w:color="auto" w:fill="auto"/>
            <w:noWrap/>
            <w:vAlign w:val="bottom"/>
            <w:hideMark/>
            <w:tcPrChange w:id="1872"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73" w:author="Tiffany Lin" w:date="2012-05-18T17:53:00Z"/>
                <w:rFonts w:ascii="Times New Roman" w:eastAsia="Times New Roman" w:hAnsi="Times New Roman" w:cs="Times New Roman"/>
                <w:sz w:val="24"/>
                <w:szCs w:val="24"/>
                <w:rPrChange w:id="1874" w:author="Tiffany Lin" w:date="2012-05-20T17:52:00Z">
                  <w:rPr>
                    <w:ins w:id="1875" w:author="Tiffany Lin" w:date="2012-05-18T17:53:00Z"/>
                    <w:rFonts w:ascii="Calibri" w:eastAsia="Times New Roman" w:hAnsi="Calibri" w:cs="Times New Roman"/>
                    <w:color w:val="000000"/>
                  </w:rPr>
                </w:rPrChange>
              </w:rPr>
            </w:pPr>
            <w:ins w:id="1876" w:author="Tiffany Lin" w:date="2012-05-18T17:53:00Z">
              <w:r w:rsidRPr="00A027A5">
                <w:rPr>
                  <w:rFonts w:ascii="Times New Roman" w:eastAsia="Times New Roman" w:hAnsi="Times New Roman" w:cs="Times New Roman"/>
                  <w:sz w:val="24"/>
                  <w:szCs w:val="24"/>
                  <w:rPrChange w:id="1877" w:author="Tiffany Lin" w:date="2012-05-20T17:52:00Z">
                    <w:rPr>
                      <w:rFonts w:ascii="Calibri" w:eastAsia="Times New Roman" w:hAnsi="Calibri" w:cs="Times New Roman"/>
                      <w:color w:val="000000"/>
                    </w:rPr>
                  </w:rPrChange>
                </w:rPr>
                <w:t>Maximum</w:t>
              </w:r>
            </w:ins>
          </w:p>
        </w:tc>
        <w:tc>
          <w:tcPr>
            <w:tcW w:w="867" w:type="dxa"/>
            <w:shd w:val="clear" w:color="auto" w:fill="auto"/>
            <w:noWrap/>
            <w:vAlign w:val="bottom"/>
            <w:hideMark/>
            <w:tcPrChange w:id="1878"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79" w:author="Tiffany Lin" w:date="2012-05-18T17:53:00Z"/>
                <w:rFonts w:ascii="Times New Roman" w:eastAsia="Times New Roman" w:hAnsi="Times New Roman" w:cs="Times New Roman"/>
                <w:sz w:val="24"/>
                <w:szCs w:val="24"/>
                <w:rPrChange w:id="1880" w:author="Tiffany Lin" w:date="2012-05-20T17:52:00Z">
                  <w:rPr>
                    <w:ins w:id="1881" w:author="Tiffany Lin" w:date="2012-05-18T17:53:00Z"/>
                    <w:rFonts w:ascii="Calibri" w:eastAsia="Times New Roman" w:hAnsi="Calibri" w:cs="Times New Roman"/>
                    <w:color w:val="000000"/>
                  </w:rPr>
                </w:rPrChange>
              </w:rPr>
            </w:pPr>
            <w:ins w:id="1882" w:author="Tiffany Lin" w:date="2012-05-18T17:53:00Z">
              <w:r w:rsidRPr="00A027A5">
                <w:rPr>
                  <w:rFonts w:ascii="Times New Roman" w:eastAsia="Times New Roman" w:hAnsi="Times New Roman" w:cs="Times New Roman"/>
                  <w:sz w:val="24"/>
                  <w:szCs w:val="24"/>
                  <w:rPrChange w:id="1883" w:author="Tiffany Lin" w:date="2012-05-20T17:52:00Z">
                    <w:rPr>
                      <w:rFonts w:ascii="Calibri" w:eastAsia="Times New Roman" w:hAnsi="Calibri" w:cs="Times New Roman"/>
                      <w:color w:val="000000"/>
                    </w:rPr>
                  </w:rPrChange>
                </w:rPr>
                <w:t>0.388</w:t>
              </w:r>
            </w:ins>
          </w:p>
        </w:tc>
      </w:tr>
      <w:tr w:rsidR="00F76F12" w:rsidRPr="00A027A5" w:rsidTr="00F76F12">
        <w:trPr>
          <w:trHeight w:val="300"/>
          <w:ins w:id="1884" w:author="Tiffany Lin" w:date="2012-05-18T17:53:00Z"/>
          <w:trPrChange w:id="1885" w:author="Tiffany Lin" w:date="2012-05-18T17:54:00Z">
            <w:trPr>
              <w:trHeight w:val="300"/>
            </w:trPr>
          </w:trPrChange>
        </w:trPr>
        <w:tc>
          <w:tcPr>
            <w:tcW w:w="2232" w:type="dxa"/>
            <w:shd w:val="clear" w:color="auto" w:fill="auto"/>
            <w:noWrap/>
            <w:vAlign w:val="bottom"/>
            <w:hideMark/>
            <w:tcPrChange w:id="1886"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887" w:author="Tiffany Lin" w:date="2012-05-18T17:53:00Z"/>
                <w:rFonts w:ascii="Times New Roman" w:eastAsia="Times New Roman" w:hAnsi="Times New Roman" w:cs="Times New Roman"/>
                <w:sz w:val="24"/>
                <w:szCs w:val="24"/>
                <w:rPrChange w:id="1888" w:author="Tiffany Lin" w:date="2012-05-20T17:52:00Z">
                  <w:rPr>
                    <w:ins w:id="1889" w:author="Tiffany Lin" w:date="2012-05-18T17:53:00Z"/>
                    <w:rFonts w:ascii="Calibri" w:eastAsia="Times New Roman" w:hAnsi="Calibri" w:cs="Times New Roman"/>
                    <w:color w:val="000000"/>
                  </w:rPr>
                </w:rPrChange>
              </w:rPr>
            </w:pPr>
            <w:ins w:id="1890" w:author="Tiffany Lin" w:date="2012-05-18T17:53:00Z">
              <w:r w:rsidRPr="00A027A5">
                <w:rPr>
                  <w:rFonts w:ascii="Times New Roman" w:eastAsia="Times New Roman" w:hAnsi="Times New Roman" w:cs="Times New Roman"/>
                  <w:sz w:val="24"/>
                  <w:szCs w:val="24"/>
                  <w:rPrChange w:id="1891" w:author="Tiffany Lin" w:date="2012-05-20T17:52:00Z">
                    <w:rPr>
                      <w:rFonts w:ascii="Calibri" w:eastAsia="Times New Roman" w:hAnsi="Calibri" w:cs="Times New Roman"/>
                      <w:color w:val="000000"/>
                    </w:rPr>
                  </w:rPrChange>
                </w:rPr>
                <w:t>Sum</w:t>
              </w:r>
            </w:ins>
          </w:p>
        </w:tc>
        <w:tc>
          <w:tcPr>
            <w:tcW w:w="867" w:type="dxa"/>
            <w:shd w:val="clear" w:color="auto" w:fill="auto"/>
            <w:noWrap/>
            <w:vAlign w:val="bottom"/>
            <w:hideMark/>
            <w:tcPrChange w:id="1892"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893" w:author="Tiffany Lin" w:date="2012-05-18T17:53:00Z"/>
                <w:rFonts w:ascii="Times New Roman" w:eastAsia="Times New Roman" w:hAnsi="Times New Roman" w:cs="Times New Roman"/>
                <w:sz w:val="24"/>
                <w:szCs w:val="24"/>
                <w:rPrChange w:id="1894" w:author="Tiffany Lin" w:date="2012-05-20T17:52:00Z">
                  <w:rPr>
                    <w:ins w:id="1895" w:author="Tiffany Lin" w:date="2012-05-18T17:53:00Z"/>
                    <w:rFonts w:ascii="Calibri" w:eastAsia="Times New Roman" w:hAnsi="Calibri" w:cs="Times New Roman"/>
                    <w:color w:val="000000"/>
                  </w:rPr>
                </w:rPrChange>
              </w:rPr>
            </w:pPr>
            <w:ins w:id="1896" w:author="Tiffany Lin" w:date="2012-05-18T17:53:00Z">
              <w:r w:rsidRPr="00A027A5">
                <w:rPr>
                  <w:rFonts w:ascii="Times New Roman" w:eastAsia="Times New Roman" w:hAnsi="Times New Roman" w:cs="Times New Roman"/>
                  <w:sz w:val="24"/>
                  <w:szCs w:val="24"/>
                  <w:rPrChange w:id="1897" w:author="Tiffany Lin" w:date="2012-05-20T17:52:00Z">
                    <w:rPr>
                      <w:rFonts w:ascii="Calibri" w:eastAsia="Times New Roman" w:hAnsi="Calibri" w:cs="Times New Roman"/>
                      <w:color w:val="000000"/>
                    </w:rPr>
                  </w:rPrChange>
                </w:rPr>
                <w:t>-0.391</w:t>
              </w:r>
            </w:ins>
          </w:p>
        </w:tc>
      </w:tr>
      <w:tr w:rsidR="00F76F12" w:rsidRPr="00A027A5" w:rsidTr="00F76F12">
        <w:trPr>
          <w:trHeight w:val="300"/>
          <w:ins w:id="1898" w:author="Tiffany Lin" w:date="2012-05-18T17:53:00Z"/>
          <w:trPrChange w:id="1899" w:author="Tiffany Lin" w:date="2012-05-18T17:54:00Z">
            <w:trPr>
              <w:trHeight w:val="300"/>
            </w:trPr>
          </w:trPrChange>
        </w:trPr>
        <w:tc>
          <w:tcPr>
            <w:tcW w:w="2232" w:type="dxa"/>
            <w:shd w:val="clear" w:color="auto" w:fill="auto"/>
            <w:noWrap/>
            <w:vAlign w:val="bottom"/>
            <w:hideMark/>
            <w:tcPrChange w:id="1900"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901" w:author="Tiffany Lin" w:date="2012-05-18T17:53:00Z"/>
                <w:rFonts w:ascii="Times New Roman" w:eastAsia="Times New Roman" w:hAnsi="Times New Roman" w:cs="Times New Roman"/>
                <w:sz w:val="24"/>
                <w:szCs w:val="24"/>
                <w:rPrChange w:id="1902" w:author="Tiffany Lin" w:date="2012-05-20T17:52:00Z">
                  <w:rPr>
                    <w:ins w:id="1903" w:author="Tiffany Lin" w:date="2012-05-18T17:53:00Z"/>
                    <w:rFonts w:ascii="Calibri" w:eastAsia="Times New Roman" w:hAnsi="Calibri" w:cs="Times New Roman"/>
                    <w:color w:val="000000"/>
                  </w:rPr>
                </w:rPrChange>
              </w:rPr>
            </w:pPr>
            <w:ins w:id="1904" w:author="Tiffany Lin" w:date="2012-05-18T17:53:00Z">
              <w:r w:rsidRPr="00A027A5">
                <w:rPr>
                  <w:rFonts w:ascii="Times New Roman" w:eastAsia="Times New Roman" w:hAnsi="Times New Roman" w:cs="Times New Roman"/>
                  <w:sz w:val="24"/>
                  <w:szCs w:val="24"/>
                  <w:rPrChange w:id="1905" w:author="Tiffany Lin" w:date="2012-05-20T17:52:00Z">
                    <w:rPr>
                      <w:rFonts w:ascii="Calibri" w:eastAsia="Times New Roman" w:hAnsi="Calibri" w:cs="Times New Roman"/>
                      <w:color w:val="000000"/>
                    </w:rPr>
                  </w:rPrChange>
                </w:rPr>
                <w:t>Count</w:t>
              </w:r>
            </w:ins>
          </w:p>
        </w:tc>
        <w:tc>
          <w:tcPr>
            <w:tcW w:w="867" w:type="dxa"/>
            <w:shd w:val="clear" w:color="auto" w:fill="auto"/>
            <w:noWrap/>
            <w:vAlign w:val="bottom"/>
            <w:hideMark/>
            <w:tcPrChange w:id="1906"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907" w:author="Tiffany Lin" w:date="2012-05-18T17:53:00Z"/>
                <w:rFonts w:ascii="Times New Roman" w:eastAsia="Times New Roman" w:hAnsi="Times New Roman" w:cs="Times New Roman"/>
                <w:sz w:val="24"/>
                <w:szCs w:val="24"/>
                <w:rPrChange w:id="1908" w:author="Tiffany Lin" w:date="2012-05-20T17:52:00Z">
                  <w:rPr>
                    <w:ins w:id="1909" w:author="Tiffany Lin" w:date="2012-05-18T17:53:00Z"/>
                    <w:rFonts w:ascii="Calibri" w:eastAsia="Times New Roman" w:hAnsi="Calibri" w:cs="Times New Roman"/>
                    <w:color w:val="000000"/>
                  </w:rPr>
                </w:rPrChange>
              </w:rPr>
            </w:pPr>
            <w:ins w:id="1910" w:author="Tiffany Lin" w:date="2012-05-18T17:53:00Z">
              <w:r w:rsidRPr="00A027A5">
                <w:rPr>
                  <w:rFonts w:ascii="Times New Roman" w:eastAsia="Times New Roman" w:hAnsi="Times New Roman" w:cs="Times New Roman"/>
                  <w:sz w:val="24"/>
                  <w:szCs w:val="24"/>
                  <w:rPrChange w:id="1911" w:author="Tiffany Lin" w:date="2012-05-20T17:52:00Z">
                    <w:rPr>
                      <w:rFonts w:ascii="Calibri" w:eastAsia="Times New Roman" w:hAnsi="Calibri" w:cs="Times New Roman"/>
                      <w:color w:val="000000"/>
                    </w:rPr>
                  </w:rPrChange>
                </w:rPr>
                <w:t>38</w:t>
              </w:r>
            </w:ins>
          </w:p>
        </w:tc>
      </w:tr>
      <w:tr w:rsidR="00F76F12" w:rsidRPr="00A027A5" w:rsidTr="00F76F12">
        <w:trPr>
          <w:trHeight w:val="300"/>
          <w:ins w:id="1912" w:author="Tiffany Lin" w:date="2012-05-18T17:53:00Z"/>
          <w:trPrChange w:id="1913" w:author="Tiffany Lin" w:date="2012-05-18T17:54:00Z">
            <w:trPr>
              <w:trHeight w:val="300"/>
            </w:trPr>
          </w:trPrChange>
        </w:trPr>
        <w:tc>
          <w:tcPr>
            <w:tcW w:w="2232" w:type="dxa"/>
            <w:shd w:val="clear" w:color="auto" w:fill="auto"/>
            <w:noWrap/>
            <w:vAlign w:val="bottom"/>
            <w:hideMark/>
            <w:tcPrChange w:id="1914"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915" w:author="Tiffany Lin" w:date="2012-05-18T17:53:00Z"/>
                <w:rFonts w:ascii="Times New Roman" w:eastAsia="Times New Roman" w:hAnsi="Times New Roman" w:cs="Times New Roman"/>
                <w:sz w:val="24"/>
                <w:szCs w:val="24"/>
                <w:rPrChange w:id="1916" w:author="Tiffany Lin" w:date="2012-05-20T17:52:00Z">
                  <w:rPr>
                    <w:ins w:id="1917" w:author="Tiffany Lin" w:date="2012-05-18T17:53:00Z"/>
                    <w:rFonts w:ascii="Calibri" w:eastAsia="Times New Roman" w:hAnsi="Calibri" w:cs="Times New Roman"/>
                    <w:color w:val="000000"/>
                  </w:rPr>
                </w:rPrChange>
              </w:rPr>
            </w:pPr>
            <w:ins w:id="1918" w:author="Tiffany Lin" w:date="2012-05-18T17:53:00Z">
              <w:r w:rsidRPr="00A027A5">
                <w:rPr>
                  <w:rFonts w:ascii="Times New Roman" w:eastAsia="Times New Roman" w:hAnsi="Times New Roman" w:cs="Times New Roman"/>
                  <w:sz w:val="24"/>
                  <w:szCs w:val="24"/>
                  <w:rPrChange w:id="1919" w:author="Tiffany Lin" w:date="2012-05-20T17:52:00Z">
                    <w:rPr>
                      <w:rFonts w:ascii="Calibri" w:eastAsia="Times New Roman" w:hAnsi="Calibri" w:cs="Times New Roman"/>
                      <w:color w:val="000000"/>
                    </w:rPr>
                  </w:rPrChange>
                </w:rPr>
                <w:t>Largest(1)</w:t>
              </w:r>
            </w:ins>
          </w:p>
        </w:tc>
        <w:tc>
          <w:tcPr>
            <w:tcW w:w="867" w:type="dxa"/>
            <w:shd w:val="clear" w:color="auto" w:fill="auto"/>
            <w:noWrap/>
            <w:vAlign w:val="bottom"/>
            <w:hideMark/>
            <w:tcPrChange w:id="1920"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921" w:author="Tiffany Lin" w:date="2012-05-18T17:53:00Z"/>
                <w:rFonts w:ascii="Times New Roman" w:eastAsia="Times New Roman" w:hAnsi="Times New Roman" w:cs="Times New Roman"/>
                <w:sz w:val="24"/>
                <w:szCs w:val="24"/>
                <w:rPrChange w:id="1922" w:author="Tiffany Lin" w:date="2012-05-20T17:52:00Z">
                  <w:rPr>
                    <w:ins w:id="1923" w:author="Tiffany Lin" w:date="2012-05-18T17:53:00Z"/>
                    <w:rFonts w:ascii="Calibri" w:eastAsia="Times New Roman" w:hAnsi="Calibri" w:cs="Times New Roman"/>
                    <w:color w:val="000000"/>
                  </w:rPr>
                </w:rPrChange>
              </w:rPr>
            </w:pPr>
            <w:ins w:id="1924" w:author="Tiffany Lin" w:date="2012-05-18T17:53:00Z">
              <w:r w:rsidRPr="00A027A5">
                <w:rPr>
                  <w:rFonts w:ascii="Times New Roman" w:eastAsia="Times New Roman" w:hAnsi="Times New Roman" w:cs="Times New Roman"/>
                  <w:sz w:val="24"/>
                  <w:szCs w:val="24"/>
                  <w:rPrChange w:id="1925" w:author="Tiffany Lin" w:date="2012-05-20T17:52:00Z">
                    <w:rPr>
                      <w:rFonts w:ascii="Calibri" w:eastAsia="Times New Roman" w:hAnsi="Calibri" w:cs="Times New Roman"/>
                      <w:color w:val="000000"/>
                    </w:rPr>
                  </w:rPrChange>
                </w:rPr>
                <w:t>0.388</w:t>
              </w:r>
            </w:ins>
          </w:p>
        </w:tc>
      </w:tr>
      <w:tr w:rsidR="00F76F12" w:rsidRPr="00A027A5" w:rsidTr="00F76F12">
        <w:trPr>
          <w:trHeight w:val="300"/>
          <w:ins w:id="1926" w:author="Tiffany Lin" w:date="2012-05-18T17:53:00Z"/>
          <w:trPrChange w:id="1927" w:author="Tiffany Lin" w:date="2012-05-18T17:54:00Z">
            <w:trPr>
              <w:trHeight w:val="300"/>
            </w:trPr>
          </w:trPrChange>
        </w:trPr>
        <w:tc>
          <w:tcPr>
            <w:tcW w:w="2232" w:type="dxa"/>
            <w:shd w:val="clear" w:color="auto" w:fill="auto"/>
            <w:noWrap/>
            <w:vAlign w:val="bottom"/>
            <w:hideMark/>
            <w:tcPrChange w:id="1928" w:author="Tiffany Lin" w:date="2012-05-18T17:54:00Z">
              <w:tcPr>
                <w:tcW w:w="2232"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rPr>
                <w:ins w:id="1929" w:author="Tiffany Lin" w:date="2012-05-18T17:53:00Z"/>
                <w:rFonts w:ascii="Times New Roman" w:eastAsia="Times New Roman" w:hAnsi="Times New Roman" w:cs="Times New Roman"/>
                <w:sz w:val="24"/>
                <w:szCs w:val="24"/>
                <w:rPrChange w:id="1930" w:author="Tiffany Lin" w:date="2012-05-20T17:52:00Z">
                  <w:rPr>
                    <w:ins w:id="1931" w:author="Tiffany Lin" w:date="2012-05-18T17:53:00Z"/>
                    <w:rFonts w:ascii="Calibri" w:eastAsia="Times New Roman" w:hAnsi="Calibri" w:cs="Times New Roman"/>
                    <w:color w:val="000000"/>
                  </w:rPr>
                </w:rPrChange>
              </w:rPr>
            </w:pPr>
            <w:ins w:id="1932" w:author="Tiffany Lin" w:date="2012-05-18T17:53:00Z">
              <w:r w:rsidRPr="00A027A5">
                <w:rPr>
                  <w:rFonts w:ascii="Times New Roman" w:eastAsia="Times New Roman" w:hAnsi="Times New Roman" w:cs="Times New Roman"/>
                  <w:sz w:val="24"/>
                  <w:szCs w:val="24"/>
                  <w:rPrChange w:id="1933" w:author="Tiffany Lin" w:date="2012-05-20T17:52:00Z">
                    <w:rPr>
                      <w:rFonts w:ascii="Calibri" w:eastAsia="Times New Roman" w:hAnsi="Calibri" w:cs="Times New Roman"/>
                      <w:color w:val="000000"/>
                    </w:rPr>
                  </w:rPrChange>
                </w:rPr>
                <w:t>Smallest(1)</w:t>
              </w:r>
            </w:ins>
          </w:p>
        </w:tc>
        <w:tc>
          <w:tcPr>
            <w:tcW w:w="867" w:type="dxa"/>
            <w:shd w:val="clear" w:color="auto" w:fill="auto"/>
            <w:noWrap/>
            <w:vAlign w:val="bottom"/>
            <w:hideMark/>
            <w:tcPrChange w:id="1934" w:author="Tiffany Lin" w:date="2012-05-18T17:54:00Z">
              <w:tcPr>
                <w:tcW w:w="867" w:type="dxa"/>
                <w:tcBorders>
                  <w:top w:val="nil"/>
                  <w:left w:val="nil"/>
                  <w:bottom w:val="nil"/>
                  <w:right w:val="nil"/>
                </w:tcBorders>
                <w:shd w:val="clear" w:color="auto" w:fill="auto"/>
                <w:noWrap/>
                <w:vAlign w:val="bottom"/>
                <w:hideMark/>
              </w:tcPr>
            </w:tcPrChange>
          </w:tcPr>
          <w:p w:rsidR="00F76F12" w:rsidRPr="00A027A5" w:rsidRDefault="00F76F12" w:rsidP="00F76F12">
            <w:pPr>
              <w:spacing w:after="0" w:line="240" w:lineRule="auto"/>
              <w:jc w:val="right"/>
              <w:rPr>
                <w:ins w:id="1935" w:author="Tiffany Lin" w:date="2012-05-18T17:53:00Z"/>
                <w:rFonts w:ascii="Times New Roman" w:eastAsia="Times New Roman" w:hAnsi="Times New Roman" w:cs="Times New Roman"/>
                <w:sz w:val="24"/>
                <w:szCs w:val="24"/>
                <w:rPrChange w:id="1936" w:author="Tiffany Lin" w:date="2012-05-20T17:52:00Z">
                  <w:rPr>
                    <w:ins w:id="1937" w:author="Tiffany Lin" w:date="2012-05-18T17:53:00Z"/>
                    <w:rFonts w:ascii="Calibri" w:eastAsia="Times New Roman" w:hAnsi="Calibri" w:cs="Times New Roman"/>
                    <w:color w:val="000000"/>
                  </w:rPr>
                </w:rPrChange>
              </w:rPr>
            </w:pPr>
            <w:ins w:id="1938" w:author="Tiffany Lin" w:date="2012-05-18T17:53:00Z">
              <w:r w:rsidRPr="00A027A5">
                <w:rPr>
                  <w:rFonts w:ascii="Times New Roman" w:eastAsia="Times New Roman" w:hAnsi="Times New Roman" w:cs="Times New Roman"/>
                  <w:sz w:val="24"/>
                  <w:szCs w:val="24"/>
                  <w:rPrChange w:id="1939" w:author="Tiffany Lin" w:date="2012-05-20T17:52:00Z">
                    <w:rPr>
                      <w:rFonts w:ascii="Calibri" w:eastAsia="Times New Roman" w:hAnsi="Calibri" w:cs="Times New Roman"/>
                      <w:color w:val="000000"/>
                    </w:rPr>
                  </w:rPrChange>
                </w:rPr>
                <w:t>-0.302</w:t>
              </w:r>
            </w:ins>
          </w:p>
        </w:tc>
      </w:tr>
      <w:tr w:rsidR="00F76F12" w:rsidRPr="00A027A5" w:rsidTr="00F76F12">
        <w:trPr>
          <w:trHeight w:val="315"/>
          <w:ins w:id="1940" w:author="Tiffany Lin" w:date="2012-05-18T17:53:00Z"/>
          <w:trPrChange w:id="1941" w:author="Tiffany Lin" w:date="2012-05-18T17:54:00Z">
            <w:trPr>
              <w:trHeight w:val="315"/>
            </w:trPr>
          </w:trPrChange>
        </w:trPr>
        <w:tc>
          <w:tcPr>
            <w:tcW w:w="2232" w:type="dxa"/>
            <w:shd w:val="clear" w:color="auto" w:fill="auto"/>
            <w:noWrap/>
            <w:vAlign w:val="bottom"/>
            <w:hideMark/>
            <w:tcPrChange w:id="1942" w:author="Tiffany Lin" w:date="2012-05-18T17:54:00Z">
              <w:tcPr>
                <w:tcW w:w="2232" w:type="dxa"/>
                <w:tcBorders>
                  <w:top w:val="nil"/>
                  <w:left w:val="nil"/>
                  <w:bottom w:val="single" w:sz="8" w:space="0" w:color="auto"/>
                  <w:right w:val="nil"/>
                </w:tcBorders>
                <w:shd w:val="clear" w:color="auto" w:fill="auto"/>
                <w:noWrap/>
                <w:vAlign w:val="bottom"/>
                <w:hideMark/>
              </w:tcPr>
            </w:tcPrChange>
          </w:tcPr>
          <w:p w:rsidR="00F76F12" w:rsidRPr="00A027A5" w:rsidRDefault="00F76F12" w:rsidP="00F76F12">
            <w:pPr>
              <w:spacing w:after="0" w:line="240" w:lineRule="auto"/>
              <w:rPr>
                <w:ins w:id="1943" w:author="Tiffany Lin" w:date="2012-05-18T17:53:00Z"/>
                <w:rFonts w:ascii="Times New Roman" w:eastAsia="Times New Roman" w:hAnsi="Times New Roman" w:cs="Times New Roman"/>
                <w:sz w:val="24"/>
                <w:szCs w:val="24"/>
                <w:rPrChange w:id="1944" w:author="Tiffany Lin" w:date="2012-05-20T17:52:00Z">
                  <w:rPr>
                    <w:ins w:id="1945" w:author="Tiffany Lin" w:date="2012-05-18T17:53:00Z"/>
                    <w:rFonts w:ascii="Calibri" w:eastAsia="Times New Roman" w:hAnsi="Calibri" w:cs="Times New Roman"/>
                    <w:color w:val="000000"/>
                  </w:rPr>
                </w:rPrChange>
              </w:rPr>
            </w:pPr>
            <w:ins w:id="1946" w:author="Tiffany Lin" w:date="2012-05-18T17:53:00Z">
              <w:r w:rsidRPr="00A027A5">
                <w:rPr>
                  <w:rFonts w:ascii="Times New Roman" w:eastAsia="Times New Roman" w:hAnsi="Times New Roman" w:cs="Times New Roman"/>
                  <w:sz w:val="24"/>
                  <w:szCs w:val="24"/>
                  <w:rPrChange w:id="1947" w:author="Tiffany Lin" w:date="2012-05-20T17:52:00Z">
                    <w:rPr>
                      <w:rFonts w:ascii="Calibri" w:eastAsia="Times New Roman" w:hAnsi="Calibri" w:cs="Times New Roman"/>
                      <w:color w:val="000000"/>
                    </w:rPr>
                  </w:rPrChange>
                </w:rPr>
                <w:t xml:space="preserve">Confidence </w:t>
              </w:r>
            </w:ins>
            <w:ins w:id="1948" w:author="Tiffany Lin" w:date="2012-05-20T21:34:00Z">
              <w:r w:rsidR="000E360D" w:rsidRPr="00A027A5">
                <w:rPr>
                  <w:rFonts w:ascii="Times New Roman" w:eastAsia="Times New Roman" w:hAnsi="Times New Roman" w:cs="Times New Roman"/>
                  <w:sz w:val="24"/>
                  <w:szCs w:val="24"/>
                  <w:rPrChange w:id="1949" w:author="Tiffany Lin" w:date="2012-05-20T17:52:00Z">
                    <w:rPr>
                      <w:rFonts w:ascii="Times New Roman" w:eastAsia="Times New Roman" w:hAnsi="Times New Roman" w:cs="Times New Roman"/>
                      <w:sz w:val="24"/>
                      <w:szCs w:val="24"/>
                    </w:rPr>
                  </w:rPrChange>
                </w:rPr>
                <w:t>Level (</w:t>
              </w:r>
            </w:ins>
            <w:ins w:id="1950" w:author="Tiffany Lin" w:date="2012-05-18T17:53:00Z">
              <w:r w:rsidRPr="00A027A5">
                <w:rPr>
                  <w:rFonts w:ascii="Times New Roman" w:eastAsia="Times New Roman" w:hAnsi="Times New Roman" w:cs="Times New Roman"/>
                  <w:sz w:val="24"/>
                  <w:szCs w:val="24"/>
                  <w:rPrChange w:id="1951" w:author="Tiffany Lin" w:date="2012-05-20T17:52:00Z">
                    <w:rPr>
                      <w:rFonts w:ascii="Calibri" w:eastAsia="Times New Roman" w:hAnsi="Calibri" w:cs="Times New Roman"/>
                      <w:color w:val="000000"/>
                    </w:rPr>
                  </w:rPrChange>
                </w:rPr>
                <w:t>95.0%)</w:t>
              </w:r>
            </w:ins>
          </w:p>
        </w:tc>
        <w:tc>
          <w:tcPr>
            <w:tcW w:w="867" w:type="dxa"/>
            <w:shd w:val="clear" w:color="auto" w:fill="auto"/>
            <w:noWrap/>
            <w:vAlign w:val="bottom"/>
            <w:hideMark/>
            <w:tcPrChange w:id="1952" w:author="Tiffany Lin" w:date="2012-05-18T17:54:00Z">
              <w:tcPr>
                <w:tcW w:w="867" w:type="dxa"/>
                <w:tcBorders>
                  <w:top w:val="nil"/>
                  <w:left w:val="nil"/>
                  <w:bottom w:val="single" w:sz="8" w:space="0" w:color="auto"/>
                  <w:right w:val="nil"/>
                </w:tcBorders>
                <w:shd w:val="clear" w:color="auto" w:fill="auto"/>
                <w:noWrap/>
                <w:vAlign w:val="bottom"/>
                <w:hideMark/>
              </w:tcPr>
            </w:tcPrChange>
          </w:tcPr>
          <w:p w:rsidR="00F76F12" w:rsidRPr="00A027A5" w:rsidRDefault="00F76F12" w:rsidP="00F76F12">
            <w:pPr>
              <w:spacing w:after="0" w:line="240" w:lineRule="auto"/>
              <w:jc w:val="right"/>
              <w:rPr>
                <w:ins w:id="1953" w:author="Tiffany Lin" w:date="2012-05-18T17:53:00Z"/>
                <w:rFonts w:ascii="Times New Roman" w:eastAsia="Times New Roman" w:hAnsi="Times New Roman" w:cs="Times New Roman"/>
                <w:sz w:val="24"/>
                <w:szCs w:val="24"/>
                <w:rPrChange w:id="1954" w:author="Tiffany Lin" w:date="2012-05-20T17:52:00Z">
                  <w:rPr>
                    <w:ins w:id="1955" w:author="Tiffany Lin" w:date="2012-05-18T17:53:00Z"/>
                    <w:rFonts w:ascii="Calibri" w:eastAsia="Times New Roman" w:hAnsi="Calibri" w:cs="Times New Roman"/>
                    <w:color w:val="000000"/>
                  </w:rPr>
                </w:rPrChange>
              </w:rPr>
            </w:pPr>
            <w:ins w:id="1956" w:author="Tiffany Lin" w:date="2012-05-18T17:53:00Z">
              <w:r w:rsidRPr="00A027A5">
                <w:rPr>
                  <w:rFonts w:ascii="Times New Roman" w:eastAsia="Times New Roman" w:hAnsi="Times New Roman" w:cs="Times New Roman"/>
                  <w:sz w:val="24"/>
                  <w:szCs w:val="24"/>
                  <w:rPrChange w:id="1957" w:author="Tiffany Lin" w:date="2012-05-20T17:52:00Z">
                    <w:rPr>
                      <w:rFonts w:ascii="Calibri" w:eastAsia="Times New Roman" w:hAnsi="Calibri" w:cs="Times New Roman"/>
                      <w:color w:val="000000"/>
                    </w:rPr>
                  </w:rPrChange>
                </w:rPr>
                <w:t>0.041142</w:t>
              </w:r>
            </w:ins>
          </w:p>
        </w:tc>
      </w:tr>
    </w:tbl>
    <w:p w:rsidR="00491AB6" w:rsidRDefault="00E10E6C" w:rsidP="00491AB6">
      <w:pPr>
        <w:pStyle w:val="Caption"/>
        <w:rPr>
          <w:ins w:id="1958" w:author="Tiffany Lin" w:date="2012-05-20T17:58:00Z"/>
          <w:rFonts w:ascii="Times New Roman" w:hAnsi="Times New Roman" w:cs="Times New Roman"/>
          <w:b w:val="0"/>
          <w:color w:val="auto"/>
          <w:sz w:val="24"/>
          <w:szCs w:val="24"/>
        </w:rPr>
        <w:pPrChange w:id="1959" w:author="Tiffany Lin" w:date="2012-05-18T20:19:00Z">
          <w:pPr>
            <w:pStyle w:val="Heading1"/>
          </w:pPr>
        </w:pPrChange>
      </w:pPr>
      <w:bookmarkStart w:id="1960" w:name="_Toc325299644"/>
      <w:bookmarkStart w:id="1961" w:name="_Ref325293540"/>
      <w:ins w:id="1962" w:author="Tiffany Lin" w:date="2012-05-17T14:29:00Z">
        <w:r w:rsidRPr="00A027A5">
          <w:rPr>
            <w:rFonts w:ascii="Times New Roman" w:hAnsi="Times New Roman" w:cs="Times New Roman"/>
            <w:b w:val="0"/>
            <w:color w:val="auto"/>
            <w:sz w:val="24"/>
            <w:szCs w:val="24"/>
            <w:rPrChange w:id="1963" w:author="Tiffany Lin" w:date="2012-05-20T17:52:00Z">
              <w:rPr/>
            </w:rPrChange>
          </w:rPr>
          <w:t xml:space="preserve">Table </w:t>
        </w:r>
        <w:r w:rsidRPr="00A027A5">
          <w:rPr>
            <w:rFonts w:ascii="Times New Roman" w:hAnsi="Times New Roman" w:cs="Times New Roman"/>
            <w:b w:val="0"/>
            <w:color w:val="auto"/>
            <w:sz w:val="24"/>
            <w:szCs w:val="24"/>
            <w:rPrChange w:id="1964" w:author="Tiffany Lin" w:date="2012-05-20T17:52:00Z">
              <w:rPr/>
            </w:rPrChange>
          </w:rPr>
          <w:fldChar w:fldCharType="begin"/>
        </w:r>
        <w:r w:rsidRPr="00A027A5">
          <w:rPr>
            <w:rFonts w:ascii="Times New Roman" w:hAnsi="Times New Roman" w:cs="Times New Roman"/>
            <w:b w:val="0"/>
            <w:color w:val="auto"/>
            <w:sz w:val="24"/>
            <w:szCs w:val="24"/>
            <w:rPrChange w:id="1965" w:author="Tiffany Lin" w:date="2012-05-20T17:52:00Z">
              <w:rPr/>
            </w:rPrChange>
          </w:rPr>
          <w:instrText xml:space="preserve"> SEQ Table \* ARABIC </w:instrText>
        </w:r>
      </w:ins>
      <w:r w:rsidRPr="00A027A5">
        <w:rPr>
          <w:rFonts w:ascii="Times New Roman" w:hAnsi="Times New Roman" w:cs="Times New Roman"/>
          <w:b w:val="0"/>
          <w:color w:val="auto"/>
          <w:sz w:val="24"/>
          <w:szCs w:val="24"/>
          <w:rPrChange w:id="1966" w:author="Tiffany Lin" w:date="2012-05-20T17:52:00Z">
            <w:rPr/>
          </w:rPrChange>
        </w:rPr>
        <w:fldChar w:fldCharType="separate"/>
      </w:r>
      <w:ins w:id="1967" w:author="Tiffany Lin" w:date="2012-05-20T18:14:00Z">
        <w:r w:rsidR="004C3A26">
          <w:rPr>
            <w:rFonts w:ascii="Times New Roman" w:hAnsi="Times New Roman" w:cs="Times New Roman"/>
            <w:b w:val="0"/>
            <w:noProof/>
            <w:color w:val="auto"/>
            <w:sz w:val="24"/>
            <w:szCs w:val="24"/>
          </w:rPr>
          <w:t>1</w:t>
        </w:r>
      </w:ins>
      <w:ins w:id="1968" w:author="Tiffany Lin" w:date="2012-05-17T14:29:00Z">
        <w:r w:rsidRPr="00A027A5">
          <w:rPr>
            <w:rFonts w:ascii="Times New Roman" w:hAnsi="Times New Roman" w:cs="Times New Roman"/>
            <w:b w:val="0"/>
            <w:color w:val="auto"/>
            <w:sz w:val="24"/>
            <w:szCs w:val="24"/>
            <w:rPrChange w:id="1969" w:author="Tiffany Lin" w:date="2012-05-20T17:52:00Z">
              <w:rPr/>
            </w:rPrChange>
          </w:rPr>
          <w:fldChar w:fldCharType="end"/>
        </w:r>
        <w:bookmarkEnd w:id="1961"/>
        <w:r w:rsidRPr="00A027A5">
          <w:rPr>
            <w:rFonts w:ascii="Times New Roman" w:hAnsi="Times New Roman" w:cs="Times New Roman"/>
            <w:b w:val="0"/>
            <w:color w:val="auto"/>
            <w:sz w:val="24"/>
            <w:szCs w:val="24"/>
            <w:rPrChange w:id="1970" w:author="Tiffany Lin" w:date="2012-05-20T17:52:00Z">
              <w:rPr/>
            </w:rPrChange>
          </w:rPr>
          <w:t>: Summary of statistical data run on the difference between the multinet Bayesian network AUROC and</w:t>
        </w:r>
      </w:ins>
      <w:ins w:id="1971" w:author="Tiffany Lin" w:date="2012-05-17T14:30:00Z">
        <w:r w:rsidRPr="00A027A5">
          <w:rPr>
            <w:rFonts w:ascii="Times New Roman" w:hAnsi="Times New Roman" w:cs="Times New Roman"/>
            <w:b w:val="0"/>
            <w:color w:val="auto"/>
            <w:sz w:val="24"/>
            <w:szCs w:val="24"/>
            <w:rPrChange w:id="1972" w:author="Tiffany Lin" w:date="2012-05-20T17:52:00Z">
              <w:rPr/>
            </w:rPrChange>
          </w:rPr>
          <w:t xml:space="preserve"> the single net Bayesian network AUROC.</w:t>
        </w:r>
      </w:ins>
      <w:bookmarkEnd w:id="1700"/>
      <w:bookmarkEnd w:id="1960"/>
      <w:ins w:id="1973" w:author="Tiffany Lin" w:date="2012-05-18T20:19:00Z">
        <w:r w:rsidR="00491AB6" w:rsidRPr="00A027A5">
          <w:rPr>
            <w:rFonts w:ascii="Times New Roman" w:hAnsi="Times New Roman" w:cs="Times New Roman"/>
            <w:b w:val="0"/>
            <w:color w:val="auto"/>
            <w:sz w:val="24"/>
            <w:szCs w:val="24"/>
            <w:rPrChange w:id="1974" w:author="Tiffany Lin" w:date="2012-05-20T17:52:00Z">
              <w:rPr>
                <w:rFonts w:ascii="Times New Roman" w:hAnsi="Times New Roman" w:cs="Times New Roman"/>
                <w:b w:val="0"/>
                <w:color w:val="auto"/>
                <w:sz w:val="24"/>
                <w:szCs w:val="24"/>
              </w:rPr>
            </w:rPrChange>
          </w:rPr>
          <w:br/>
        </w:r>
      </w:ins>
    </w:p>
    <w:p w:rsidR="00A027A5" w:rsidRPr="00A027A5" w:rsidRDefault="00A027A5" w:rsidP="00A027A5">
      <w:pPr>
        <w:pStyle w:val="DoubleSpaced"/>
        <w:ind w:firstLine="720"/>
        <w:rPr>
          <w:ins w:id="1975" w:author="Tiffany Lin" w:date="2012-05-20T17:58:00Z"/>
          <w:rPrChange w:id="1976" w:author="Tiffany Lin" w:date="2012-05-20T17:58:00Z">
            <w:rPr>
              <w:ins w:id="1977" w:author="Tiffany Lin" w:date="2012-05-20T17:58:00Z"/>
              <w:rFonts w:ascii="Times New Roman" w:hAnsi="Times New Roman" w:cs="Times New Roman"/>
              <w:b w:val="0"/>
              <w:color w:val="auto"/>
              <w:sz w:val="24"/>
              <w:szCs w:val="24"/>
            </w:rPr>
          </w:rPrChange>
        </w:rPr>
        <w:pPrChange w:id="1978" w:author="Tiffany Lin" w:date="2012-05-20T17:59:00Z">
          <w:pPr>
            <w:pStyle w:val="Heading1"/>
          </w:pPr>
        </w:pPrChange>
      </w:pPr>
      <w:ins w:id="1979" w:author="Tiffany Lin" w:date="2012-05-20T17:58:00Z">
        <w:r>
          <w:t>Below is a sample of a fe</w:t>
        </w:r>
      </w:ins>
      <w:ins w:id="1980" w:author="Tiffany Lin" w:date="2012-05-20T17:59:00Z">
        <w:r>
          <w:t xml:space="preserve">w of the diseases, with the models judged with the same measure that Parikh </w:t>
        </w:r>
        <w:proofErr w:type="gramStart"/>
        <w:r>
          <w:t>et</w:t>
        </w:r>
        <w:proofErr w:type="gramEnd"/>
        <w:r>
          <w:t xml:space="preserve">. </w:t>
        </w:r>
        <w:proofErr w:type="gramStart"/>
        <w:r>
          <w:t>al</w:t>
        </w:r>
        <w:proofErr w:type="gramEnd"/>
        <w:r>
          <w:t xml:space="preserve">. used.  </w:t>
        </w:r>
      </w:ins>
    </w:p>
    <w:tbl>
      <w:tblPr>
        <w:tblStyle w:val="TableGrid"/>
        <w:tblW w:w="0" w:type="auto"/>
        <w:tblLook w:val="04A0"/>
      </w:tblPr>
      <w:tblGrid>
        <w:gridCol w:w="2964"/>
        <w:gridCol w:w="2920"/>
        <w:gridCol w:w="2972"/>
        <w:tblGridChange w:id="1981">
          <w:tblGrid>
            <w:gridCol w:w="2964"/>
            <w:gridCol w:w="228"/>
            <w:gridCol w:w="2692"/>
            <w:gridCol w:w="500"/>
            <w:gridCol w:w="2472"/>
            <w:gridCol w:w="720"/>
          </w:tblGrid>
        </w:tblGridChange>
      </w:tblGrid>
      <w:tr w:rsidR="00A027A5" w:rsidRPr="002A1BD4" w:rsidTr="00A027A5">
        <w:trPr>
          <w:ins w:id="1982" w:author="Tiffany Lin" w:date="2012-05-20T17:58:00Z"/>
        </w:trPr>
        <w:tc>
          <w:tcPr>
            <w:tcW w:w="9576" w:type="dxa"/>
            <w:gridSpan w:val="3"/>
          </w:tcPr>
          <w:p w:rsidR="00A027A5" w:rsidRPr="002A1BD4" w:rsidRDefault="00A027A5" w:rsidP="00A027A5">
            <w:pPr>
              <w:rPr>
                <w:ins w:id="1983" w:author="Tiffany Lin" w:date="2012-05-20T17:58:00Z"/>
                <w:rFonts w:ascii="Times New Roman" w:hAnsi="Times New Roman" w:cs="Times New Roman"/>
                <w:b/>
                <w:sz w:val="24"/>
                <w:szCs w:val="24"/>
                <w:rPrChange w:id="1984" w:author="Tiffany Lin" w:date="2012-05-20T18:02:00Z">
                  <w:rPr>
                    <w:ins w:id="1985" w:author="Tiffany Lin" w:date="2012-05-20T17:58:00Z"/>
                  </w:rPr>
                </w:rPrChange>
              </w:rPr>
            </w:pPr>
            <w:ins w:id="1986" w:author="Tiffany Lin" w:date="2012-05-20T17:58:00Z">
              <w:r w:rsidRPr="002A1BD4">
                <w:rPr>
                  <w:rFonts w:ascii="Times New Roman" w:hAnsi="Times New Roman" w:cs="Times New Roman"/>
                  <w:b/>
                  <w:sz w:val="24"/>
                  <w:szCs w:val="24"/>
                  <w:rPrChange w:id="1987" w:author="Tiffany Lin" w:date="2012-05-20T18:02:00Z">
                    <w:rPr/>
                  </w:rPrChange>
                </w:rPr>
                <w:t>Inflammation</w:t>
              </w:r>
            </w:ins>
          </w:p>
        </w:tc>
      </w:tr>
      <w:tr w:rsidR="00A027A5" w:rsidRPr="002A1BD4" w:rsidTr="00A027A5">
        <w:trPr>
          <w:ins w:id="1988" w:author="Tiffany Lin" w:date="2012-05-20T17:58:00Z"/>
        </w:trPr>
        <w:tc>
          <w:tcPr>
            <w:tcW w:w="3192" w:type="dxa"/>
          </w:tcPr>
          <w:p w:rsidR="00A027A5" w:rsidRPr="002A1BD4" w:rsidRDefault="00A027A5" w:rsidP="00A027A5">
            <w:pPr>
              <w:rPr>
                <w:ins w:id="1989" w:author="Tiffany Lin" w:date="2012-05-20T17:58:00Z"/>
                <w:rFonts w:ascii="Times New Roman" w:hAnsi="Times New Roman" w:cs="Times New Roman"/>
                <w:sz w:val="24"/>
                <w:szCs w:val="24"/>
                <w:rPrChange w:id="1990" w:author="Tiffany Lin" w:date="2012-05-20T18:02:00Z">
                  <w:rPr>
                    <w:ins w:id="1991" w:author="Tiffany Lin" w:date="2012-05-20T17:58:00Z"/>
                  </w:rPr>
                </w:rPrChange>
              </w:rPr>
            </w:pPr>
            <w:ins w:id="1992" w:author="Tiffany Lin" w:date="2012-05-20T17:58:00Z">
              <w:r w:rsidRPr="002A1BD4">
                <w:rPr>
                  <w:rFonts w:ascii="Times New Roman" w:hAnsi="Times New Roman" w:cs="Times New Roman"/>
                  <w:sz w:val="24"/>
                  <w:szCs w:val="24"/>
                  <w:rPrChange w:id="1993" w:author="Tiffany Lin" w:date="2012-05-20T18:02:00Z">
                    <w:rPr/>
                  </w:rPrChange>
                </w:rPr>
                <w:t>Single net AUROC</w:t>
              </w:r>
            </w:ins>
          </w:p>
        </w:tc>
        <w:tc>
          <w:tcPr>
            <w:tcW w:w="3192" w:type="dxa"/>
          </w:tcPr>
          <w:p w:rsidR="00A027A5" w:rsidRPr="002A1BD4" w:rsidRDefault="00A027A5" w:rsidP="00A027A5">
            <w:pPr>
              <w:rPr>
                <w:ins w:id="1994" w:author="Tiffany Lin" w:date="2012-05-20T17:58:00Z"/>
                <w:rFonts w:ascii="Times New Roman" w:hAnsi="Times New Roman" w:cs="Times New Roman"/>
                <w:sz w:val="24"/>
                <w:szCs w:val="24"/>
                <w:rPrChange w:id="1995" w:author="Tiffany Lin" w:date="2012-05-20T18:02:00Z">
                  <w:rPr>
                    <w:ins w:id="1996" w:author="Tiffany Lin" w:date="2012-05-20T17:58:00Z"/>
                  </w:rPr>
                </w:rPrChange>
              </w:rPr>
            </w:pPr>
            <w:ins w:id="1997" w:author="Tiffany Lin" w:date="2012-05-20T17:58:00Z">
              <w:r w:rsidRPr="002A1BD4">
                <w:rPr>
                  <w:rFonts w:ascii="Times New Roman" w:hAnsi="Times New Roman" w:cs="Times New Roman"/>
                  <w:sz w:val="24"/>
                  <w:szCs w:val="24"/>
                  <w:rPrChange w:id="1998" w:author="Tiffany Lin" w:date="2012-05-20T18:02:00Z">
                    <w:rPr/>
                  </w:rPrChange>
                </w:rPr>
                <w:t>.914</w:t>
              </w:r>
            </w:ins>
          </w:p>
        </w:tc>
        <w:tc>
          <w:tcPr>
            <w:tcW w:w="3192" w:type="dxa"/>
          </w:tcPr>
          <w:p w:rsidR="00A027A5" w:rsidRPr="002A1BD4" w:rsidRDefault="00A027A5" w:rsidP="00A027A5">
            <w:pPr>
              <w:rPr>
                <w:ins w:id="1999" w:author="Tiffany Lin" w:date="2012-05-20T17:58:00Z"/>
                <w:rFonts w:ascii="Times New Roman" w:hAnsi="Times New Roman" w:cs="Times New Roman"/>
                <w:sz w:val="24"/>
                <w:szCs w:val="24"/>
                <w:rPrChange w:id="2000" w:author="Tiffany Lin" w:date="2012-05-20T18:02:00Z">
                  <w:rPr>
                    <w:ins w:id="2001" w:author="Tiffany Lin" w:date="2012-05-20T17:58:00Z"/>
                  </w:rPr>
                </w:rPrChange>
              </w:rPr>
            </w:pPr>
            <w:ins w:id="2002" w:author="Tiffany Lin" w:date="2012-05-20T17:59:00Z">
              <w:r w:rsidRPr="002A1BD4">
                <w:rPr>
                  <w:rFonts w:ascii="Times New Roman" w:hAnsi="Times New Roman" w:cs="Times New Roman"/>
                  <w:sz w:val="24"/>
                  <w:szCs w:val="24"/>
                  <w:rPrChange w:id="2003" w:author="Tiffany Lin" w:date="2012-05-20T18:02:00Z">
                    <w:rPr/>
                  </w:rPrChange>
                </w:rPr>
                <w:t>Excellent</w:t>
              </w:r>
            </w:ins>
          </w:p>
        </w:tc>
      </w:tr>
      <w:tr w:rsidR="00A027A5" w:rsidRPr="002A1BD4" w:rsidTr="00A027A5">
        <w:trPr>
          <w:ins w:id="2004" w:author="Tiffany Lin" w:date="2012-05-20T17:58:00Z"/>
        </w:trPr>
        <w:tc>
          <w:tcPr>
            <w:tcW w:w="3192" w:type="dxa"/>
          </w:tcPr>
          <w:p w:rsidR="00A027A5" w:rsidRPr="002A1BD4" w:rsidRDefault="00A027A5" w:rsidP="00A027A5">
            <w:pPr>
              <w:rPr>
                <w:ins w:id="2005" w:author="Tiffany Lin" w:date="2012-05-20T17:58:00Z"/>
                <w:rFonts w:ascii="Times New Roman" w:hAnsi="Times New Roman" w:cs="Times New Roman"/>
                <w:sz w:val="24"/>
                <w:szCs w:val="24"/>
                <w:rPrChange w:id="2006" w:author="Tiffany Lin" w:date="2012-05-20T18:02:00Z">
                  <w:rPr>
                    <w:ins w:id="2007" w:author="Tiffany Lin" w:date="2012-05-20T17:58:00Z"/>
                  </w:rPr>
                </w:rPrChange>
              </w:rPr>
            </w:pPr>
            <w:ins w:id="2008" w:author="Tiffany Lin" w:date="2012-05-20T17:58:00Z">
              <w:r w:rsidRPr="002A1BD4">
                <w:rPr>
                  <w:rFonts w:ascii="Times New Roman" w:hAnsi="Times New Roman" w:cs="Times New Roman"/>
                  <w:sz w:val="24"/>
                  <w:szCs w:val="24"/>
                  <w:rPrChange w:id="2009" w:author="Tiffany Lin" w:date="2012-05-20T18:02:00Z">
                    <w:rPr/>
                  </w:rPrChange>
                </w:rPr>
                <w:t>Multinet AUROC</w:t>
              </w:r>
            </w:ins>
          </w:p>
        </w:tc>
        <w:tc>
          <w:tcPr>
            <w:tcW w:w="3192" w:type="dxa"/>
          </w:tcPr>
          <w:p w:rsidR="00A027A5" w:rsidRPr="002A1BD4" w:rsidRDefault="00A027A5" w:rsidP="00A027A5">
            <w:pPr>
              <w:rPr>
                <w:ins w:id="2010" w:author="Tiffany Lin" w:date="2012-05-20T17:58:00Z"/>
                <w:rFonts w:ascii="Times New Roman" w:hAnsi="Times New Roman" w:cs="Times New Roman"/>
                <w:sz w:val="24"/>
                <w:szCs w:val="24"/>
                <w:rPrChange w:id="2011" w:author="Tiffany Lin" w:date="2012-05-20T18:02:00Z">
                  <w:rPr>
                    <w:ins w:id="2012" w:author="Tiffany Lin" w:date="2012-05-20T17:58:00Z"/>
                  </w:rPr>
                </w:rPrChange>
              </w:rPr>
            </w:pPr>
            <w:ins w:id="2013" w:author="Tiffany Lin" w:date="2012-05-20T17:58:00Z">
              <w:r w:rsidRPr="002A1BD4">
                <w:rPr>
                  <w:rFonts w:ascii="Times New Roman" w:hAnsi="Times New Roman" w:cs="Times New Roman"/>
                  <w:sz w:val="24"/>
                  <w:szCs w:val="24"/>
                  <w:rPrChange w:id="2014" w:author="Tiffany Lin" w:date="2012-05-20T18:02:00Z">
                    <w:rPr/>
                  </w:rPrChange>
                </w:rPr>
                <w:t>.932</w:t>
              </w:r>
            </w:ins>
          </w:p>
        </w:tc>
        <w:tc>
          <w:tcPr>
            <w:tcW w:w="3192" w:type="dxa"/>
          </w:tcPr>
          <w:p w:rsidR="00A027A5" w:rsidRPr="002A1BD4" w:rsidRDefault="00A027A5" w:rsidP="00A027A5">
            <w:pPr>
              <w:rPr>
                <w:ins w:id="2015" w:author="Tiffany Lin" w:date="2012-05-20T17:58:00Z"/>
                <w:rFonts w:ascii="Times New Roman" w:hAnsi="Times New Roman" w:cs="Times New Roman"/>
                <w:sz w:val="24"/>
                <w:szCs w:val="24"/>
                <w:rPrChange w:id="2016" w:author="Tiffany Lin" w:date="2012-05-20T18:02:00Z">
                  <w:rPr>
                    <w:ins w:id="2017" w:author="Tiffany Lin" w:date="2012-05-20T17:58:00Z"/>
                  </w:rPr>
                </w:rPrChange>
              </w:rPr>
            </w:pPr>
            <w:ins w:id="2018" w:author="Tiffany Lin" w:date="2012-05-20T17:59:00Z">
              <w:r w:rsidRPr="002A1BD4">
                <w:rPr>
                  <w:rFonts w:ascii="Times New Roman" w:hAnsi="Times New Roman" w:cs="Times New Roman"/>
                  <w:sz w:val="24"/>
                  <w:szCs w:val="24"/>
                  <w:rPrChange w:id="2019" w:author="Tiffany Lin" w:date="2012-05-20T18:02:00Z">
                    <w:rPr/>
                  </w:rPrChange>
                </w:rPr>
                <w:t>Excellent</w:t>
              </w:r>
            </w:ins>
          </w:p>
        </w:tc>
      </w:tr>
      <w:tr w:rsidR="00A027A5" w:rsidRPr="002A1BD4" w:rsidTr="00A027A5">
        <w:trPr>
          <w:ins w:id="2020" w:author="Tiffany Lin" w:date="2012-05-20T17:58:00Z"/>
        </w:trPr>
        <w:tc>
          <w:tcPr>
            <w:tcW w:w="9576" w:type="dxa"/>
            <w:gridSpan w:val="3"/>
          </w:tcPr>
          <w:p w:rsidR="00A027A5" w:rsidRPr="002A1BD4" w:rsidRDefault="00A027A5" w:rsidP="00A027A5">
            <w:pPr>
              <w:rPr>
                <w:ins w:id="2021" w:author="Tiffany Lin" w:date="2012-05-20T17:58:00Z"/>
                <w:rFonts w:ascii="Times New Roman" w:hAnsi="Times New Roman" w:cs="Times New Roman"/>
                <w:b/>
                <w:sz w:val="24"/>
                <w:szCs w:val="24"/>
                <w:rPrChange w:id="2022" w:author="Tiffany Lin" w:date="2012-05-20T18:02:00Z">
                  <w:rPr>
                    <w:ins w:id="2023" w:author="Tiffany Lin" w:date="2012-05-20T17:58:00Z"/>
                  </w:rPr>
                </w:rPrChange>
              </w:rPr>
            </w:pPr>
            <w:ins w:id="2024" w:author="Tiffany Lin" w:date="2012-05-20T17:58:00Z">
              <w:r w:rsidRPr="002A1BD4">
                <w:rPr>
                  <w:rFonts w:ascii="Times New Roman" w:hAnsi="Times New Roman" w:cs="Times New Roman"/>
                  <w:b/>
                  <w:sz w:val="24"/>
                  <w:szCs w:val="24"/>
                  <w:rPrChange w:id="2025" w:author="Tiffany Lin" w:date="2012-05-20T18:02:00Z">
                    <w:rPr/>
                  </w:rPrChange>
                </w:rPr>
                <w:t>Ischema</w:t>
              </w:r>
            </w:ins>
          </w:p>
        </w:tc>
      </w:tr>
      <w:tr w:rsidR="00A027A5" w:rsidRPr="002A1BD4" w:rsidTr="00A027A5">
        <w:trPr>
          <w:ins w:id="2026" w:author="Tiffany Lin" w:date="2012-05-20T17:58:00Z"/>
        </w:trPr>
        <w:tc>
          <w:tcPr>
            <w:tcW w:w="3192" w:type="dxa"/>
          </w:tcPr>
          <w:p w:rsidR="00A027A5" w:rsidRPr="002A1BD4" w:rsidRDefault="00A027A5" w:rsidP="00A027A5">
            <w:pPr>
              <w:rPr>
                <w:ins w:id="2027" w:author="Tiffany Lin" w:date="2012-05-20T17:58:00Z"/>
                <w:rFonts w:ascii="Times New Roman" w:hAnsi="Times New Roman" w:cs="Times New Roman"/>
                <w:sz w:val="24"/>
                <w:szCs w:val="24"/>
                <w:rPrChange w:id="2028" w:author="Tiffany Lin" w:date="2012-05-20T18:02:00Z">
                  <w:rPr>
                    <w:ins w:id="2029" w:author="Tiffany Lin" w:date="2012-05-20T17:58:00Z"/>
                  </w:rPr>
                </w:rPrChange>
              </w:rPr>
            </w:pPr>
            <w:ins w:id="2030" w:author="Tiffany Lin" w:date="2012-05-20T17:59:00Z">
              <w:r w:rsidRPr="002A1BD4">
                <w:rPr>
                  <w:rFonts w:ascii="Times New Roman" w:hAnsi="Times New Roman" w:cs="Times New Roman"/>
                  <w:sz w:val="24"/>
                  <w:szCs w:val="24"/>
                  <w:rPrChange w:id="2031" w:author="Tiffany Lin" w:date="2012-05-20T18:02:00Z">
                    <w:rPr/>
                  </w:rPrChange>
                </w:rPr>
                <w:t>Single net AUROC</w:t>
              </w:r>
            </w:ins>
          </w:p>
        </w:tc>
        <w:tc>
          <w:tcPr>
            <w:tcW w:w="3192" w:type="dxa"/>
          </w:tcPr>
          <w:p w:rsidR="00A027A5" w:rsidRPr="002A1BD4" w:rsidRDefault="00A027A5" w:rsidP="00A027A5">
            <w:pPr>
              <w:rPr>
                <w:ins w:id="2032" w:author="Tiffany Lin" w:date="2012-05-20T17:58:00Z"/>
                <w:rFonts w:ascii="Times New Roman" w:hAnsi="Times New Roman" w:cs="Times New Roman"/>
                <w:sz w:val="24"/>
                <w:szCs w:val="24"/>
                <w:rPrChange w:id="2033" w:author="Tiffany Lin" w:date="2012-05-20T18:02:00Z">
                  <w:rPr>
                    <w:ins w:id="2034" w:author="Tiffany Lin" w:date="2012-05-20T17:58:00Z"/>
                  </w:rPr>
                </w:rPrChange>
              </w:rPr>
            </w:pPr>
            <w:ins w:id="2035" w:author="Tiffany Lin" w:date="2012-05-20T17:58:00Z">
              <w:r w:rsidRPr="002A1BD4">
                <w:rPr>
                  <w:rFonts w:ascii="Times New Roman" w:hAnsi="Times New Roman" w:cs="Times New Roman"/>
                  <w:sz w:val="24"/>
                  <w:szCs w:val="24"/>
                  <w:rPrChange w:id="2036" w:author="Tiffany Lin" w:date="2012-05-20T18:02:00Z">
                    <w:rPr/>
                  </w:rPrChange>
                </w:rPr>
                <w:t>.695</w:t>
              </w:r>
            </w:ins>
          </w:p>
        </w:tc>
        <w:tc>
          <w:tcPr>
            <w:tcW w:w="3192" w:type="dxa"/>
          </w:tcPr>
          <w:p w:rsidR="00A027A5" w:rsidRPr="002A1BD4" w:rsidRDefault="00A027A5" w:rsidP="00A027A5">
            <w:pPr>
              <w:rPr>
                <w:ins w:id="2037" w:author="Tiffany Lin" w:date="2012-05-20T17:58:00Z"/>
                <w:rFonts w:ascii="Times New Roman" w:hAnsi="Times New Roman" w:cs="Times New Roman"/>
                <w:sz w:val="24"/>
                <w:szCs w:val="24"/>
                <w:rPrChange w:id="2038" w:author="Tiffany Lin" w:date="2012-05-20T18:02:00Z">
                  <w:rPr>
                    <w:ins w:id="2039" w:author="Tiffany Lin" w:date="2012-05-20T17:58:00Z"/>
                  </w:rPr>
                </w:rPrChange>
              </w:rPr>
            </w:pPr>
            <w:ins w:id="2040" w:author="Tiffany Lin" w:date="2012-05-20T18:01:00Z">
              <w:r w:rsidRPr="002A1BD4">
                <w:rPr>
                  <w:rFonts w:ascii="Times New Roman" w:hAnsi="Times New Roman" w:cs="Times New Roman"/>
                  <w:sz w:val="24"/>
                  <w:szCs w:val="24"/>
                  <w:rPrChange w:id="2041" w:author="Tiffany Lin" w:date="2012-05-20T18:02:00Z">
                    <w:rPr/>
                  </w:rPrChange>
                </w:rPr>
                <w:t>Poor</w:t>
              </w:r>
            </w:ins>
          </w:p>
        </w:tc>
      </w:tr>
      <w:tr w:rsidR="00A027A5" w:rsidRPr="002A1BD4" w:rsidTr="00A027A5">
        <w:trPr>
          <w:ins w:id="2042" w:author="Tiffany Lin" w:date="2012-05-20T17:58:00Z"/>
        </w:trPr>
        <w:tc>
          <w:tcPr>
            <w:tcW w:w="3192" w:type="dxa"/>
          </w:tcPr>
          <w:p w:rsidR="00A027A5" w:rsidRPr="002A1BD4" w:rsidRDefault="00A027A5" w:rsidP="00A027A5">
            <w:pPr>
              <w:rPr>
                <w:ins w:id="2043" w:author="Tiffany Lin" w:date="2012-05-20T17:58:00Z"/>
                <w:rFonts w:ascii="Times New Roman" w:hAnsi="Times New Roman" w:cs="Times New Roman"/>
                <w:sz w:val="24"/>
                <w:szCs w:val="24"/>
                <w:rPrChange w:id="2044" w:author="Tiffany Lin" w:date="2012-05-20T18:02:00Z">
                  <w:rPr>
                    <w:ins w:id="2045" w:author="Tiffany Lin" w:date="2012-05-20T17:58:00Z"/>
                  </w:rPr>
                </w:rPrChange>
              </w:rPr>
            </w:pPr>
            <w:ins w:id="2046" w:author="Tiffany Lin" w:date="2012-05-20T17:59:00Z">
              <w:r w:rsidRPr="002A1BD4">
                <w:rPr>
                  <w:rFonts w:ascii="Times New Roman" w:hAnsi="Times New Roman" w:cs="Times New Roman"/>
                  <w:sz w:val="24"/>
                  <w:szCs w:val="24"/>
                  <w:rPrChange w:id="2047" w:author="Tiffany Lin" w:date="2012-05-20T18:02:00Z">
                    <w:rPr/>
                  </w:rPrChange>
                </w:rPr>
                <w:t>Multinet AUROC</w:t>
              </w:r>
            </w:ins>
          </w:p>
        </w:tc>
        <w:tc>
          <w:tcPr>
            <w:tcW w:w="3192" w:type="dxa"/>
          </w:tcPr>
          <w:p w:rsidR="00A027A5" w:rsidRPr="002A1BD4" w:rsidRDefault="00A027A5" w:rsidP="00A027A5">
            <w:pPr>
              <w:rPr>
                <w:ins w:id="2048" w:author="Tiffany Lin" w:date="2012-05-20T17:58:00Z"/>
                <w:rFonts w:ascii="Times New Roman" w:hAnsi="Times New Roman" w:cs="Times New Roman"/>
                <w:sz w:val="24"/>
                <w:szCs w:val="24"/>
                <w:rPrChange w:id="2049" w:author="Tiffany Lin" w:date="2012-05-20T18:02:00Z">
                  <w:rPr>
                    <w:ins w:id="2050" w:author="Tiffany Lin" w:date="2012-05-20T17:58:00Z"/>
                  </w:rPr>
                </w:rPrChange>
              </w:rPr>
            </w:pPr>
            <w:ins w:id="2051" w:author="Tiffany Lin" w:date="2012-05-20T17:58:00Z">
              <w:r w:rsidRPr="002A1BD4">
                <w:rPr>
                  <w:rFonts w:ascii="Times New Roman" w:hAnsi="Times New Roman" w:cs="Times New Roman"/>
                  <w:sz w:val="24"/>
                  <w:szCs w:val="24"/>
                  <w:rPrChange w:id="2052" w:author="Tiffany Lin" w:date="2012-05-20T18:02:00Z">
                    <w:rPr/>
                  </w:rPrChange>
                </w:rPr>
                <w:t>.88</w:t>
              </w:r>
            </w:ins>
          </w:p>
        </w:tc>
        <w:tc>
          <w:tcPr>
            <w:tcW w:w="3192" w:type="dxa"/>
          </w:tcPr>
          <w:p w:rsidR="00A027A5" w:rsidRPr="002A1BD4" w:rsidRDefault="00A027A5" w:rsidP="00A027A5">
            <w:pPr>
              <w:rPr>
                <w:ins w:id="2053" w:author="Tiffany Lin" w:date="2012-05-20T17:58:00Z"/>
                <w:rFonts w:ascii="Times New Roman" w:hAnsi="Times New Roman" w:cs="Times New Roman"/>
                <w:sz w:val="24"/>
                <w:szCs w:val="24"/>
                <w:rPrChange w:id="2054" w:author="Tiffany Lin" w:date="2012-05-20T18:02:00Z">
                  <w:rPr>
                    <w:ins w:id="2055" w:author="Tiffany Lin" w:date="2012-05-20T17:58:00Z"/>
                  </w:rPr>
                </w:rPrChange>
              </w:rPr>
            </w:pPr>
            <w:ins w:id="2056" w:author="Tiffany Lin" w:date="2012-05-20T18:01:00Z">
              <w:r w:rsidRPr="002A1BD4">
                <w:rPr>
                  <w:rFonts w:ascii="Times New Roman" w:hAnsi="Times New Roman" w:cs="Times New Roman"/>
                  <w:sz w:val="24"/>
                  <w:szCs w:val="24"/>
                  <w:rPrChange w:id="2057" w:author="Tiffany Lin" w:date="2012-05-20T18:02:00Z">
                    <w:rPr/>
                  </w:rPrChange>
                </w:rPr>
                <w:t>Good</w:t>
              </w:r>
            </w:ins>
          </w:p>
        </w:tc>
      </w:tr>
      <w:tr w:rsidR="00A027A5" w:rsidRPr="002A1BD4" w:rsidTr="00A027A5">
        <w:trPr>
          <w:ins w:id="2058" w:author="Tiffany Lin" w:date="2012-05-20T17:58:00Z"/>
        </w:trPr>
        <w:tc>
          <w:tcPr>
            <w:tcW w:w="9576" w:type="dxa"/>
            <w:gridSpan w:val="3"/>
          </w:tcPr>
          <w:p w:rsidR="00A027A5" w:rsidRPr="002A1BD4" w:rsidRDefault="00A027A5" w:rsidP="00A027A5">
            <w:pPr>
              <w:rPr>
                <w:ins w:id="2059" w:author="Tiffany Lin" w:date="2012-05-20T17:58:00Z"/>
                <w:rFonts w:ascii="Times New Roman" w:hAnsi="Times New Roman" w:cs="Times New Roman"/>
                <w:b/>
                <w:sz w:val="24"/>
                <w:szCs w:val="24"/>
                <w:rPrChange w:id="2060" w:author="Tiffany Lin" w:date="2012-05-20T18:02:00Z">
                  <w:rPr>
                    <w:ins w:id="2061" w:author="Tiffany Lin" w:date="2012-05-20T17:58:00Z"/>
                  </w:rPr>
                </w:rPrChange>
              </w:rPr>
            </w:pPr>
            <w:ins w:id="2062" w:author="Tiffany Lin" w:date="2012-05-20T17:58:00Z">
              <w:r w:rsidRPr="002A1BD4">
                <w:rPr>
                  <w:rFonts w:ascii="Times New Roman" w:hAnsi="Times New Roman" w:cs="Times New Roman"/>
                  <w:b/>
                  <w:sz w:val="24"/>
                  <w:szCs w:val="24"/>
                  <w:rPrChange w:id="2063" w:author="Tiffany Lin" w:date="2012-05-20T18:02:00Z">
                    <w:rPr/>
                  </w:rPrChange>
                </w:rPr>
                <w:t>Leiomyoma</w:t>
              </w:r>
            </w:ins>
          </w:p>
        </w:tc>
      </w:tr>
      <w:tr w:rsidR="00A027A5" w:rsidRPr="002A1BD4" w:rsidTr="00A027A5">
        <w:trPr>
          <w:ins w:id="2064" w:author="Tiffany Lin" w:date="2012-05-20T17:58:00Z"/>
        </w:trPr>
        <w:tc>
          <w:tcPr>
            <w:tcW w:w="3192" w:type="dxa"/>
          </w:tcPr>
          <w:p w:rsidR="00A027A5" w:rsidRPr="002A1BD4" w:rsidRDefault="00A027A5" w:rsidP="00A027A5">
            <w:pPr>
              <w:rPr>
                <w:ins w:id="2065" w:author="Tiffany Lin" w:date="2012-05-20T17:58:00Z"/>
                <w:rFonts w:ascii="Times New Roman" w:hAnsi="Times New Roman" w:cs="Times New Roman"/>
                <w:sz w:val="24"/>
                <w:szCs w:val="24"/>
                <w:rPrChange w:id="2066" w:author="Tiffany Lin" w:date="2012-05-20T18:02:00Z">
                  <w:rPr>
                    <w:ins w:id="2067" w:author="Tiffany Lin" w:date="2012-05-20T17:58:00Z"/>
                  </w:rPr>
                </w:rPrChange>
              </w:rPr>
            </w:pPr>
            <w:ins w:id="2068" w:author="Tiffany Lin" w:date="2012-05-20T17:59:00Z">
              <w:r w:rsidRPr="002A1BD4">
                <w:rPr>
                  <w:rFonts w:ascii="Times New Roman" w:hAnsi="Times New Roman" w:cs="Times New Roman"/>
                  <w:sz w:val="24"/>
                  <w:szCs w:val="24"/>
                  <w:rPrChange w:id="2069" w:author="Tiffany Lin" w:date="2012-05-20T18:02:00Z">
                    <w:rPr/>
                  </w:rPrChange>
                </w:rPr>
                <w:t>Single net AUROC</w:t>
              </w:r>
            </w:ins>
          </w:p>
        </w:tc>
        <w:tc>
          <w:tcPr>
            <w:tcW w:w="3192" w:type="dxa"/>
          </w:tcPr>
          <w:p w:rsidR="00A027A5" w:rsidRPr="002A1BD4" w:rsidRDefault="00A027A5" w:rsidP="00A027A5">
            <w:pPr>
              <w:rPr>
                <w:ins w:id="2070" w:author="Tiffany Lin" w:date="2012-05-20T17:58:00Z"/>
                <w:rFonts w:ascii="Times New Roman" w:hAnsi="Times New Roman" w:cs="Times New Roman"/>
                <w:sz w:val="24"/>
                <w:szCs w:val="24"/>
                <w:rPrChange w:id="2071" w:author="Tiffany Lin" w:date="2012-05-20T18:02:00Z">
                  <w:rPr>
                    <w:ins w:id="2072" w:author="Tiffany Lin" w:date="2012-05-20T17:58:00Z"/>
                  </w:rPr>
                </w:rPrChange>
              </w:rPr>
            </w:pPr>
            <w:ins w:id="2073" w:author="Tiffany Lin" w:date="2012-05-20T17:58:00Z">
              <w:r w:rsidRPr="002A1BD4">
                <w:rPr>
                  <w:rFonts w:ascii="Times New Roman" w:hAnsi="Times New Roman" w:cs="Times New Roman"/>
                  <w:sz w:val="24"/>
                  <w:szCs w:val="24"/>
                  <w:rPrChange w:id="2074" w:author="Tiffany Lin" w:date="2012-05-20T18:02:00Z">
                    <w:rPr/>
                  </w:rPrChange>
                </w:rPr>
                <w:t>.88</w:t>
              </w:r>
            </w:ins>
          </w:p>
        </w:tc>
        <w:tc>
          <w:tcPr>
            <w:tcW w:w="3192" w:type="dxa"/>
          </w:tcPr>
          <w:p w:rsidR="00A027A5" w:rsidRPr="002A1BD4" w:rsidRDefault="002A1BD4" w:rsidP="00A027A5">
            <w:pPr>
              <w:rPr>
                <w:ins w:id="2075" w:author="Tiffany Lin" w:date="2012-05-20T17:58:00Z"/>
                <w:rFonts w:ascii="Times New Roman" w:hAnsi="Times New Roman" w:cs="Times New Roman"/>
                <w:sz w:val="24"/>
                <w:szCs w:val="24"/>
                <w:rPrChange w:id="2076" w:author="Tiffany Lin" w:date="2012-05-20T18:02:00Z">
                  <w:rPr>
                    <w:ins w:id="2077" w:author="Tiffany Lin" w:date="2012-05-20T17:58:00Z"/>
                  </w:rPr>
                </w:rPrChange>
              </w:rPr>
            </w:pPr>
            <w:ins w:id="2078" w:author="Tiffany Lin" w:date="2012-05-20T18:01:00Z">
              <w:r w:rsidRPr="002A1BD4">
                <w:rPr>
                  <w:rFonts w:ascii="Times New Roman" w:hAnsi="Times New Roman" w:cs="Times New Roman"/>
                  <w:sz w:val="24"/>
                  <w:szCs w:val="24"/>
                  <w:rPrChange w:id="2079" w:author="Tiffany Lin" w:date="2012-05-20T18:02:00Z">
                    <w:rPr/>
                  </w:rPrChange>
                </w:rPr>
                <w:t>Good</w:t>
              </w:r>
            </w:ins>
          </w:p>
        </w:tc>
      </w:tr>
      <w:tr w:rsidR="00A027A5" w:rsidRPr="002A1BD4" w:rsidTr="00A027A5">
        <w:trPr>
          <w:ins w:id="2080" w:author="Tiffany Lin" w:date="2012-05-20T17:58:00Z"/>
        </w:trPr>
        <w:tc>
          <w:tcPr>
            <w:tcW w:w="3192" w:type="dxa"/>
          </w:tcPr>
          <w:p w:rsidR="00A027A5" w:rsidRPr="002A1BD4" w:rsidRDefault="00A027A5" w:rsidP="00A027A5">
            <w:pPr>
              <w:rPr>
                <w:ins w:id="2081" w:author="Tiffany Lin" w:date="2012-05-20T17:58:00Z"/>
                <w:rFonts w:ascii="Times New Roman" w:hAnsi="Times New Roman" w:cs="Times New Roman"/>
                <w:sz w:val="24"/>
                <w:szCs w:val="24"/>
                <w:rPrChange w:id="2082" w:author="Tiffany Lin" w:date="2012-05-20T18:02:00Z">
                  <w:rPr>
                    <w:ins w:id="2083" w:author="Tiffany Lin" w:date="2012-05-20T17:58:00Z"/>
                  </w:rPr>
                </w:rPrChange>
              </w:rPr>
            </w:pPr>
            <w:ins w:id="2084" w:author="Tiffany Lin" w:date="2012-05-20T17:59:00Z">
              <w:r w:rsidRPr="002A1BD4">
                <w:rPr>
                  <w:rFonts w:ascii="Times New Roman" w:hAnsi="Times New Roman" w:cs="Times New Roman"/>
                  <w:sz w:val="24"/>
                  <w:szCs w:val="24"/>
                  <w:rPrChange w:id="2085" w:author="Tiffany Lin" w:date="2012-05-20T18:02:00Z">
                    <w:rPr/>
                  </w:rPrChange>
                </w:rPr>
                <w:t>Multinet AUROC</w:t>
              </w:r>
            </w:ins>
          </w:p>
        </w:tc>
        <w:tc>
          <w:tcPr>
            <w:tcW w:w="3192" w:type="dxa"/>
          </w:tcPr>
          <w:p w:rsidR="00A027A5" w:rsidRPr="002A1BD4" w:rsidRDefault="00A027A5" w:rsidP="00A027A5">
            <w:pPr>
              <w:rPr>
                <w:ins w:id="2086" w:author="Tiffany Lin" w:date="2012-05-20T17:58:00Z"/>
                <w:rFonts w:ascii="Times New Roman" w:hAnsi="Times New Roman" w:cs="Times New Roman"/>
                <w:sz w:val="24"/>
                <w:szCs w:val="24"/>
                <w:rPrChange w:id="2087" w:author="Tiffany Lin" w:date="2012-05-20T18:02:00Z">
                  <w:rPr>
                    <w:ins w:id="2088" w:author="Tiffany Lin" w:date="2012-05-20T17:58:00Z"/>
                  </w:rPr>
                </w:rPrChange>
              </w:rPr>
            </w:pPr>
            <w:ins w:id="2089" w:author="Tiffany Lin" w:date="2012-05-20T17:58:00Z">
              <w:r w:rsidRPr="002A1BD4">
                <w:rPr>
                  <w:rFonts w:ascii="Times New Roman" w:hAnsi="Times New Roman" w:cs="Times New Roman"/>
                  <w:sz w:val="24"/>
                  <w:szCs w:val="24"/>
                  <w:rPrChange w:id="2090" w:author="Tiffany Lin" w:date="2012-05-20T18:02:00Z">
                    <w:rPr/>
                  </w:rPrChange>
                </w:rPr>
                <w:t>.951</w:t>
              </w:r>
            </w:ins>
          </w:p>
        </w:tc>
        <w:tc>
          <w:tcPr>
            <w:tcW w:w="3192" w:type="dxa"/>
          </w:tcPr>
          <w:p w:rsidR="00A027A5" w:rsidRPr="002A1BD4" w:rsidRDefault="002A1BD4" w:rsidP="00A027A5">
            <w:pPr>
              <w:rPr>
                <w:ins w:id="2091" w:author="Tiffany Lin" w:date="2012-05-20T17:58:00Z"/>
                <w:rFonts w:ascii="Times New Roman" w:hAnsi="Times New Roman" w:cs="Times New Roman"/>
                <w:sz w:val="24"/>
                <w:szCs w:val="24"/>
                <w:rPrChange w:id="2092" w:author="Tiffany Lin" w:date="2012-05-20T18:02:00Z">
                  <w:rPr>
                    <w:ins w:id="2093" w:author="Tiffany Lin" w:date="2012-05-20T17:58:00Z"/>
                  </w:rPr>
                </w:rPrChange>
              </w:rPr>
            </w:pPr>
            <w:ins w:id="2094" w:author="Tiffany Lin" w:date="2012-05-20T18:01:00Z">
              <w:r w:rsidRPr="002A1BD4">
                <w:rPr>
                  <w:rFonts w:ascii="Times New Roman" w:hAnsi="Times New Roman" w:cs="Times New Roman"/>
                  <w:sz w:val="24"/>
                  <w:szCs w:val="24"/>
                  <w:rPrChange w:id="2095" w:author="Tiffany Lin" w:date="2012-05-20T18:02:00Z">
                    <w:rPr/>
                  </w:rPrChange>
                </w:rPr>
                <w:t>Excellent</w:t>
              </w:r>
            </w:ins>
          </w:p>
        </w:tc>
      </w:tr>
      <w:tr w:rsidR="00A027A5" w:rsidRPr="002A1BD4" w:rsidTr="00A027A5">
        <w:trPr>
          <w:ins w:id="2096" w:author="Tiffany Lin" w:date="2012-05-20T17:58:00Z"/>
        </w:trPr>
        <w:tc>
          <w:tcPr>
            <w:tcW w:w="9576" w:type="dxa"/>
            <w:gridSpan w:val="3"/>
          </w:tcPr>
          <w:p w:rsidR="00A027A5" w:rsidRPr="002A1BD4" w:rsidRDefault="00A027A5" w:rsidP="00A027A5">
            <w:pPr>
              <w:rPr>
                <w:ins w:id="2097" w:author="Tiffany Lin" w:date="2012-05-20T17:58:00Z"/>
                <w:rFonts w:ascii="Times New Roman" w:hAnsi="Times New Roman" w:cs="Times New Roman"/>
                <w:b/>
                <w:sz w:val="24"/>
                <w:szCs w:val="24"/>
                <w:rPrChange w:id="2098" w:author="Tiffany Lin" w:date="2012-05-20T18:02:00Z">
                  <w:rPr>
                    <w:ins w:id="2099" w:author="Tiffany Lin" w:date="2012-05-20T17:58:00Z"/>
                  </w:rPr>
                </w:rPrChange>
              </w:rPr>
            </w:pPr>
            <w:ins w:id="2100" w:author="Tiffany Lin" w:date="2012-05-20T17:58:00Z">
              <w:r w:rsidRPr="002A1BD4">
                <w:rPr>
                  <w:rFonts w:ascii="Times New Roman" w:hAnsi="Times New Roman" w:cs="Times New Roman"/>
                  <w:b/>
                  <w:sz w:val="24"/>
                  <w:szCs w:val="24"/>
                  <w:rPrChange w:id="2101" w:author="Tiffany Lin" w:date="2012-05-20T18:02:00Z">
                    <w:rPr/>
                  </w:rPrChange>
                </w:rPr>
                <w:t>Aortic Aneurysm</w:t>
              </w:r>
            </w:ins>
          </w:p>
        </w:tc>
      </w:tr>
      <w:tr w:rsidR="00A027A5" w:rsidRPr="002A1BD4" w:rsidTr="00A027A5">
        <w:trPr>
          <w:ins w:id="2102" w:author="Tiffany Lin" w:date="2012-05-20T17:58:00Z"/>
        </w:trPr>
        <w:tc>
          <w:tcPr>
            <w:tcW w:w="3192" w:type="dxa"/>
          </w:tcPr>
          <w:p w:rsidR="00A027A5" w:rsidRPr="002A1BD4" w:rsidRDefault="00A027A5" w:rsidP="00A027A5">
            <w:pPr>
              <w:rPr>
                <w:ins w:id="2103" w:author="Tiffany Lin" w:date="2012-05-20T17:58:00Z"/>
                <w:rFonts w:ascii="Times New Roman" w:hAnsi="Times New Roman" w:cs="Times New Roman"/>
                <w:sz w:val="24"/>
                <w:szCs w:val="24"/>
                <w:rPrChange w:id="2104" w:author="Tiffany Lin" w:date="2012-05-20T18:02:00Z">
                  <w:rPr>
                    <w:ins w:id="2105" w:author="Tiffany Lin" w:date="2012-05-20T17:58:00Z"/>
                  </w:rPr>
                </w:rPrChange>
              </w:rPr>
            </w:pPr>
            <w:ins w:id="2106" w:author="Tiffany Lin" w:date="2012-05-20T17:59:00Z">
              <w:r w:rsidRPr="002A1BD4">
                <w:rPr>
                  <w:rFonts w:ascii="Times New Roman" w:hAnsi="Times New Roman" w:cs="Times New Roman"/>
                  <w:sz w:val="24"/>
                  <w:szCs w:val="24"/>
                  <w:rPrChange w:id="2107" w:author="Tiffany Lin" w:date="2012-05-20T18:02:00Z">
                    <w:rPr/>
                  </w:rPrChange>
                </w:rPr>
                <w:t>Single net AUROC</w:t>
              </w:r>
            </w:ins>
          </w:p>
        </w:tc>
        <w:tc>
          <w:tcPr>
            <w:tcW w:w="3192" w:type="dxa"/>
          </w:tcPr>
          <w:p w:rsidR="00A027A5" w:rsidRPr="002A1BD4" w:rsidRDefault="00A027A5" w:rsidP="00A027A5">
            <w:pPr>
              <w:rPr>
                <w:ins w:id="2108" w:author="Tiffany Lin" w:date="2012-05-20T17:58:00Z"/>
                <w:rFonts w:ascii="Times New Roman" w:hAnsi="Times New Roman" w:cs="Times New Roman"/>
                <w:sz w:val="24"/>
                <w:szCs w:val="24"/>
                <w:rPrChange w:id="2109" w:author="Tiffany Lin" w:date="2012-05-20T18:02:00Z">
                  <w:rPr>
                    <w:ins w:id="2110" w:author="Tiffany Lin" w:date="2012-05-20T17:58:00Z"/>
                  </w:rPr>
                </w:rPrChange>
              </w:rPr>
            </w:pPr>
            <w:ins w:id="2111" w:author="Tiffany Lin" w:date="2012-05-20T17:58:00Z">
              <w:r w:rsidRPr="002A1BD4">
                <w:rPr>
                  <w:rFonts w:ascii="Times New Roman" w:hAnsi="Times New Roman" w:cs="Times New Roman"/>
                  <w:sz w:val="24"/>
                  <w:szCs w:val="24"/>
                  <w:rPrChange w:id="2112" w:author="Tiffany Lin" w:date="2012-05-20T18:02:00Z">
                    <w:rPr/>
                  </w:rPrChange>
                </w:rPr>
                <w:t>.949</w:t>
              </w:r>
            </w:ins>
          </w:p>
        </w:tc>
        <w:tc>
          <w:tcPr>
            <w:tcW w:w="3192" w:type="dxa"/>
          </w:tcPr>
          <w:p w:rsidR="00A027A5" w:rsidRPr="002A1BD4" w:rsidRDefault="002A1BD4" w:rsidP="00A027A5">
            <w:pPr>
              <w:rPr>
                <w:ins w:id="2113" w:author="Tiffany Lin" w:date="2012-05-20T17:58:00Z"/>
                <w:rFonts w:ascii="Times New Roman" w:hAnsi="Times New Roman" w:cs="Times New Roman"/>
                <w:sz w:val="24"/>
                <w:szCs w:val="24"/>
                <w:rPrChange w:id="2114" w:author="Tiffany Lin" w:date="2012-05-20T18:02:00Z">
                  <w:rPr>
                    <w:ins w:id="2115" w:author="Tiffany Lin" w:date="2012-05-20T17:58:00Z"/>
                  </w:rPr>
                </w:rPrChange>
              </w:rPr>
            </w:pPr>
            <w:ins w:id="2116" w:author="Tiffany Lin" w:date="2012-05-20T18:01:00Z">
              <w:r w:rsidRPr="002A1BD4">
                <w:rPr>
                  <w:rFonts w:ascii="Times New Roman" w:hAnsi="Times New Roman" w:cs="Times New Roman"/>
                  <w:sz w:val="24"/>
                  <w:szCs w:val="24"/>
                  <w:rPrChange w:id="2117" w:author="Tiffany Lin" w:date="2012-05-20T18:02:00Z">
                    <w:rPr/>
                  </w:rPrChange>
                </w:rPr>
                <w:t>Excell</w:t>
              </w:r>
            </w:ins>
            <w:ins w:id="2118" w:author="Tiffany Lin" w:date="2012-05-20T18:02:00Z">
              <w:r w:rsidRPr="002A1BD4">
                <w:rPr>
                  <w:rFonts w:ascii="Times New Roman" w:hAnsi="Times New Roman" w:cs="Times New Roman"/>
                  <w:sz w:val="24"/>
                  <w:szCs w:val="24"/>
                  <w:rPrChange w:id="2119" w:author="Tiffany Lin" w:date="2012-05-20T18:02:00Z">
                    <w:rPr/>
                  </w:rPrChange>
                </w:rPr>
                <w:t>ent</w:t>
              </w:r>
            </w:ins>
          </w:p>
        </w:tc>
      </w:tr>
      <w:tr w:rsidR="00A027A5" w:rsidRPr="002A1BD4" w:rsidTr="00A027A5">
        <w:tblPrEx>
          <w:tblW w:w="0" w:type="auto"/>
          <w:tblPrExChange w:id="2120" w:author="Tiffany Lin" w:date="2012-05-20T17:59:00Z">
            <w:tblPrEx>
              <w:tblW w:w="0" w:type="auto"/>
            </w:tblPrEx>
          </w:tblPrExChange>
        </w:tblPrEx>
        <w:trPr>
          <w:trHeight w:val="70"/>
          <w:ins w:id="2121" w:author="Tiffany Lin" w:date="2012-05-20T17:58:00Z"/>
        </w:trPr>
        <w:tc>
          <w:tcPr>
            <w:tcW w:w="3192" w:type="dxa"/>
            <w:tcPrChange w:id="2122" w:author="Tiffany Lin" w:date="2012-05-20T17:59:00Z">
              <w:tcPr>
                <w:tcW w:w="3192" w:type="dxa"/>
                <w:gridSpan w:val="2"/>
              </w:tcPr>
            </w:tcPrChange>
          </w:tcPr>
          <w:p w:rsidR="00A027A5" w:rsidRPr="002A1BD4" w:rsidRDefault="00A027A5" w:rsidP="00A027A5">
            <w:pPr>
              <w:rPr>
                <w:ins w:id="2123" w:author="Tiffany Lin" w:date="2012-05-20T17:58:00Z"/>
                <w:rFonts w:ascii="Times New Roman" w:hAnsi="Times New Roman" w:cs="Times New Roman"/>
                <w:sz w:val="24"/>
                <w:szCs w:val="24"/>
                <w:rPrChange w:id="2124" w:author="Tiffany Lin" w:date="2012-05-20T18:02:00Z">
                  <w:rPr>
                    <w:ins w:id="2125" w:author="Tiffany Lin" w:date="2012-05-20T17:58:00Z"/>
                  </w:rPr>
                </w:rPrChange>
              </w:rPr>
            </w:pPr>
            <w:ins w:id="2126" w:author="Tiffany Lin" w:date="2012-05-20T17:59:00Z">
              <w:r w:rsidRPr="002A1BD4">
                <w:rPr>
                  <w:rFonts w:ascii="Times New Roman" w:hAnsi="Times New Roman" w:cs="Times New Roman"/>
                  <w:sz w:val="24"/>
                  <w:szCs w:val="24"/>
                  <w:rPrChange w:id="2127" w:author="Tiffany Lin" w:date="2012-05-20T18:02:00Z">
                    <w:rPr/>
                  </w:rPrChange>
                </w:rPr>
                <w:t>Multinet AUROC</w:t>
              </w:r>
            </w:ins>
          </w:p>
        </w:tc>
        <w:tc>
          <w:tcPr>
            <w:tcW w:w="3192" w:type="dxa"/>
            <w:tcPrChange w:id="2128" w:author="Tiffany Lin" w:date="2012-05-20T17:59:00Z">
              <w:tcPr>
                <w:tcW w:w="3192" w:type="dxa"/>
                <w:gridSpan w:val="2"/>
              </w:tcPr>
            </w:tcPrChange>
          </w:tcPr>
          <w:p w:rsidR="00A027A5" w:rsidRPr="002A1BD4" w:rsidRDefault="00A027A5" w:rsidP="00A027A5">
            <w:pPr>
              <w:rPr>
                <w:ins w:id="2129" w:author="Tiffany Lin" w:date="2012-05-20T17:58:00Z"/>
                <w:rFonts w:ascii="Times New Roman" w:hAnsi="Times New Roman" w:cs="Times New Roman"/>
                <w:sz w:val="24"/>
                <w:szCs w:val="24"/>
                <w:rPrChange w:id="2130" w:author="Tiffany Lin" w:date="2012-05-20T18:02:00Z">
                  <w:rPr>
                    <w:ins w:id="2131" w:author="Tiffany Lin" w:date="2012-05-20T17:58:00Z"/>
                  </w:rPr>
                </w:rPrChange>
              </w:rPr>
            </w:pPr>
            <w:ins w:id="2132" w:author="Tiffany Lin" w:date="2012-05-20T17:58:00Z">
              <w:r w:rsidRPr="002A1BD4">
                <w:rPr>
                  <w:rFonts w:ascii="Times New Roman" w:hAnsi="Times New Roman" w:cs="Times New Roman"/>
                  <w:sz w:val="24"/>
                  <w:szCs w:val="24"/>
                  <w:rPrChange w:id="2133" w:author="Tiffany Lin" w:date="2012-05-20T18:02:00Z">
                    <w:rPr/>
                  </w:rPrChange>
                </w:rPr>
                <w:t>.878</w:t>
              </w:r>
            </w:ins>
          </w:p>
        </w:tc>
        <w:tc>
          <w:tcPr>
            <w:tcW w:w="3192" w:type="dxa"/>
            <w:tcPrChange w:id="2134" w:author="Tiffany Lin" w:date="2012-05-20T17:59:00Z">
              <w:tcPr>
                <w:tcW w:w="3192" w:type="dxa"/>
                <w:gridSpan w:val="2"/>
              </w:tcPr>
            </w:tcPrChange>
          </w:tcPr>
          <w:p w:rsidR="00A027A5" w:rsidRPr="002A1BD4" w:rsidRDefault="002A1BD4" w:rsidP="00A027A5">
            <w:pPr>
              <w:rPr>
                <w:ins w:id="2135" w:author="Tiffany Lin" w:date="2012-05-20T17:58:00Z"/>
                <w:rFonts w:ascii="Times New Roman" w:hAnsi="Times New Roman" w:cs="Times New Roman"/>
                <w:sz w:val="24"/>
                <w:szCs w:val="24"/>
                <w:rPrChange w:id="2136" w:author="Tiffany Lin" w:date="2012-05-20T18:02:00Z">
                  <w:rPr>
                    <w:ins w:id="2137" w:author="Tiffany Lin" w:date="2012-05-20T17:58:00Z"/>
                  </w:rPr>
                </w:rPrChange>
              </w:rPr>
            </w:pPr>
            <w:ins w:id="2138" w:author="Tiffany Lin" w:date="2012-05-20T18:02:00Z">
              <w:r w:rsidRPr="002A1BD4">
                <w:rPr>
                  <w:rFonts w:ascii="Times New Roman" w:hAnsi="Times New Roman" w:cs="Times New Roman"/>
                  <w:sz w:val="24"/>
                  <w:szCs w:val="24"/>
                  <w:rPrChange w:id="2139" w:author="Tiffany Lin" w:date="2012-05-20T18:02:00Z">
                    <w:rPr/>
                  </w:rPrChange>
                </w:rPr>
                <w:t>Good</w:t>
              </w:r>
            </w:ins>
          </w:p>
        </w:tc>
      </w:tr>
    </w:tbl>
    <w:p w:rsidR="00A027A5" w:rsidRPr="004C3A26" w:rsidRDefault="004C3A26" w:rsidP="004C3A26">
      <w:pPr>
        <w:pStyle w:val="Caption"/>
        <w:rPr>
          <w:ins w:id="2140" w:author="Tiffany Lin" w:date="2012-05-18T20:19:00Z"/>
          <w:rFonts w:ascii="Times New Roman" w:hAnsi="Times New Roman" w:cs="Times New Roman"/>
          <w:b w:val="0"/>
          <w:color w:val="auto"/>
          <w:sz w:val="24"/>
          <w:szCs w:val="24"/>
          <w:rPrChange w:id="2141" w:author="Tiffany Lin" w:date="2012-05-20T18:16:00Z">
            <w:rPr>
              <w:ins w:id="2142" w:author="Tiffany Lin" w:date="2012-05-18T20:19:00Z"/>
            </w:rPr>
          </w:rPrChange>
        </w:rPr>
        <w:pPrChange w:id="2143" w:author="Tiffany Lin" w:date="2012-05-20T18:14:00Z">
          <w:pPr>
            <w:pStyle w:val="Heading1"/>
          </w:pPr>
        </w:pPrChange>
      </w:pPr>
      <w:bookmarkStart w:id="2144" w:name="_Ref325301806"/>
      <w:ins w:id="2145" w:author="Tiffany Lin" w:date="2012-05-20T18:14:00Z">
        <w:r w:rsidRPr="004C3A26">
          <w:rPr>
            <w:rFonts w:ascii="Times New Roman" w:hAnsi="Times New Roman" w:cs="Times New Roman"/>
            <w:b w:val="0"/>
            <w:color w:val="auto"/>
            <w:sz w:val="24"/>
            <w:szCs w:val="24"/>
            <w:rPrChange w:id="2146" w:author="Tiffany Lin" w:date="2012-05-20T18:16:00Z">
              <w:rPr/>
            </w:rPrChange>
          </w:rPr>
          <w:t xml:space="preserve">Table </w:t>
        </w:r>
        <w:r w:rsidRPr="004C3A26">
          <w:rPr>
            <w:rFonts w:ascii="Times New Roman" w:hAnsi="Times New Roman" w:cs="Times New Roman"/>
            <w:b w:val="0"/>
            <w:color w:val="auto"/>
            <w:sz w:val="24"/>
            <w:szCs w:val="24"/>
            <w:rPrChange w:id="2147" w:author="Tiffany Lin" w:date="2012-05-20T18:16:00Z">
              <w:rPr/>
            </w:rPrChange>
          </w:rPr>
          <w:fldChar w:fldCharType="begin"/>
        </w:r>
        <w:r w:rsidRPr="004C3A26">
          <w:rPr>
            <w:rFonts w:ascii="Times New Roman" w:hAnsi="Times New Roman" w:cs="Times New Roman"/>
            <w:b w:val="0"/>
            <w:color w:val="auto"/>
            <w:sz w:val="24"/>
            <w:szCs w:val="24"/>
            <w:rPrChange w:id="2148" w:author="Tiffany Lin" w:date="2012-05-20T18:16:00Z">
              <w:rPr/>
            </w:rPrChange>
          </w:rPr>
          <w:instrText xml:space="preserve"> SEQ Table \* ARABIC </w:instrText>
        </w:r>
      </w:ins>
      <w:r w:rsidRPr="004C3A26">
        <w:rPr>
          <w:rFonts w:ascii="Times New Roman" w:hAnsi="Times New Roman" w:cs="Times New Roman"/>
          <w:b w:val="0"/>
          <w:color w:val="auto"/>
          <w:sz w:val="24"/>
          <w:szCs w:val="24"/>
          <w:rPrChange w:id="2149" w:author="Tiffany Lin" w:date="2012-05-20T18:16:00Z">
            <w:rPr/>
          </w:rPrChange>
        </w:rPr>
        <w:fldChar w:fldCharType="separate"/>
      </w:r>
      <w:ins w:id="2150" w:author="Tiffany Lin" w:date="2012-05-20T18:14:00Z">
        <w:r w:rsidRPr="004C3A26">
          <w:rPr>
            <w:rFonts w:ascii="Times New Roman" w:hAnsi="Times New Roman" w:cs="Times New Roman"/>
            <w:b w:val="0"/>
            <w:noProof/>
            <w:color w:val="auto"/>
            <w:sz w:val="24"/>
            <w:szCs w:val="24"/>
            <w:rPrChange w:id="2151" w:author="Tiffany Lin" w:date="2012-05-20T18:16:00Z">
              <w:rPr>
                <w:noProof/>
              </w:rPr>
            </w:rPrChange>
          </w:rPr>
          <w:t>2</w:t>
        </w:r>
        <w:r w:rsidRPr="004C3A26">
          <w:rPr>
            <w:rFonts w:ascii="Times New Roman" w:hAnsi="Times New Roman" w:cs="Times New Roman"/>
            <w:b w:val="0"/>
            <w:color w:val="auto"/>
            <w:sz w:val="24"/>
            <w:szCs w:val="24"/>
            <w:rPrChange w:id="2152" w:author="Tiffany Lin" w:date="2012-05-20T18:16:00Z">
              <w:rPr/>
            </w:rPrChange>
          </w:rPr>
          <w:fldChar w:fldCharType="end"/>
        </w:r>
      </w:ins>
      <w:bookmarkEnd w:id="2144"/>
      <w:ins w:id="2153" w:author="Tiffany Lin" w:date="2012-05-20T18:15:00Z">
        <w:r w:rsidRPr="004C3A26">
          <w:rPr>
            <w:rFonts w:ascii="Times New Roman" w:hAnsi="Times New Roman" w:cs="Times New Roman"/>
            <w:b w:val="0"/>
            <w:color w:val="auto"/>
            <w:sz w:val="24"/>
            <w:szCs w:val="24"/>
            <w:rPrChange w:id="2154" w:author="Tiffany Lin" w:date="2012-05-20T18:16:00Z">
              <w:rPr/>
            </w:rPrChange>
          </w:rPr>
          <w:t xml:space="preserve">: </w:t>
        </w:r>
      </w:ins>
      <w:ins w:id="2155" w:author="Tiffany Lin" w:date="2012-05-20T18:16:00Z">
        <w:r w:rsidRPr="004C3A26">
          <w:rPr>
            <w:rFonts w:ascii="Times New Roman" w:hAnsi="Times New Roman" w:cs="Times New Roman"/>
            <w:b w:val="0"/>
            <w:color w:val="auto"/>
            <w:sz w:val="24"/>
            <w:szCs w:val="24"/>
            <w:rPrChange w:id="2156" w:author="Tiffany Lin" w:date="2012-05-20T18:16:00Z">
              <w:rPr/>
            </w:rPrChange>
          </w:rPr>
          <w:t>Examples of diseases and the AUROC values associated with the two models, along with the ranking.</w:t>
        </w:r>
      </w:ins>
    </w:p>
    <w:p w:rsidR="00764EB4" w:rsidRPr="00A027A5" w:rsidDel="0023494D" w:rsidRDefault="00764EB4" w:rsidP="0023494D">
      <w:pPr>
        <w:pStyle w:val="DoubleSpaced"/>
        <w:spacing w:line="240" w:lineRule="auto"/>
        <w:rPr>
          <w:del w:id="2157" w:author="Tiffany Lin" w:date="2012-05-19T16:25:00Z"/>
          <w:rPrChange w:id="2158" w:author="Tiffany Lin" w:date="2012-05-20T17:52:00Z">
            <w:rPr>
              <w:del w:id="2159" w:author="Tiffany Lin" w:date="2012-05-19T16:25:00Z"/>
            </w:rPr>
          </w:rPrChange>
        </w:rPr>
        <w:pPrChange w:id="2160" w:author="Tiffany Lin" w:date="2012-05-19T19:28:00Z">
          <w:pPr>
            <w:pStyle w:val="DoubleSpaced"/>
          </w:pPr>
        </w:pPrChange>
      </w:pPr>
      <w:ins w:id="2161" w:author="Tiffany Lin" w:date="2012-05-17T12:12:00Z">
        <w:r w:rsidRPr="00A027A5">
          <w:rPr>
            <w:rPrChange w:id="2162" w:author="Tiffany Lin" w:date="2012-05-20T17:52:00Z">
              <w:rPr/>
            </w:rPrChange>
          </w:rPr>
          <w:t xml:space="preserve">One of the first things </w:t>
        </w:r>
      </w:ins>
      <w:ins w:id="2163" w:author="Tiffany Lin" w:date="2012-05-17T12:17:00Z">
        <w:r w:rsidRPr="00A027A5">
          <w:rPr>
            <w:rPrChange w:id="2164" w:author="Tiffany Lin" w:date="2012-05-20T17:52:00Z">
              <w:rPr/>
            </w:rPrChange>
          </w:rPr>
          <w:t xml:space="preserve">we </w:t>
        </w:r>
      </w:ins>
      <w:ins w:id="2165" w:author="Tiffany Lin" w:date="2012-05-17T12:12:00Z">
        <w:r w:rsidRPr="00A027A5">
          <w:rPr>
            <w:rPrChange w:id="2166" w:author="Tiffany Lin" w:date="2012-05-20T17:52:00Z">
              <w:rPr/>
            </w:rPrChange>
          </w:rPr>
          <w:t xml:space="preserve">decided to analyze was if the ratio </w:t>
        </w:r>
      </w:ins>
      <w:ins w:id="2167" w:author="Tiffany Lin" w:date="2012-05-17T12:13:00Z">
        <w:r w:rsidRPr="00A027A5">
          <w:rPr>
            <w:rPrChange w:id="2168" w:author="Tiffany Lin" w:date="2012-05-20T17:52:00Z">
              <w:rPr/>
            </w:rPrChange>
          </w:rPr>
          <w:t xml:space="preserve">of the number of DataSets </w:t>
        </w:r>
      </w:ins>
      <w:ins w:id="2169" w:author="Tiffany Lin" w:date="2012-05-17T12:17:00Z">
        <w:r w:rsidRPr="00A027A5">
          <w:rPr>
            <w:rPrChange w:id="2170" w:author="Tiffany Lin" w:date="2012-05-20T17:52:00Z">
              <w:rPr/>
            </w:rPrChange>
          </w:rPr>
          <w:t>we</w:t>
        </w:r>
      </w:ins>
      <w:ins w:id="2171" w:author="Tiffany Lin" w:date="2012-05-17T12:13:00Z">
        <w:r w:rsidRPr="00A027A5">
          <w:rPr>
            <w:rPrChange w:id="2172" w:author="Tiffany Lin" w:date="2012-05-20T17:52:00Z">
              <w:rPr/>
            </w:rPrChange>
          </w:rPr>
          <w:t xml:space="preserve"> chose to put into the pipeline to the number of DataSets available would have any effect on the difference between the AUROC data.  </w:t>
        </w:r>
      </w:ins>
    </w:p>
    <w:p w:rsidR="0023494D" w:rsidRPr="00A027A5" w:rsidRDefault="0023494D" w:rsidP="00764EB4">
      <w:pPr>
        <w:pStyle w:val="DoubleSpaced"/>
        <w:ind w:firstLine="720"/>
        <w:rPr>
          <w:ins w:id="2173" w:author="Tiffany Lin" w:date="2012-05-19T19:28:00Z"/>
          <w:rPrChange w:id="2174" w:author="Tiffany Lin" w:date="2012-05-20T17:52:00Z">
            <w:rPr>
              <w:ins w:id="2175" w:author="Tiffany Lin" w:date="2012-05-19T19:28:00Z"/>
              <w:rFonts w:ascii="Times New Roman" w:hAnsi="Times New Roman" w:cs="Times New Roman"/>
              <w:sz w:val="24"/>
              <w:szCs w:val="24"/>
            </w:rPr>
          </w:rPrChange>
        </w:rPr>
        <w:pPrChange w:id="2176" w:author="Tiffany Lin" w:date="2012-05-17T12:13:00Z">
          <w:pPr>
            <w:pStyle w:val="Heading1"/>
          </w:pPr>
        </w:pPrChange>
      </w:pPr>
    </w:p>
    <w:p w:rsidR="00962DC2" w:rsidRDefault="00962DC2" w:rsidP="0023494D">
      <w:pPr>
        <w:pStyle w:val="DoubleSpaced"/>
        <w:spacing w:line="240" w:lineRule="auto"/>
        <w:rPr>
          <w:ins w:id="2177" w:author="Tiffany Lin" w:date="2012-05-20T20:54:00Z"/>
        </w:rPr>
        <w:pPrChange w:id="2178" w:author="Tiffany Lin" w:date="2012-05-19T19:28:00Z">
          <w:pPr>
            <w:pStyle w:val="DoubleSpaced"/>
          </w:pPr>
        </w:pPrChange>
      </w:pPr>
    </w:p>
    <w:p w:rsidR="004B58E6" w:rsidRDefault="00F76F12" w:rsidP="0023494D">
      <w:pPr>
        <w:pStyle w:val="DoubleSpaced"/>
        <w:spacing w:line="240" w:lineRule="auto"/>
        <w:rPr>
          <w:ins w:id="2179" w:author="Tiffany Lin" w:date="2012-05-20T21:57:00Z"/>
        </w:rPr>
        <w:pPrChange w:id="2180" w:author="Tiffany Lin" w:date="2012-05-19T19:28:00Z">
          <w:pPr>
            <w:pStyle w:val="DoubleSpaced"/>
          </w:pPr>
        </w:pPrChange>
      </w:pPr>
      <w:ins w:id="2181" w:author="Tiffany Lin" w:date="2012-05-18T17:49:00Z">
        <w:r w:rsidRPr="00A027A5">
          <w:rPr>
            <w:rPrChange w:id="2182" w:author="Tiffany Lin" w:date="2012-05-20T17:52:00Z">
              <w:rPr/>
            </w:rPrChange>
          </w:rPr>
          <w:lastRenderedPageBreak/>
          <w:drawing>
            <wp:inline distT="0" distB="0" distL="0" distR="0">
              <wp:extent cx="4610100" cy="2766060"/>
              <wp:effectExtent l="19050" t="0" r="19050" b="0"/>
              <wp:docPr id="1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del w:id="2183" w:author="Tiffany Lin" w:date="2012-05-17T14:03:00Z">
        <w:r w:rsidR="006A1661" w:rsidRPr="00A027A5" w:rsidDel="00016E6E">
          <w:rPr>
            <w:rPrChange w:id="2184" w:author="Tiffany Lin" w:date="2012-05-20T17:52:00Z">
              <w:rPr/>
            </w:rPrChange>
          </w:rPr>
          <w:drawing>
            <wp:inline distT="0" distB="0" distL="0" distR="0">
              <wp:extent cx="4562475" cy="2733675"/>
              <wp:effectExtent l="1905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2185" w:author="Tiffany Lin" w:date="2012-05-19T19:28:00Z">
        <w:r w:rsidR="0023494D" w:rsidRPr="00A027A5">
          <w:rPr>
            <w:rPrChange w:id="2186" w:author="Tiffany Lin" w:date="2012-05-20T17:52:00Z">
              <w:rPr/>
            </w:rPrChange>
          </w:rPr>
          <w:br/>
        </w:r>
      </w:ins>
      <w:bookmarkStart w:id="2187" w:name="_Toc325299616"/>
      <w:ins w:id="2188" w:author="Tiffany Lin" w:date="2012-05-16T23:02:00Z">
        <w:r w:rsidR="00CA0379" w:rsidRPr="00A027A5">
          <w:rPr>
            <w:rPrChange w:id="2189" w:author="Tiffany Lin" w:date="2012-05-20T17:52:00Z">
              <w:rPr/>
            </w:rPrChange>
          </w:rPr>
          <w:t xml:space="preserve">Figure </w:t>
        </w:r>
        <w:r w:rsidR="00CA0379" w:rsidRPr="00A027A5">
          <w:rPr>
            <w:rPrChange w:id="2190" w:author="Tiffany Lin" w:date="2012-05-20T17:52:00Z">
              <w:rPr/>
            </w:rPrChange>
          </w:rPr>
          <w:fldChar w:fldCharType="begin"/>
        </w:r>
        <w:r w:rsidR="00CA0379" w:rsidRPr="00A027A5">
          <w:rPr>
            <w:rPrChange w:id="2191" w:author="Tiffany Lin" w:date="2012-05-20T17:52:00Z">
              <w:rPr/>
            </w:rPrChange>
          </w:rPr>
          <w:instrText xml:space="preserve"> SEQ Figure \* ARABIC </w:instrText>
        </w:r>
      </w:ins>
      <w:r w:rsidR="00CA0379" w:rsidRPr="00A027A5">
        <w:rPr>
          <w:rPrChange w:id="2192" w:author="Tiffany Lin" w:date="2012-05-20T17:52:00Z">
            <w:rPr/>
          </w:rPrChange>
        </w:rPr>
        <w:fldChar w:fldCharType="separate"/>
      </w:r>
      <w:ins w:id="2193" w:author="Tiffany Lin" w:date="2012-05-19T20:12:00Z">
        <w:r w:rsidR="00296D78" w:rsidRPr="00A027A5">
          <w:rPr>
            <w:noProof/>
            <w:rPrChange w:id="2194" w:author="Tiffany Lin" w:date="2012-05-20T17:52:00Z">
              <w:rPr>
                <w:noProof/>
              </w:rPr>
            </w:rPrChange>
          </w:rPr>
          <w:t>3</w:t>
        </w:r>
      </w:ins>
      <w:ins w:id="2195" w:author="Tiffany Lin" w:date="2012-05-16T23:02:00Z">
        <w:r w:rsidR="00CA0379" w:rsidRPr="00A027A5">
          <w:rPr>
            <w:rPrChange w:id="2196" w:author="Tiffany Lin" w:date="2012-05-20T17:52:00Z">
              <w:rPr/>
            </w:rPrChange>
          </w:rPr>
          <w:fldChar w:fldCharType="end"/>
        </w:r>
        <w:r w:rsidR="00CA0379" w:rsidRPr="00A027A5">
          <w:rPr>
            <w:rPrChange w:id="2197" w:author="Tiffany Lin" w:date="2012-05-20T17:52:00Z">
              <w:rPr/>
            </w:rPrChange>
          </w:rPr>
          <w:t xml:space="preserve">: The difference between the multinet </w:t>
        </w:r>
      </w:ins>
      <w:ins w:id="2198" w:author="Tiffany Lin" w:date="2012-05-17T04:51:00Z">
        <w:r w:rsidR="00FE2BD6" w:rsidRPr="00A027A5">
          <w:rPr>
            <w:rPrChange w:id="2199" w:author="Tiffany Lin" w:date="2012-05-20T17:52:00Z">
              <w:rPr/>
            </w:rPrChange>
          </w:rPr>
          <w:t>AUROC</w:t>
        </w:r>
      </w:ins>
      <w:ins w:id="2200" w:author="Tiffany Lin" w:date="2012-05-16T23:02:00Z">
        <w:r w:rsidR="00CA0379" w:rsidRPr="00A027A5">
          <w:rPr>
            <w:rPrChange w:id="2201" w:author="Tiffany Lin" w:date="2012-05-20T17:52:00Z">
              <w:rPr/>
            </w:rPrChange>
          </w:rPr>
          <w:t xml:space="preserve"> and the single net </w:t>
        </w:r>
      </w:ins>
      <w:ins w:id="2202" w:author="Tiffany Lin" w:date="2012-05-17T04:51:00Z">
        <w:r w:rsidR="00FE2BD6" w:rsidRPr="00A027A5">
          <w:rPr>
            <w:rPrChange w:id="2203" w:author="Tiffany Lin" w:date="2012-05-20T17:52:00Z">
              <w:rPr/>
            </w:rPrChange>
          </w:rPr>
          <w:t>AUROC</w:t>
        </w:r>
      </w:ins>
      <w:ins w:id="2204" w:author="Tiffany Lin" w:date="2012-05-16T23:02:00Z">
        <w:r w:rsidR="00CA0379" w:rsidRPr="00A027A5">
          <w:rPr>
            <w:rPrChange w:id="2205" w:author="Tiffany Lin" w:date="2012-05-20T17:52:00Z">
              <w:rPr/>
            </w:rPrChange>
          </w:rPr>
          <w:t xml:space="preserve"> versus the </w:t>
        </w:r>
      </w:ins>
      <w:ins w:id="2206" w:author="Tiffany Lin" w:date="2012-05-17T12:29:00Z">
        <w:r w:rsidR="005600A3" w:rsidRPr="00A027A5">
          <w:rPr>
            <w:rPrChange w:id="2207" w:author="Tiffany Lin" w:date="2012-05-20T17:52:00Z">
              <w:rPr/>
            </w:rPrChange>
          </w:rPr>
          <w:t>r</w:t>
        </w:r>
      </w:ins>
      <w:ins w:id="2208" w:author="Tiffany Lin" w:date="2012-05-16T23:02:00Z">
        <w:r w:rsidR="00CA0379" w:rsidRPr="00A027A5">
          <w:rPr>
            <w:rPrChange w:id="2209" w:author="Tiffany Lin" w:date="2012-05-20T17:52:00Z">
              <w:rPr/>
            </w:rPrChange>
          </w:rPr>
          <w:t>atio of DataSe</w:t>
        </w:r>
      </w:ins>
      <w:ins w:id="2210" w:author="Tiffany Lin" w:date="2012-05-16T23:03:00Z">
        <w:r w:rsidR="00CA0379" w:rsidRPr="00A027A5">
          <w:rPr>
            <w:rPrChange w:id="2211" w:author="Tiffany Lin" w:date="2012-05-20T17:52:00Z">
              <w:rPr/>
            </w:rPrChange>
          </w:rPr>
          <w:t>ts used versus DataSets available.</w:t>
        </w:r>
      </w:ins>
      <w:ins w:id="2212" w:author="Tiffany Lin" w:date="2012-05-17T12:15:00Z">
        <w:r w:rsidR="00764EB4" w:rsidRPr="00A027A5">
          <w:rPr>
            <w:rPrChange w:id="2213" w:author="Tiffany Lin" w:date="2012-05-20T17:52:00Z">
              <w:rPr/>
            </w:rPrChange>
          </w:rPr>
          <w:t xml:space="preserve">  </w:t>
        </w:r>
      </w:ins>
      <w:bookmarkEnd w:id="2187"/>
    </w:p>
    <w:p w:rsidR="00B2109A" w:rsidRPr="00A027A5" w:rsidRDefault="00B2109A" w:rsidP="0023494D">
      <w:pPr>
        <w:pStyle w:val="DoubleSpaced"/>
        <w:spacing w:line="240" w:lineRule="auto"/>
        <w:rPr>
          <w:ins w:id="2214" w:author="Tiffany Lin" w:date="2012-05-20T01:13:00Z"/>
          <w:rPrChange w:id="2215" w:author="Tiffany Lin" w:date="2012-05-20T17:52:00Z">
            <w:rPr>
              <w:ins w:id="2216" w:author="Tiffany Lin" w:date="2012-05-20T01:13:00Z"/>
            </w:rPr>
          </w:rPrChange>
        </w:rPr>
        <w:pPrChange w:id="2217" w:author="Tiffany Lin" w:date="2012-05-19T19:28:00Z">
          <w:pPr>
            <w:pStyle w:val="DoubleSpaced"/>
          </w:pPr>
        </w:pPrChange>
      </w:pPr>
    </w:p>
    <w:p w:rsidR="004B58E6" w:rsidRPr="00A027A5" w:rsidRDefault="004B58E6" w:rsidP="004B58E6">
      <w:pPr>
        <w:pStyle w:val="DoubleSpaced"/>
        <w:ind w:firstLine="720"/>
        <w:rPr>
          <w:ins w:id="2218" w:author="Tiffany Lin" w:date="2012-05-17T12:30:00Z"/>
          <w:rPrChange w:id="2219" w:author="Tiffany Lin" w:date="2012-05-20T17:52:00Z">
            <w:rPr>
              <w:ins w:id="2220" w:author="Tiffany Lin" w:date="2012-05-17T12:30:00Z"/>
            </w:rPr>
          </w:rPrChange>
        </w:rPr>
        <w:pPrChange w:id="2221" w:author="Tiffany Lin" w:date="2012-05-20T01:13:00Z">
          <w:pPr>
            <w:pStyle w:val="DoubleSpaced"/>
          </w:pPr>
        </w:pPrChange>
      </w:pPr>
      <w:ins w:id="2222" w:author="Tiffany Lin" w:date="2012-05-20T01:13:00Z">
        <w:r w:rsidRPr="00A027A5">
          <w:rPr>
            <w:rPrChange w:id="2223" w:author="Tiffany Lin" w:date="2012-05-20T17:52:00Z">
              <w:rPr/>
            </w:rPrChange>
          </w:rPr>
          <w:t xml:space="preserve">We also decided to see if there was correlation between the differences and the number of total DataSets available in the GEO database, which is related to how popular the disease was for genomic research. With more interest in the disease, </w:t>
        </w:r>
      </w:ins>
      <w:ins w:id="2224" w:author="Tiffany Lin" w:date="2012-05-20T01:14:00Z">
        <w:r w:rsidRPr="00A027A5">
          <w:rPr>
            <w:rPrChange w:id="2225" w:author="Tiffany Lin" w:date="2012-05-20T17:52:00Z">
              <w:rPr/>
            </w:rPrChange>
          </w:rPr>
          <w:t xml:space="preserve">there would be more data, and </w:t>
        </w:r>
      </w:ins>
      <w:ins w:id="2226" w:author="Tiffany Lin" w:date="2012-05-20T01:13:00Z">
        <w:r w:rsidRPr="00A027A5">
          <w:rPr>
            <w:rPrChange w:id="2227" w:author="Tiffany Lin" w:date="2012-05-20T17:52:00Z">
              <w:rPr/>
            </w:rPrChange>
          </w:rPr>
          <w:t xml:space="preserve">perhaps the model will be more </w:t>
        </w:r>
      </w:ins>
      <w:ins w:id="2228" w:author="Tiffany Lin" w:date="2012-05-20T01:14:00Z">
        <w:r w:rsidRPr="00A027A5">
          <w:rPr>
            <w:rPrChange w:id="2229" w:author="Tiffany Lin" w:date="2012-05-20T17:52:00Z">
              <w:rPr/>
            </w:rPrChange>
          </w:rPr>
          <w:t>accurate.</w:t>
        </w:r>
      </w:ins>
    </w:p>
    <w:p w:rsidR="004D75F4" w:rsidRPr="00A027A5" w:rsidRDefault="004D75F4" w:rsidP="004D75F4">
      <w:pPr>
        <w:pStyle w:val="DoubleSpaced"/>
        <w:keepNext/>
        <w:rPr>
          <w:ins w:id="2230" w:author="Tiffany Lin" w:date="2012-05-19T20:01:00Z"/>
          <w:rPrChange w:id="2231" w:author="Tiffany Lin" w:date="2012-05-20T17:52:00Z">
            <w:rPr>
              <w:ins w:id="2232" w:author="Tiffany Lin" w:date="2012-05-19T20:01:00Z"/>
            </w:rPr>
          </w:rPrChange>
        </w:rPr>
      </w:pPr>
      <w:ins w:id="2233" w:author="Tiffany Lin" w:date="2012-05-19T20:01:00Z">
        <w:r w:rsidRPr="00A027A5">
          <w:rPr>
            <w:rPrChange w:id="2234" w:author="Tiffany Lin" w:date="2012-05-20T17:52:00Z">
              <w:rPr/>
            </w:rPrChange>
          </w:rPr>
          <w:drawing>
            <wp:inline distT="0" distB="0" distL="0" distR="0">
              <wp:extent cx="4572000" cy="2743200"/>
              <wp:effectExtent l="19050" t="0" r="19050" b="0"/>
              <wp:docPr id="20"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4D75F4" w:rsidRPr="00A027A5" w:rsidRDefault="004D75F4" w:rsidP="004D75F4">
      <w:pPr>
        <w:pStyle w:val="Caption"/>
        <w:spacing w:line="480" w:lineRule="auto"/>
        <w:rPr>
          <w:ins w:id="2235" w:author="Tiffany Lin" w:date="2012-05-19T21:10:00Z"/>
          <w:rFonts w:ascii="Times New Roman" w:hAnsi="Times New Roman" w:cs="Times New Roman"/>
          <w:b w:val="0"/>
          <w:color w:val="auto"/>
          <w:sz w:val="24"/>
          <w:szCs w:val="24"/>
          <w:rPrChange w:id="2236" w:author="Tiffany Lin" w:date="2012-05-20T17:52:00Z">
            <w:rPr>
              <w:ins w:id="2237" w:author="Tiffany Lin" w:date="2012-05-19T21:10:00Z"/>
              <w:rFonts w:ascii="Times New Roman" w:hAnsi="Times New Roman" w:cs="Times New Roman"/>
              <w:b w:val="0"/>
              <w:color w:val="auto"/>
              <w:sz w:val="24"/>
              <w:szCs w:val="24"/>
            </w:rPr>
          </w:rPrChange>
        </w:rPr>
        <w:pPrChange w:id="2238" w:author="Tiffany Lin" w:date="2012-05-19T20:01:00Z">
          <w:pPr>
            <w:pStyle w:val="Caption"/>
          </w:pPr>
        </w:pPrChange>
      </w:pPr>
      <w:bookmarkStart w:id="2239" w:name="_Toc325244391"/>
      <w:bookmarkStart w:id="2240" w:name="_Toc325299617"/>
      <w:bookmarkStart w:id="2241" w:name="_Toc325299645"/>
      <w:ins w:id="2242" w:author="Tiffany Lin" w:date="2012-05-19T20:01:00Z">
        <w:r w:rsidRPr="00A027A5">
          <w:rPr>
            <w:rFonts w:ascii="Times New Roman" w:hAnsi="Times New Roman" w:cs="Times New Roman"/>
            <w:b w:val="0"/>
            <w:color w:val="auto"/>
            <w:sz w:val="24"/>
            <w:szCs w:val="24"/>
            <w:rPrChange w:id="2243" w:author="Tiffany Lin" w:date="2012-05-20T17:52:00Z">
              <w:rPr>
                <w:rFonts w:ascii="Times New Roman" w:hAnsi="Times New Roman" w:cs="Times New Roman"/>
                <w:b w:val="0"/>
                <w:color w:val="auto"/>
                <w:sz w:val="24"/>
                <w:szCs w:val="24"/>
              </w:rPr>
            </w:rPrChange>
          </w:rPr>
          <w:t xml:space="preserve">Figure </w:t>
        </w:r>
        <w:r w:rsidRPr="00A027A5">
          <w:rPr>
            <w:rFonts w:ascii="Times New Roman" w:hAnsi="Times New Roman" w:cs="Times New Roman"/>
            <w:b w:val="0"/>
            <w:color w:val="auto"/>
            <w:sz w:val="24"/>
            <w:szCs w:val="24"/>
            <w:rPrChange w:id="2244" w:author="Tiffany Lin" w:date="2012-05-20T17:52:00Z">
              <w:rPr>
                <w:rFonts w:ascii="Times New Roman" w:hAnsi="Times New Roman" w:cs="Times New Roman"/>
                <w:b w:val="0"/>
                <w:color w:val="auto"/>
                <w:sz w:val="24"/>
                <w:szCs w:val="24"/>
              </w:rPr>
            </w:rPrChange>
          </w:rPr>
          <w:fldChar w:fldCharType="begin"/>
        </w:r>
        <w:r w:rsidRPr="00A027A5">
          <w:rPr>
            <w:rFonts w:ascii="Times New Roman" w:hAnsi="Times New Roman" w:cs="Times New Roman"/>
            <w:b w:val="0"/>
            <w:color w:val="auto"/>
            <w:sz w:val="24"/>
            <w:szCs w:val="24"/>
            <w:rPrChange w:id="2245" w:author="Tiffany Lin" w:date="2012-05-20T17:52:00Z">
              <w:rPr>
                <w:rFonts w:ascii="Times New Roman" w:hAnsi="Times New Roman" w:cs="Times New Roman"/>
                <w:b w:val="0"/>
                <w:color w:val="auto"/>
                <w:sz w:val="24"/>
                <w:szCs w:val="24"/>
              </w:rPr>
            </w:rPrChange>
          </w:rPr>
          <w:instrText xml:space="preserve"> SEQ Figure \* ARABIC </w:instrText>
        </w:r>
        <w:r w:rsidRPr="00A027A5">
          <w:rPr>
            <w:rFonts w:ascii="Times New Roman" w:hAnsi="Times New Roman" w:cs="Times New Roman"/>
            <w:b w:val="0"/>
            <w:color w:val="auto"/>
            <w:sz w:val="24"/>
            <w:szCs w:val="24"/>
            <w:rPrChange w:id="2246" w:author="Tiffany Lin" w:date="2012-05-20T17:52:00Z">
              <w:rPr>
                <w:rFonts w:ascii="Times New Roman" w:hAnsi="Times New Roman" w:cs="Times New Roman"/>
                <w:b w:val="0"/>
                <w:color w:val="auto"/>
                <w:sz w:val="24"/>
                <w:szCs w:val="24"/>
              </w:rPr>
            </w:rPrChange>
          </w:rPr>
          <w:fldChar w:fldCharType="separate"/>
        </w:r>
      </w:ins>
      <w:ins w:id="2247" w:author="Tiffany Lin" w:date="2012-05-19T20:12:00Z">
        <w:r w:rsidR="00296D78" w:rsidRPr="00A027A5">
          <w:rPr>
            <w:rFonts w:ascii="Times New Roman" w:hAnsi="Times New Roman" w:cs="Times New Roman"/>
            <w:b w:val="0"/>
            <w:noProof/>
            <w:color w:val="auto"/>
            <w:sz w:val="24"/>
            <w:szCs w:val="24"/>
            <w:rPrChange w:id="2248" w:author="Tiffany Lin" w:date="2012-05-20T17:52:00Z">
              <w:rPr>
                <w:rFonts w:ascii="Times New Roman" w:hAnsi="Times New Roman" w:cs="Times New Roman"/>
                <w:b w:val="0"/>
                <w:noProof/>
                <w:color w:val="auto"/>
                <w:sz w:val="24"/>
                <w:szCs w:val="24"/>
              </w:rPr>
            </w:rPrChange>
          </w:rPr>
          <w:t>4</w:t>
        </w:r>
      </w:ins>
      <w:ins w:id="2249" w:author="Tiffany Lin" w:date="2012-05-19T20:01:00Z">
        <w:r w:rsidRPr="00A027A5">
          <w:rPr>
            <w:rFonts w:ascii="Times New Roman" w:hAnsi="Times New Roman" w:cs="Times New Roman"/>
            <w:b w:val="0"/>
            <w:color w:val="auto"/>
            <w:sz w:val="24"/>
            <w:szCs w:val="24"/>
            <w:rPrChange w:id="2250" w:author="Tiffany Lin" w:date="2012-05-20T17:52:00Z">
              <w:rPr>
                <w:rFonts w:ascii="Times New Roman" w:hAnsi="Times New Roman" w:cs="Times New Roman"/>
                <w:b w:val="0"/>
                <w:color w:val="auto"/>
                <w:sz w:val="24"/>
                <w:szCs w:val="24"/>
              </w:rPr>
            </w:rPrChange>
          </w:rPr>
          <w:fldChar w:fldCharType="end"/>
        </w:r>
        <w:r w:rsidRPr="00A027A5">
          <w:rPr>
            <w:rFonts w:ascii="Times New Roman" w:hAnsi="Times New Roman" w:cs="Times New Roman"/>
            <w:b w:val="0"/>
            <w:color w:val="auto"/>
            <w:sz w:val="24"/>
            <w:szCs w:val="24"/>
            <w:rPrChange w:id="2251" w:author="Tiffany Lin" w:date="2012-05-20T17:52:00Z">
              <w:rPr>
                <w:rFonts w:ascii="Times New Roman" w:hAnsi="Times New Roman" w:cs="Times New Roman"/>
                <w:b w:val="0"/>
                <w:color w:val="auto"/>
                <w:sz w:val="24"/>
                <w:szCs w:val="24"/>
              </w:rPr>
            </w:rPrChange>
          </w:rPr>
          <w:t>: Difference between AUROC versus total number of DataSets available.</w:t>
        </w:r>
      </w:ins>
      <w:bookmarkEnd w:id="2239"/>
      <w:bookmarkEnd w:id="2240"/>
      <w:bookmarkEnd w:id="2241"/>
    </w:p>
    <w:p w:rsidR="00764EB4" w:rsidRPr="00A027A5" w:rsidDel="00491AB6" w:rsidRDefault="004B58E6" w:rsidP="004C3A26">
      <w:pPr>
        <w:pStyle w:val="DoubleSpaced"/>
        <w:ind w:firstLine="720"/>
        <w:rPr>
          <w:del w:id="2252" w:author="Tiffany Lin" w:date="2012-05-17T12:26:00Z"/>
          <w:rPrChange w:id="2253" w:author="Tiffany Lin" w:date="2012-05-20T17:52:00Z">
            <w:rPr>
              <w:del w:id="2254" w:author="Tiffany Lin" w:date="2012-05-17T12:26:00Z"/>
            </w:rPr>
          </w:rPrChange>
        </w:rPr>
        <w:pPrChange w:id="2255" w:author="Tiffany Lin" w:date="2012-05-20T18:17:00Z">
          <w:pPr>
            <w:pStyle w:val="DoubleSpaced"/>
          </w:pPr>
        </w:pPrChange>
      </w:pPr>
      <w:ins w:id="2256" w:author="Tiffany Lin" w:date="2012-05-20T01:14:00Z">
        <w:r w:rsidRPr="00A027A5">
          <w:rPr>
            <w:rPrChange w:id="2257" w:author="Tiffany Lin" w:date="2012-05-20T17:52:00Z">
              <w:rPr/>
            </w:rPrChange>
          </w:rPr>
          <w:lastRenderedPageBreak/>
          <w:t xml:space="preserve">There is some correlation, so we decided to </w:t>
        </w:r>
      </w:ins>
      <w:ins w:id="2258" w:author="Tiffany Lin" w:date="2012-05-20T01:30:00Z">
        <w:r w:rsidR="0064019E" w:rsidRPr="00A027A5">
          <w:rPr>
            <w:rPrChange w:id="2259" w:author="Tiffany Lin" w:date="2012-05-20T17:52:00Z">
              <w:rPr/>
            </w:rPrChange>
          </w:rPr>
          <w:t xml:space="preserve">examine </w:t>
        </w:r>
      </w:ins>
    </w:p>
    <w:p w:rsidR="005600A3" w:rsidRPr="00A027A5" w:rsidRDefault="00F76F12" w:rsidP="00491AB6">
      <w:pPr>
        <w:pStyle w:val="DoubleSpaced"/>
        <w:keepNext/>
        <w:rPr>
          <w:ins w:id="2260" w:author="Tiffany Lin" w:date="2012-05-17T12:28:00Z"/>
          <w:rPrChange w:id="2261" w:author="Tiffany Lin" w:date="2012-05-20T17:52:00Z">
            <w:rPr>
              <w:ins w:id="2262" w:author="Tiffany Lin" w:date="2012-05-17T12:28:00Z"/>
            </w:rPr>
          </w:rPrChange>
        </w:rPr>
        <w:pPrChange w:id="2263" w:author="Tiffany Lin" w:date="2012-05-18T20:20:00Z">
          <w:pPr>
            <w:pStyle w:val="DoubleSpaced"/>
          </w:pPr>
        </w:pPrChange>
      </w:pPr>
      <w:ins w:id="2264" w:author="Tiffany Lin" w:date="2012-05-18T17:49:00Z">
        <w:r w:rsidRPr="00A027A5">
          <w:rPr>
            <w:rPrChange w:id="2265" w:author="Tiffany Lin" w:date="2012-05-20T17:52:00Z">
              <w:rPr/>
            </w:rPrChange>
          </w:rPr>
          <w:drawing>
            <wp:inline distT="0" distB="0" distL="0" distR="0">
              <wp:extent cx="4540250" cy="2724150"/>
              <wp:effectExtent l="19050" t="0" r="12700" b="0"/>
              <wp:docPr id="12"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del w:id="2266" w:author="Tiffany Lin" w:date="2012-05-17T14:04:00Z">
        <w:r w:rsidR="006A1661" w:rsidRPr="00A027A5" w:rsidDel="00016E6E">
          <w:rPr>
            <w:rPrChange w:id="2267" w:author="Tiffany Lin" w:date="2012-05-20T17:52:00Z">
              <w:rPr/>
            </w:rPrChange>
          </w:rPr>
          <w:drawing>
            <wp:inline distT="0" distB="0" distL="0" distR="0">
              <wp:extent cx="4556125" cy="2733675"/>
              <wp:effectExtent l="19050" t="0" r="1587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del>
    </w:p>
    <w:p w:rsidR="00AD61FE" w:rsidRPr="00A027A5" w:rsidDel="00AA0751" w:rsidRDefault="00CA0379" w:rsidP="00AC720C">
      <w:pPr>
        <w:tabs>
          <w:tab w:val="left" w:pos="5580"/>
        </w:tabs>
        <w:spacing w:line="480" w:lineRule="auto"/>
        <w:ind w:firstLine="720"/>
        <w:rPr>
          <w:del w:id="2268" w:author="Tiffany Lin" w:date="2012-05-17T11:55:00Z"/>
          <w:rFonts w:ascii="Times New Roman" w:hAnsi="Times New Roman" w:cs="Times New Roman"/>
          <w:sz w:val="24"/>
          <w:szCs w:val="24"/>
          <w:rPrChange w:id="2269" w:author="Tiffany Lin" w:date="2012-05-20T17:52:00Z">
            <w:rPr>
              <w:del w:id="2270" w:author="Tiffany Lin" w:date="2012-05-17T11:55:00Z"/>
            </w:rPr>
          </w:rPrChange>
        </w:rPr>
        <w:pPrChange w:id="2271" w:author="Tiffany Lin" w:date="2012-05-17T12:27:00Z">
          <w:pPr>
            <w:pStyle w:val="DoubleSpaced"/>
          </w:pPr>
        </w:pPrChange>
      </w:pPr>
      <w:bookmarkStart w:id="2272" w:name="_Toc325299618"/>
      <w:ins w:id="2273" w:author="Tiffany Lin" w:date="2012-05-16T23:03:00Z">
        <w:r w:rsidRPr="00A027A5">
          <w:rPr>
            <w:rFonts w:ascii="Times New Roman" w:hAnsi="Times New Roman" w:cs="Times New Roman"/>
            <w:sz w:val="24"/>
            <w:szCs w:val="24"/>
            <w:rPrChange w:id="2274" w:author="Tiffany Lin" w:date="2012-05-20T17:52:00Z">
              <w:rPr/>
            </w:rPrChange>
          </w:rPr>
          <w:t xml:space="preserve">Figure </w:t>
        </w:r>
        <w:r w:rsidRPr="00A027A5">
          <w:rPr>
            <w:rFonts w:ascii="Times New Roman" w:hAnsi="Times New Roman" w:cs="Times New Roman"/>
            <w:sz w:val="24"/>
            <w:szCs w:val="24"/>
            <w:rPrChange w:id="2275" w:author="Tiffany Lin" w:date="2012-05-20T17:52:00Z">
              <w:rPr/>
            </w:rPrChange>
          </w:rPr>
          <w:fldChar w:fldCharType="begin"/>
        </w:r>
        <w:r w:rsidRPr="00A027A5">
          <w:rPr>
            <w:rFonts w:ascii="Times New Roman" w:hAnsi="Times New Roman" w:cs="Times New Roman"/>
            <w:sz w:val="24"/>
            <w:szCs w:val="24"/>
            <w:rPrChange w:id="2276" w:author="Tiffany Lin" w:date="2012-05-20T17:52:00Z">
              <w:rPr/>
            </w:rPrChange>
          </w:rPr>
          <w:instrText xml:space="preserve"> SEQ Figure \* ARABIC </w:instrText>
        </w:r>
      </w:ins>
      <w:r w:rsidRPr="00A027A5">
        <w:rPr>
          <w:rFonts w:ascii="Times New Roman" w:hAnsi="Times New Roman" w:cs="Times New Roman"/>
          <w:sz w:val="24"/>
          <w:szCs w:val="24"/>
          <w:rPrChange w:id="2277" w:author="Tiffany Lin" w:date="2012-05-20T17:52:00Z">
            <w:rPr/>
          </w:rPrChange>
        </w:rPr>
        <w:fldChar w:fldCharType="separate"/>
      </w:r>
      <w:ins w:id="2278" w:author="Tiffany Lin" w:date="2012-05-19T20:12:00Z">
        <w:r w:rsidR="00296D78" w:rsidRPr="00A027A5">
          <w:rPr>
            <w:rFonts w:ascii="Times New Roman" w:hAnsi="Times New Roman" w:cs="Times New Roman"/>
            <w:noProof/>
            <w:sz w:val="24"/>
            <w:szCs w:val="24"/>
            <w:rPrChange w:id="2279" w:author="Tiffany Lin" w:date="2012-05-20T17:52:00Z">
              <w:rPr>
                <w:noProof/>
              </w:rPr>
            </w:rPrChange>
          </w:rPr>
          <w:t>5</w:t>
        </w:r>
      </w:ins>
      <w:ins w:id="2280" w:author="Tiffany Lin" w:date="2012-05-16T23:03:00Z">
        <w:r w:rsidRPr="00A027A5">
          <w:rPr>
            <w:rFonts w:ascii="Times New Roman" w:hAnsi="Times New Roman" w:cs="Times New Roman"/>
            <w:sz w:val="24"/>
            <w:szCs w:val="24"/>
            <w:rPrChange w:id="2281" w:author="Tiffany Lin" w:date="2012-05-20T17:52:00Z">
              <w:rPr/>
            </w:rPrChange>
          </w:rPr>
          <w:fldChar w:fldCharType="end"/>
        </w:r>
        <w:r w:rsidRPr="00A027A5">
          <w:rPr>
            <w:rFonts w:ascii="Times New Roman" w:hAnsi="Times New Roman" w:cs="Times New Roman"/>
            <w:sz w:val="24"/>
            <w:szCs w:val="24"/>
            <w:rPrChange w:id="2282" w:author="Tiffany Lin" w:date="2012-05-20T17:52:00Z">
              <w:rPr/>
            </w:rPrChange>
          </w:rPr>
          <w:t xml:space="preserve">: The difference between the multinet </w:t>
        </w:r>
      </w:ins>
      <w:ins w:id="2283" w:author="Tiffany Lin" w:date="2012-05-17T04:51:00Z">
        <w:r w:rsidR="00FE2BD6" w:rsidRPr="00A027A5">
          <w:rPr>
            <w:rFonts w:ascii="Times New Roman" w:hAnsi="Times New Roman" w:cs="Times New Roman"/>
            <w:sz w:val="24"/>
            <w:szCs w:val="24"/>
            <w:rPrChange w:id="2284" w:author="Tiffany Lin" w:date="2012-05-20T17:52:00Z">
              <w:rPr/>
            </w:rPrChange>
          </w:rPr>
          <w:t>AUROC</w:t>
        </w:r>
      </w:ins>
      <w:ins w:id="2285" w:author="Tiffany Lin" w:date="2012-05-16T23:03:00Z">
        <w:r w:rsidRPr="00A027A5">
          <w:rPr>
            <w:rFonts w:ascii="Times New Roman" w:hAnsi="Times New Roman" w:cs="Times New Roman"/>
            <w:sz w:val="24"/>
            <w:szCs w:val="24"/>
            <w:rPrChange w:id="2286" w:author="Tiffany Lin" w:date="2012-05-20T17:52:00Z">
              <w:rPr/>
            </w:rPrChange>
          </w:rPr>
          <w:t xml:space="preserve"> and the single net </w:t>
        </w:r>
      </w:ins>
      <w:ins w:id="2287" w:author="Tiffany Lin" w:date="2012-05-17T04:51:00Z">
        <w:r w:rsidR="00FE2BD6" w:rsidRPr="00A027A5">
          <w:rPr>
            <w:rFonts w:ascii="Times New Roman" w:hAnsi="Times New Roman" w:cs="Times New Roman"/>
            <w:sz w:val="24"/>
            <w:szCs w:val="24"/>
            <w:rPrChange w:id="2288" w:author="Tiffany Lin" w:date="2012-05-20T17:52:00Z">
              <w:rPr/>
            </w:rPrChange>
          </w:rPr>
          <w:t>AUROC</w:t>
        </w:r>
      </w:ins>
      <w:ins w:id="2289" w:author="Tiffany Lin" w:date="2012-05-16T23:03:00Z">
        <w:r w:rsidRPr="00A027A5">
          <w:rPr>
            <w:rFonts w:ascii="Times New Roman" w:hAnsi="Times New Roman" w:cs="Times New Roman"/>
            <w:sz w:val="24"/>
            <w:szCs w:val="24"/>
            <w:rPrChange w:id="2290" w:author="Tiffany Lin" w:date="2012-05-20T17:52:00Z">
              <w:rPr/>
            </w:rPrChange>
          </w:rPr>
          <w:t xml:space="preserve"> versus the number of DataSets picked.</w:t>
        </w:r>
      </w:ins>
      <w:ins w:id="2291" w:author="Tiffany Lin" w:date="2012-05-17T12:16:00Z">
        <w:r w:rsidR="00764EB4" w:rsidRPr="00A027A5">
          <w:rPr>
            <w:rFonts w:ascii="Times New Roman" w:hAnsi="Times New Roman" w:cs="Times New Roman"/>
            <w:sz w:val="24"/>
            <w:szCs w:val="24"/>
            <w:rPrChange w:id="2292" w:author="Tiffany Lin" w:date="2012-05-20T17:52:00Z">
              <w:rPr/>
            </w:rPrChange>
          </w:rPr>
          <w:t xml:space="preserve">  There is a little more correlation here.</w:t>
        </w:r>
      </w:ins>
      <w:bookmarkEnd w:id="2272"/>
    </w:p>
    <w:p w:rsidR="004D75F4" w:rsidRPr="00A027A5" w:rsidRDefault="00272C74" w:rsidP="00491AB6">
      <w:pPr>
        <w:pStyle w:val="DoubleSpaced"/>
        <w:keepNext/>
        <w:spacing w:line="240" w:lineRule="auto"/>
        <w:rPr>
          <w:ins w:id="2293" w:author="Tiffany Lin" w:date="2012-05-19T20:01:00Z"/>
          <w:rPrChange w:id="2294" w:author="Tiffany Lin" w:date="2012-05-20T17:52:00Z">
            <w:rPr>
              <w:ins w:id="2295" w:author="Tiffany Lin" w:date="2012-05-19T20:01:00Z"/>
            </w:rPr>
          </w:rPrChange>
        </w:rPr>
        <w:pPrChange w:id="2296" w:author="Tiffany Lin" w:date="2012-05-18T20:20:00Z">
          <w:pPr>
            <w:pStyle w:val="DoubleSpaced"/>
          </w:pPr>
        </w:pPrChange>
      </w:pPr>
      <w:ins w:id="2297" w:author="Tiffany Lin" w:date="2012-05-17T08:07:00Z">
        <w:r w:rsidRPr="00A027A5">
          <w:rPr>
            <w:rPrChange w:id="2298" w:author="Tiffany Lin" w:date="2012-05-20T17:52:00Z">
              <w:rPr/>
            </w:rPrChange>
          </w:rPr>
          <w:t xml:space="preserve">  </w:t>
        </w:r>
      </w:ins>
    </w:p>
    <w:p w:rsidR="00491AB6" w:rsidRPr="00A027A5" w:rsidRDefault="00491AB6" w:rsidP="00491AB6">
      <w:pPr>
        <w:pStyle w:val="DoubleSpaced"/>
        <w:keepNext/>
        <w:spacing w:line="240" w:lineRule="auto"/>
        <w:rPr>
          <w:ins w:id="2299" w:author="Tiffany Lin" w:date="2012-05-18T20:20:00Z"/>
          <w:rPrChange w:id="2300" w:author="Tiffany Lin" w:date="2012-05-20T17:52:00Z">
            <w:rPr>
              <w:ins w:id="2301" w:author="Tiffany Lin" w:date="2012-05-18T20:20:00Z"/>
            </w:rPr>
          </w:rPrChange>
        </w:rPr>
        <w:pPrChange w:id="2302" w:author="Tiffany Lin" w:date="2012-05-18T20:20:00Z">
          <w:pPr>
            <w:pStyle w:val="DoubleSpaced"/>
          </w:pPr>
        </w:pPrChange>
      </w:pPr>
      <w:ins w:id="2303" w:author="Tiffany Lin" w:date="2012-05-18T20:20:00Z">
        <w:r w:rsidRPr="00A027A5">
          <w:rPr>
            <w:rPrChange w:id="2304" w:author="Tiffany Lin" w:date="2012-05-20T17:52:00Z">
              <w:rPr/>
            </w:rPrChange>
          </w:rPr>
          <w:br/>
        </w:r>
      </w:ins>
    </w:p>
    <w:p w:rsidR="00AC720C" w:rsidRPr="00A027A5" w:rsidRDefault="00AC720C" w:rsidP="00491AB6">
      <w:pPr>
        <w:pStyle w:val="DoubleSpaced"/>
        <w:keepNext/>
        <w:ind w:firstLine="720"/>
        <w:rPr>
          <w:ins w:id="2305" w:author="Tiffany Lin" w:date="2012-05-19T21:10:00Z"/>
          <w:rPrChange w:id="2306" w:author="Tiffany Lin" w:date="2012-05-20T17:52:00Z">
            <w:rPr>
              <w:ins w:id="2307" w:author="Tiffany Lin" w:date="2012-05-19T21:10:00Z"/>
            </w:rPr>
          </w:rPrChange>
        </w:rPr>
        <w:pPrChange w:id="2308" w:author="Tiffany Lin" w:date="2012-05-18T20:21:00Z">
          <w:pPr>
            <w:pStyle w:val="DoubleSpaced"/>
          </w:pPr>
        </w:pPrChange>
      </w:pPr>
      <w:ins w:id="2309" w:author="Tiffany Lin" w:date="2012-05-17T12:20:00Z">
        <w:r w:rsidRPr="00A027A5">
          <w:rPr>
            <w:rPrChange w:id="2310" w:author="Tiffany Lin" w:date="2012-05-20T17:52:00Z">
              <w:rPr/>
            </w:rPrChange>
          </w:rPr>
          <w:t xml:space="preserve">Seeing a slightly stronger correlation, </w:t>
        </w:r>
      </w:ins>
      <w:ins w:id="2311" w:author="Tiffany Lin" w:date="2012-05-17T12:23:00Z">
        <w:r w:rsidRPr="00A027A5">
          <w:rPr>
            <w:rPrChange w:id="2312" w:author="Tiffany Lin" w:date="2012-05-20T17:52:00Z">
              <w:rPr/>
            </w:rPrChange>
          </w:rPr>
          <w:t>although not one that we could conclusively say showed that either mod</w:t>
        </w:r>
      </w:ins>
      <w:ins w:id="2313" w:author="Tiffany Lin" w:date="2012-05-17T12:24:00Z">
        <w:r w:rsidRPr="00A027A5">
          <w:rPr>
            <w:rPrChange w:id="2314" w:author="Tiffany Lin" w:date="2012-05-20T17:52:00Z">
              <w:rPr/>
            </w:rPrChange>
          </w:rPr>
          <w:t xml:space="preserve">el was the more correct one, </w:t>
        </w:r>
      </w:ins>
      <w:ins w:id="2315" w:author="Tiffany Lin" w:date="2012-05-17T12:20:00Z">
        <w:r w:rsidRPr="00A027A5">
          <w:rPr>
            <w:rPrChange w:id="2316" w:author="Tiffany Lin" w:date="2012-05-20T17:52:00Z">
              <w:rPr/>
            </w:rPrChange>
          </w:rPr>
          <w:t xml:space="preserve">we decided to move forward in this direction, and analyzed the correlation </w:t>
        </w:r>
      </w:ins>
      <w:ins w:id="2317" w:author="Tiffany Lin" w:date="2012-05-17T12:22:00Z">
        <w:r w:rsidRPr="00A027A5">
          <w:rPr>
            <w:rPrChange w:id="2318" w:author="Tiffany Lin" w:date="2012-05-20T17:52:00Z">
              <w:rPr/>
            </w:rPrChange>
          </w:rPr>
          <w:t>between the number of DataSets that managed to pass the filter in the pipeline</w:t>
        </w:r>
      </w:ins>
      <w:ins w:id="2319" w:author="Tiffany Lin" w:date="2012-05-17T12:23:00Z">
        <w:r w:rsidRPr="00A027A5">
          <w:rPr>
            <w:rPrChange w:id="2320" w:author="Tiffany Lin" w:date="2012-05-20T17:52:00Z">
              <w:rPr/>
            </w:rPrChange>
          </w:rPr>
          <w:t>.</w:t>
        </w:r>
      </w:ins>
      <w:ins w:id="2321" w:author="Tiffany Lin" w:date="2012-05-17T12:22:00Z">
        <w:r w:rsidRPr="00A027A5">
          <w:rPr>
            <w:rPrChange w:id="2322" w:author="Tiffany Lin" w:date="2012-05-20T17:52:00Z">
              <w:rPr/>
            </w:rPrChange>
          </w:rPr>
          <w:t xml:space="preserve"> </w:t>
        </w:r>
      </w:ins>
      <w:ins w:id="2323" w:author="Tiffany Lin" w:date="2012-05-17T14:26:00Z">
        <w:r w:rsidR="00E10E6C" w:rsidRPr="00A027A5">
          <w:rPr>
            <w:rPrChange w:id="2324" w:author="Tiffany Lin" w:date="2012-05-20T17:52:00Z">
              <w:rPr/>
            </w:rPrChange>
          </w:rPr>
          <w:t xml:space="preserve"> This was the next logical step since the pipeline does filter out the number of DataSets that we use to create the models.</w:t>
        </w:r>
      </w:ins>
    </w:p>
    <w:p w:rsidR="00247468" w:rsidRPr="00A027A5" w:rsidRDefault="00247468" w:rsidP="00491AB6">
      <w:pPr>
        <w:pStyle w:val="DoubleSpaced"/>
        <w:keepNext/>
        <w:ind w:firstLine="720"/>
        <w:rPr>
          <w:ins w:id="2325" w:author="Tiffany Lin" w:date="2012-05-17T12:25:00Z"/>
          <w:rPrChange w:id="2326" w:author="Tiffany Lin" w:date="2012-05-20T17:52:00Z">
            <w:rPr>
              <w:ins w:id="2327" w:author="Tiffany Lin" w:date="2012-05-17T12:25:00Z"/>
            </w:rPr>
          </w:rPrChange>
        </w:rPr>
        <w:pPrChange w:id="2328" w:author="Tiffany Lin" w:date="2012-05-18T20:21:00Z">
          <w:pPr>
            <w:pStyle w:val="DoubleSpaced"/>
          </w:pPr>
        </w:pPrChange>
      </w:pPr>
    </w:p>
    <w:p w:rsidR="00137365" w:rsidRPr="00A027A5" w:rsidRDefault="00F76F12" w:rsidP="00AC720C">
      <w:pPr>
        <w:pStyle w:val="DoubleSpaced"/>
        <w:keepNext/>
        <w:rPr>
          <w:ins w:id="2329" w:author="Tiffany Lin" w:date="2012-05-16T23:04:00Z"/>
          <w:rPrChange w:id="2330" w:author="Tiffany Lin" w:date="2012-05-20T17:52:00Z">
            <w:rPr>
              <w:ins w:id="2331" w:author="Tiffany Lin" w:date="2012-05-16T23:04:00Z"/>
            </w:rPr>
          </w:rPrChange>
        </w:rPr>
        <w:pPrChange w:id="2332" w:author="Tiffany Lin" w:date="2012-05-17T12:25:00Z">
          <w:pPr>
            <w:pStyle w:val="DoubleSpaced"/>
          </w:pPr>
        </w:pPrChange>
      </w:pPr>
      <w:ins w:id="2333" w:author="Tiffany Lin" w:date="2012-05-18T17:50:00Z">
        <w:r w:rsidRPr="00A027A5">
          <w:rPr>
            <w:rPrChange w:id="2334" w:author="Tiffany Lin" w:date="2012-05-20T17:52:00Z">
              <w:rPr/>
            </w:rPrChange>
          </w:rPr>
          <w:lastRenderedPageBreak/>
          <w:drawing>
            <wp:inline distT="0" distB="0" distL="0" distR="0">
              <wp:extent cx="4572000" cy="2743200"/>
              <wp:effectExtent l="19050" t="0" r="19050" b="0"/>
              <wp:docPr id="13"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del w:id="2335" w:author="Tiffany Lin" w:date="2012-05-17T14:06:00Z">
        <w:r w:rsidR="006A1661" w:rsidRPr="00A027A5" w:rsidDel="00016E6E">
          <w:rPr>
            <w:rPrChange w:id="2336" w:author="Tiffany Lin" w:date="2012-05-20T17:52:00Z">
              <w:rPr/>
            </w:rPrChange>
          </w:rPr>
          <w:drawing>
            <wp:inline distT="0" distB="0" distL="0" distR="0">
              <wp:extent cx="4746625" cy="2847975"/>
              <wp:effectExtent l="19050" t="0" r="1587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p>
    <w:p w:rsidR="000316F3" w:rsidRPr="00A027A5" w:rsidRDefault="00137365" w:rsidP="007A7DCE">
      <w:pPr>
        <w:pStyle w:val="DoubleSpaced"/>
        <w:spacing w:line="240" w:lineRule="auto"/>
        <w:rPr>
          <w:ins w:id="2337" w:author="Tiffany Lin" w:date="2012-05-18T20:13:00Z"/>
          <w:rPrChange w:id="2338" w:author="Tiffany Lin" w:date="2012-05-20T17:52:00Z">
            <w:rPr>
              <w:ins w:id="2339" w:author="Tiffany Lin" w:date="2012-05-18T20:13:00Z"/>
            </w:rPr>
          </w:rPrChange>
        </w:rPr>
        <w:pPrChange w:id="2340" w:author="Tiffany Lin" w:date="2012-05-18T20:12:00Z">
          <w:pPr>
            <w:pStyle w:val="DoubleSpaced"/>
          </w:pPr>
        </w:pPrChange>
      </w:pPr>
      <w:bookmarkStart w:id="2341" w:name="_Toc325299619"/>
      <w:ins w:id="2342" w:author="Tiffany Lin" w:date="2012-05-16T23:04:00Z">
        <w:r w:rsidRPr="00A027A5">
          <w:rPr>
            <w:rPrChange w:id="2343" w:author="Tiffany Lin" w:date="2012-05-20T17:52:00Z">
              <w:rPr/>
            </w:rPrChange>
          </w:rPr>
          <w:t xml:space="preserve">Figure </w:t>
        </w:r>
        <w:r w:rsidRPr="00A027A5">
          <w:rPr>
            <w:rPrChange w:id="2344" w:author="Tiffany Lin" w:date="2012-05-20T17:52:00Z">
              <w:rPr/>
            </w:rPrChange>
          </w:rPr>
          <w:fldChar w:fldCharType="begin"/>
        </w:r>
        <w:r w:rsidRPr="00A027A5">
          <w:rPr>
            <w:rPrChange w:id="2345" w:author="Tiffany Lin" w:date="2012-05-20T17:52:00Z">
              <w:rPr/>
            </w:rPrChange>
          </w:rPr>
          <w:instrText xml:space="preserve"> SEQ Figure \* ARABIC </w:instrText>
        </w:r>
      </w:ins>
      <w:r w:rsidRPr="00A027A5">
        <w:rPr>
          <w:rPrChange w:id="2346" w:author="Tiffany Lin" w:date="2012-05-20T17:52:00Z">
            <w:rPr/>
          </w:rPrChange>
        </w:rPr>
        <w:fldChar w:fldCharType="separate"/>
      </w:r>
      <w:ins w:id="2347" w:author="Tiffany Lin" w:date="2012-05-19T20:12:00Z">
        <w:r w:rsidR="00296D78" w:rsidRPr="00A027A5">
          <w:rPr>
            <w:noProof/>
            <w:rPrChange w:id="2348" w:author="Tiffany Lin" w:date="2012-05-20T17:52:00Z">
              <w:rPr>
                <w:noProof/>
              </w:rPr>
            </w:rPrChange>
          </w:rPr>
          <w:t>6</w:t>
        </w:r>
      </w:ins>
      <w:ins w:id="2349" w:author="Tiffany Lin" w:date="2012-05-16T23:04:00Z">
        <w:r w:rsidRPr="00A027A5">
          <w:rPr>
            <w:rPrChange w:id="2350" w:author="Tiffany Lin" w:date="2012-05-20T17:52:00Z">
              <w:rPr/>
            </w:rPrChange>
          </w:rPr>
          <w:fldChar w:fldCharType="end"/>
        </w:r>
        <w:r w:rsidRPr="00A027A5">
          <w:rPr>
            <w:rPrChange w:id="2351" w:author="Tiffany Lin" w:date="2012-05-20T17:52:00Z">
              <w:rPr/>
            </w:rPrChange>
          </w:rPr>
          <w:t xml:space="preserve">: The difference between the multinet </w:t>
        </w:r>
      </w:ins>
      <w:ins w:id="2352" w:author="Tiffany Lin" w:date="2012-05-17T04:51:00Z">
        <w:r w:rsidR="00FE2BD6" w:rsidRPr="00A027A5">
          <w:rPr>
            <w:rPrChange w:id="2353" w:author="Tiffany Lin" w:date="2012-05-20T17:52:00Z">
              <w:rPr/>
            </w:rPrChange>
          </w:rPr>
          <w:t>AUROC</w:t>
        </w:r>
      </w:ins>
      <w:ins w:id="2354" w:author="Tiffany Lin" w:date="2012-05-16T23:04:00Z">
        <w:r w:rsidRPr="00A027A5">
          <w:rPr>
            <w:rPrChange w:id="2355" w:author="Tiffany Lin" w:date="2012-05-20T17:52:00Z">
              <w:rPr/>
            </w:rPrChange>
          </w:rPr>
          <w:t xml:space="preserve"> and the single net </w:t>
        </w:r>
      </w:ins>
      <w:ins w:id="2356" w:author="Tiffany Lin" w:date="2012-05-17T04:51:00Z">
        <w:r w:rsidR="00FE2BD6" w:rsidRPr="00A027A5">
          <w:rPr>
            <w:rPrChange w:id="2357" w:author="Tiffany Lin" w:date="2012-05-20T17:52:00Z">
              <w:rPr/>
            </w:rPrChange>
          </w:rPr>
          <w:t>AUROC</w:t>
        </w:r>
      </w:ins>
      <w:ins w:id="2358" w:author="Tiffany Lin" w:date="2012-05-16T23:04:00Z">
        <w:r w:rsidRPr="00A027A5">
          <w:rPr>
            <w:rPrChange w:id="2359" w:author="Tiffany Lin" w:date="2012-05-20T17:52:00Z">
              <w:rPr/>
            </w:rPrChange>
          </w:rPr>
          <w:t xml:space="preserve"> versus the number of DataSets after the pipeline</w:t>
        </w:r>
      </w:ins>
      <w:ins w:id="2360" w:author="Tiffany Lin" w:date="2012-05-18T20:13:00Z">
        <w:r w:rsidR="007A7DCE" w:rsidRPr="00A027A5">
          <w:rPr>
            <w:rPrChange w:id="2361" w:author="Tiffany Lin" w:date="2012-05-20T17:52:00Z">
              <w:rPr/>
            </w:rPrChange>
          </w:rPr>
          <w:t>.</w:t>
        </w:r>
        <w:bookmarkEnd w:id="2341"/>
      </w:ins>
    </w:p>
    <w:p w:rsidR="007A7DCE" w:rsidRPr="00A027A5" w:rsidRDefault="007A7DCE" w:rsidP="007A7DCE">
      <w:pPr>
        <w:pStyle w:val="DoubleSpaced"/>
        <w:spacing w:line="240" w:lineRule="auto"/>
        <w:rPr>
          <w:ins w:id="2362" w:author="Tiffany Lin" w:date="2012-05-20T02:47:00Z"/>
          <w:rPrChange w:id="2363" w:author="Tiffany Lin" w:date="2012-05-20T17:52:00Z">
            <w:rPr>
              <w:ins w:id="2364" w:author="Tiffany Lin" w:date="2012-05-20T02:47:00Z"/>
            </w:rPr>
          </w:rPrChange>
        </w:rPr>
        <w:pPrChange w:id="2365" w:author="Tiffany Lin" w:date="2012-05-18T20:12:00Z">
          <w:pPr>
            <w:pStyle w:val="DoubleSpaced"/>
          </w:pPr>
        </w:pPrChange>
      </w:pPr>
    </w:p>
    <w:p w:rsidR="00E92C57" w:rsidRPr="00A027A5" w:rsidRDefault="00701FE8" w:rsidP="00E92C57">
      <w:pPr>
        <w:pStyle w:val="DoubleSpaced"/>
        <w:ind w:firstLine="720"/>
        <w:rPr>
          <w:ins w:id="2366" w:author="Tiffany Lin" w:date="2012-05-18T20:22:00Z"/>
          <w:rPrChange w:id="2367" w:author="Tiffany Lin" w:date="2012-05-20T17:52:00Z">
            <w:rPr>
              <w:ins w:id="2368" w:author="Tiffany Lin" w:date="2012-05-18T20:22:00Z"/>
            </w:rPr>
          </w:rPrChange>
        </w:rPr>
        <w:pPrChange w:id="2369" w:author="Tiffany Lin" w:date="2012-05-18T23:23:00Z">
          <w:pPr>
            <w:pStyle w:val="DoubleSpaced"/>
          </w:pPr>
        </w:pPrChange>
      </w:pPr>
      <w:ins w:id="2370" w:author="Tiffany Lin" w:date="2012-05-20T13:43:00Z">
        <w:r w:rsidRPr="00A027A5">
          <w:rPr>
            <w:rPrChange w:id="2371" w:author="Tiffany Lin" w:date="2012-05-20T17:52:00Z">
              <w:rPr/>
            </w:rPrChange>
          </w:rPr>
          <w:t xml:space="preserve">We then examined the difference between the multinet AUROC and </w:t>
        </w:r>
      </w:ins>
      <w:ins w:id="2372" w:author="Tiffany Lin" w:date="2012-05-20T21:35:00Z">
        <w:r w:rsidR="000E360D" w:rsidRPr="00A027A5">
          <w:rPr>
            <w:rPrChange w:id="2373" w:author="Tiffany Lin" w:date="2012-05-20T17:52:00Z">
              <w:rPr/>
            </w:rPrChange>
          </w:rPr>
          <w:t>single net</w:t>
        </w:r>
      </w:ins>
      <w:ins w:id="2374" w:author="Tiffany Lin" w:date="2012-05-20T13:43:00Z">
        <w:r w:rsidRPr="00A027A5">
          <w:rPr>
            <w:rPrChange w:id="2375" w:author="Tiffany Lin" w:date="2012-05-20T17:52:00Z">
              <w:rPr/>
            </w:rPrChange>
          </w:rPr>
          <w:t xml:space="preserve"> AUROC versus the multine</w:t>
        </w:r>
      </w:ins>
      <w:ins w:id="2376" w:author="Tiffany Lin" w:date="2012-05-20T13:44:00Z">
        <w:r w:rsidRPr="00A027A5">
          <w:rPr>
            <w:rPrChange w:id="2377" w:author="Tiffany Lin" w:date="2012-05-20T17:52:00Z">
              <w:rPr/>
            </w:rPrChange>
          </w:rPr>
          <w:t xml:space="preserve">t AUROC, because we wanted to see if there was any relation between the strength of the model and how much better the model was.  </w:t>
        </w:r>
      </w:ins>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2378" w:author="Tiffany Lin" w:date="2012-05-17T07:06:00Z">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1543"/>
        <w:gridCol w:w="5927"/>
        <w:tblGridChange w:id="2379">
          <w:tblGrid>
            <w:gridCol w:w="1543"/>
            <w:gridCol w:w="1476"/>
            <w:gridCol w:w="4451"/>
          </w:tblGrid>
        </w:tblGridChange>
      </w:tblGrid>
      <w:tr w:rsidR="00855257" w:rsidRPr="00A027A5" w:rsidDel="00AC720C" w:rsidTr="00855257">
        <w:trPr>
          <w:trHeight w:val="332"/>
          <w:del w:id="2380" w:author="Tiffany Lin" w:date="2012-05-17T12:25:00Z"/>
          <w:trPrChange w:id="2381" w:author="Tiffany Lin" w:date="2012-05-17T07:06:00Z">
            <w:trPr>
              <w:trHeight w:val="300"/>
            </w:trPr>
          </w:trPrChange>
        </w:trPr>
        <w:tc>
          <w:tcPr>
            <w:tcW w:w="747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Change w:id="2382" w:author="Tiffany Lin" w:date="2012-05-17T07:06:00Z">
              <w:tcPr>
                <w:tcW w:w="747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rsidR="00855257" w:rsidRPr="00A027A5" w:rsidDel="00855257" w:rsidRDefault="00855257" w:rsidP="00855257">
            <w:pPr>
              <w:pStyle w:val="DoubleSpaced"/>
              <w:spacing w:line="240" w:lineRule="auto"/>
              <w:rPr>
                <w:del w:id="2383" w:author="Tiffany Lin" w:date="2012-05-17T07:06:00Z"/>
                <w:rFonts w:eastAsia="Times New Roman"/>
                <w:rPrChange w:id="2384" w:author="Tiffany Lin" w:date="2012-05-20T17:52:00Z">
                  <w:rPr>
                    <w:del w:id="2385" w:author="Tiffany Lin" w:date="2012-05-17T07:06:00Z"/>
                    <w:rFonts w:eastAsia="Times New Roman"/>
                  </w:rPr>
                </w:rPrChange>
              </w:rPr>
              <w:pPrChange w:id="2386" w:author="Tiffany Lin" w:date="2012-05-17T07:06:00Z">
                <w:pPr>
                  <w:pStyle w:val="DoubleSpaced"/>
                </w:pPr>
              </w:pPrChange>
            </w:pPr>
            <w:del w:id="2387" w:author="Tiffany Lin" w:date="2012-05-17T12:25:00Z">
              <w:r w:rsidRPr="00A027A5" w:rsidDel="00AC720C">
                <w:rPr>
                  <w:rFonts w:eastAsia="Times New Roman"/>
                  <w:rPrChange w:id="2388" w:author="Tiffany Lin" w:date="2012-05-20T17:52:00Z">
                    <w:rPr>
                      <w:rFonts w:eastAsia="Times New Roman"/>
                    </w:rPr>
                  </w:rPrChange>
                </w:rPr>
                <w:delText>Multinet ROC - Singlenet RO</w:delText>
              </w:r>
            </w:del>
            <w:del w:id="2389" w:author="Tiffany Lin" w:date="2012-05-17T07:06:00Z">
              <w:r w:rsidRPr="00A027A5" w:rsidDel="00855257">
                <w:rPr>
                  <w:rFonts w:eastAsia="Times New Roman"/>
                  <w:rPrChange w:id="2390" w:author="Tiffany Lin" w:date="2012-05-20T17:52:00Z">
                    <w:rPr>
                      <w:rFonts w:eastAsia="Times New Roman"/>
                    </w:rPr>
                  </w:rPrChange>
                </w:rPr>
                <w:delText>C</w:delText>
              </w:r>
            </w:del>
          </w:p>
          <w:p w:rsidR="00855257" w:rsidRPr="00A027A5" w:rsidDel="00AC720C" w:rsidRDefault="00855257" w:rsidP="00855257">
            <w:pPr>
              <w:pStyle w:val="DoubleSpaced"/>
              <w:spacing w:line="240" w:lineRule="auto"/>
              <w:rPr>
                <w:del w:id="2391" w:author="Tiffany Lin" w:date="2012-05-17T12:25:00Z"/>
                <w:rFonts w:eastAsia="Times New Roman"/>
                <w:rPrChange w:id="2392" w:author="Tiffany Lin" w:date="2012-05-20T17:52:00Z">
                  <w:rPr>
                    <w:del w:id="2393" w:author="Tiffany Lin" w:date="2012-05-17T12:25:00Z"/>
                    <w:rFonts w:eastAsia="Times New Roman"/>
                  </w:rPr>
                </w:rPrChange>
              </w:rPr>
              <w:pPrChange w:id="2394" w:author="Tiffany Lin" w:date="2012-05-17T07:06:00Z">
                <w:pPr>
                  <w:pStyle w:val="DoubleSpaced"/>
                </w:pPr>
              </w:pPrChange>
            </w:pPr>
            <w:del w:id="2395" w:author="Tiffany Lin" w:date="2012-05-17T07:06:00Z">
              <w:r w:rsidRPr="00A027A5" w:rsidDel="00855257">
                <w:rPr>
                  <w:rFonts w:eastAsia="Times New Roman"/>
                  <w:rPrChange w:id="2396" w:author="Tiffany Lin" w:date="2012-05-20T17:52:00Z">
                    <w:rPr>
                      <w:rFonts w:eastAsia="Times New Roman"/>
                    </w:rPr>
                  </w:rPrChange>
                </w:rPr>
                <w:delText> </w:delText>
              </w:r>
            </w:del>
          </w:p>
        </w:tc>
      </w:tr>
      <w:tr w:rsidR="00855257" w:rsidRPr="00A027A5" w:rsidDel="00855257" w:rsidTr="00855257">
        <w:tblPrEx>
          <w:tblPrExChange w:id="2397" w:author="Tiffany Lin" w:date="2012-05-17T07:06:00Z">
            <w:tblPrEx>
              <w:tblW w:w="2092" w:type="dxa"/>
            </w:tblPrEx>
          </w:tblPrExChange>
        </w:tblPrEx>
        <w:trPr>
          <w:trHeight w:val="1104"/>
          <w:del w:id="2398" w:author="Tiffany Lin" w:date="2012-05-17T07:04:00Z"/>
          <w:trPrChange w:id="2399" w:author="Tiffany Lin" w:date="2012-05-17T07:06:00Z">
            <w:trPr>
              <w:gridAfter w:val="0"/>
              <w:trHeight w:val="300"/>
            </w:trPr>
          </w:trPrChange>
        </w:trPr>
        <w:tc>
          <w:tcPr>
            <w:tcW w:w="1543" w:type="dxa"/>
            <w:shd w:val="clear" w:color="auto" w:fill="auto"/>
            <w:noWrap/>
            <w:vAlign w:val="bottom"/>
            <w:hideMark/>
            <w:tcPrChange w:id="2400" w:author="Tiffany Lin" w:date="2012-05-17T07:06:00Z">
              <w:tcPr>
                <w:tcW w:w="976" w:type="dxa"/>
                <w:shd w:val="clear" w:color="auto" w:fill="auto"/>
                <w:noWrap/>
                <w:vAlign w:val="bottom"/>
                <w:hideMark/>
              </w:tcPr>
            </w:tcPrChange>
          </w:tcPr>
          <w:p w:rsidR="00855257" w:rsidRPr="00A027A5" w:rsidDel="00855257" w:rsidRDefault="00855257" w:rsidP="00855257">
            <w:pPr>
              <w:spacing w:after="0" w:line="240" w:lineRule="auto"/>
              <w:rPr>
                <w:del w:id="2401" w:author="Tiffany Lin" w:date="2012-05-17T07:04:00Z"/>
                <w:rFonts w:ascii="Times New Roman" w:eastAsia="Times New Roman" w:hAnsi="Times New Roman" w:cs="Times New Roman"/>
                <w:sz w:val="24"/>
                <w:szCs w:val="24"/>
                <w:rPrChange w:id="2402" w:author="Tiffany Lin" w:date="2012-05-20T17:52:00Z">
                  <w:rPr>
                    <w:del w:id="2403" w:author="Tiffany Lin" w:date="2012-05-17T07:04:00Z"/>
                    <w:rFonts w:ascii="Times New Roman" w:eastAsia="Times New Roman" w:hAnsi="Times New Roman" w:cs="Times New Roman"/>
                    <w:color w:val="000000"/>
                  </w:rPr>
                </w:rPrChange>
              </w:rPr>
              <w:pPrChange w:id="2404" w:author="Tiffany Lin" w:date="2012-05-17T07:06:00Z">
                <w:pPr>
                  <w:spacing w:after="0" w:line="240" w:lineRule="auto"/>
                </w:pPr>
              </w:pPrChange>
            </w:pPr>
            <w:del w:id="2405" w:author="Tiffany Lin" w:date="2012-05-17T07:04:00Z">
              <w:r w:rsidRPr="00A027A5" w:rsidDel="00855257">
                <w:rPr>
                  <w:rFonts w:ascii="Times New Roman" w:eastAsia="Times New Roman" w:hAnsi="Times New Roman" w:cs="Times New Roman"/>
                  <w:sz w:val="24"/>
                  <w:szCs w:val="24"/>
                  <w:rPrChange w:id="2406" w:author="Tiffany Lin" w:date="2012-05-20T17:52:00Z">
                    <w:rPr>
                      <w:rFonts w:ascii="Times New Roman" w:eastAsia="Times New Roman" w:hAnsi="Times New Roman" w:cs="Times New Roman"/>
                      <w:color w:val="000000"/>
                    </w:rPr>
                  </w:rPrChange>
                </w:rPr>
                <w:delText>mean</w:delText>
              </w:r>
            </w:del>
          </w:p>
        </w:tc>
        <w:tc>
          <w:tcPr>
            <w:tcW w:w="5927" w:type="dxa"/>
            <w:shd w:val="clear" w:color="auto" w:fill="auto"/>
            <w:noWrap/>
            <w:vAlign w:val="bottom"/>
            <w:hideMark/>
            <w:tcPrChange w:id="2407" w:author="Tiffany Lin" w:date="2012-05-17T07:06:00Z">
              <w:tcPr>
                <w:tcW w:w="1116" w:type="dxa"/>
                <w:shd w:val="clear" w:color="auto" w:fill="auto"/>
                <w:noWrap/>
                <w:vAlign w:val="bottom"/>
                <w:hideMark/>
              </w:tcPr>
            </w:tcPrChange>
          </w:tcPr>
          <w:p w:rsidR="00855257" w:rsidRPr="00A027A5" w:rsidDel="00855257" w:rsidRDefault="00855257" w:rsidP="00855257">
            <w:pPr>
              <w:spacing w:after="0" w:line="240" w:lineRule="auto"/>
              <w:jc w:val="right"/>
              <w:rPr>
                <w:del w:id="2408" w:author="Tiffany Lin" w:date="2012-05-17T07:04:00Z"/>
                <w:rFonts w:ascii="Times New Roman" w:eastAsia="Times New Roman" w:hAnsi="Times New Roman" w:cs="Times New Roman"/>
                <w:sz w:val="24"/>
                <w:szCs w:val="24"/>
                <w:rPrChange w:id="2409" w:author="Tiffany Lin" w:date="2012-05-20T17:52:00Z">
                  <w:rPr>
                    <w:del w:id="2410" w:author="Tiffany Lin" w:date="2012-05-17T07:04:00Z"/>
                    <w:rFonts w:ascii="Times New Roman" w:eastAsia="Times New Roman" w:hAnsi="Times New Roman" w:cs="Times New Roman"/>
                    <w:color w:val="000000"/>
                  </w:rPr>
                </w:rPrChange>
              </w:rPr>
              <w:pPrChange w:id="2411" w:author="Tiffany Lin" w:date="2012-05-17T07:06:00Z">
                <w:pPr>
                  <w:spacing w:after="0" w:line="240" w:lineRule="auto"/>
                  <w:jc w:val="right"/>
                </w:pPr>
              </w:pPrChange>
            </w:pPr>
            <w:del w:id="2412" w:author="Tiffany Lin" w:date="2012-05-17T07:04:00Z">
              <w:r w:rsidRPr="00A027A5" w:rsidDel="00855257">
                <w:rPr>
                  <w:rFonts w:ascii="Times New Roman" w:eastAsia="Times New Roman" w:hAnsi="Times New Roman" w:cs="Times New Roman"/>
                  <w:sz w:val="24"/>
                  <w:szCs w:val="24"/>
                  <w:rPrChange w:id="2413" w:author="Tiffany Lin" w:date="2012-05-20T17:52:00Z">
                    <w:rPr>
                      <w:rFonts w:ascii="Times New Roman" w:eastAsia="Times New Roman" w:hAnsi="Times New Roman" w:cs="Times New Roman"/>
                      <w:color w:val="000000"/>
                    </w:rPr>
                  </w:rPrChange>
                </w:rPr>
                <w:delText>-0.00103</w:delText>
              </w:r>
            </w:del>
          </w:p>
        </w:tc>
      </w:tr>
      <w:tr w:rsidR="00855257" w:rsidRPr="00A027A5" w:rsidDel="00855257" w:rsidTr="00855257">
        <w:tblPrEx>
          <w:tblPrExChange w:id="2414" w:author="Tiffany Lin" w:date="2012-05-17T07:06:00Z">
            <w:tblPrEx>
              <w:tblW w:w="2092" w:type="dxa"/>
            </w:tblPrEx>
          </w:tblPrExChange>
        </w:tblPrEx>
        <w:trPr>
          <w:trHeight w:val="1104"/>
          <w:del w:id="2415" w:author="Tiffany Lin" w:date="2012-05-17T07:04:00Z"/>
          <w:trPrChange w:id="2416" w:author="Tiffany Lin" w:date="2012-05-17T07:06:00Z">
            <w:trPr>
              <w:gridAfter w:val="0"/>
              <w:trHeight w:val="300"/>
            </w:trPr>
          </w:trPrChange>
        </w:trPr>
        <w:tc>
          <w:tcPr>
            <w:tcW w:w="1543" w:type="dxa"/>
            <w:shd w:val="clear" w:color="auto" w:fill="auto"/>
            <w:noWrap/>
            <w:vAlign w:val="bottom"/>
            <w:hideMark/>
            <w:tcPrChange w:id="2417" w:author="Tiffany Lin" w:date="2012-05-17T07:06:00Z">
              <w:tcPr>
                <w:tcW w:w="976" w:type="dxa"/>
                <w:shd w:val="clear" w:color="auto" w:fill="auto"/>
                <w:noWrap/>
                <w:vAlign w:val="bottom"/>
                <w:hideMark/>
              </w:tcPr>
            </w:tcPrChange>
          </w:tcPr>
          <w:p w:rsidR="00855257" w:rsidRPr="00A027A5" w:rsidDel="00855257" w:rsidRDefault="00855257" w:rsidP="00855257">
            <w:pPr>
              <w:spacing w:after="0" w:line="240" w:lineRule="auto"/>
              <w:rPr>
                <w:del w:id="2418" w:author="Tiffany Lin" w:date="2012-05-17T07:04:00Z"/>
                <w:rFonts w:ascii="Times New Roman" w:eastAsia="Times New Roman" w:hAnsi="Times New Roman" w:cs="Times New Roman"/>
                <w:sz w:val="24"/>
                <w:szCs w:val="24"/>
                <w:rPrChange w:id="2419" w:author="Tiffany Lin" w:date="2012-05-20T17:52:00Z">
                  <w:rPr>
                    <w:del w:id="2420" w:author="Tiffany Lin" w:date="2012-05-17T07:04:00Z"/>
                    <w:rFonts w:ascii="Times New Roman" w:eastAsia="Times New Roman" w:hAnsi="Times New Roman" w:cs="Times New Roman"/>
                    <w:color w:val="000000"/>
                  </w:rPr>
                </w:rPrChange>
              </w:rPr>
              <w:pPrChange w:id="2421" w:author="Tiffany Lin" w:date="2012-05-17T07:06:00Z">
                <w:pPr>
                  <w:spacing w:after="0" w:line="240" w:lineRule="auto"/>
                </w:pPr>
              </w:pPrChange>
            </w:pPr>
            <w:del w:id="2422" w:author="Tiffany Lin" w:date="2012-05-17T07:04:00Z">
              <w:r w:rsidRPr="00A027A5" w:rsidDel="00855257">
                <w:rPr>
                  <w:rFonts w:ascii="Times New Roman" w:eastAsia="Times New Roman" w:hAnsi="Times New Roman" w:cs="Times New Roman"/>
                  <w:sz w:val="24"/>
                  <w:szCs w:val="24"/>
                  <w:rPrChange w:id="2423" w:author="Tiffany Lin" w:date="2012-05-20T17:52:00Z">
                    <w:rPr>
                      <w:rFonts w:ascii="Times New Roman" w:eastAsia="Times New Roman" w:hAnsi="Times New Roman" w:cs="Times New Roman"/>
                      <w:color w:val="000000"/>
                    </w:rPr>
                  </w:rPrChange>
                </w:rPr>
                <w:delText>stdev</w:delText>
              </w:r>
            </w:del>
          </w:p>
        </w:tc>
        <w:tc>
          <w:tcPr>
            <w:tcW w:w="5927" w:type="dxa"/>
            <w:shd w:val="clear" w:color="auto" w:fill="auto"/>
            <w:noWrap/>
            <w:vAlign w:val="bottom"/>
            <w:hideMark/>
            <w:tcPrChange w:id="2424" w:author="Tiffany Lin" w:date="2012-05-17T07:06:00Z">
              <w:tcPr>
                <w:tcW w:w="1116" w:type="dxa"/>
                <w:shd w:val="clear" w:color="auto" w:fill="auto"/>
                <w:noWrap/>
                <w:vAlign w:val="bottom"/>
                <w:hideMark/>
              </w:tcPr>
            </w:tcPrChange>
          </w:tcPr>
          <w:p w:rsidR="00855257" w:rsidRPr="00A027A5" w:rsidDel="00855257" w:rsidRDefault="00855257" w:rsidP="00855257">
            <w:pPr>
              <w:spacing w:after="0" w:line="240" w:lineRule="auto"/>
              <w:jc w:val="right"/>
              <w:rPr>
                <w:del w:id="2425" w:author="Tiffany Lin" w:date="2012-05-17T07:04:00Z"/>
                <w:rFonts w:ascii="Times New Roman" w:eastAsia="Times New Roman" w:hAnsi="Times New Roman" w:cs="Times New Roman"/>
                <w:sz w:val="24"/>
                <w:szCs w:val="24"/>
                <w:rPrChange w:id="2426" w:author="Tiffany Lin" w:date="2012-05-20T17:52:00Z">
                  <w:rPr>
                    <w:del w:id="2427" w:author="Tiffany Lin" w:date="2012-05-17T07:04:00Z"/>
                    <w:rFonts w:ascii="Times New Roman" w:eastAsia="Times New Roman" w:hAnsi="Times New Roman" w:cs="Times New Roman"/>
                    <w:color w:val="000000"/>
                  </w:rPr>
                </w:rPrChange>
              </w:rPr>
              <w:pPrChange w:id="2428" w:author="Tiffany Lin" w:date="2012-05-17T07:06:00Z">
                <w:pPr>
                  <w:spacing w:after="0" w:line="240" w:lineRule="auto"/>
                  <w:jc w:val="right"/>
                </w:pPr>
              </w:pPrChange>
            </w:pPr>
            <w:del w:id="2429" w:author="Tiffany Lin" w:date="2012-05-17T07:04:00Z">
              <w:r w:rsidRPr="00A027A5" w:rsidDel="00855257">
                <w:rPr>
                  <w:rFonts w:ascii="Times New Roman" w:eastAsia="Times New Roman" w:hAnsi="Times New Roman" w:cs="Times New Roman"/>
                  <w:sz w:val="24"/>
                  <w:szCs w:val="24"/>
                  <w:rPrChange w:id="2430" w:author="Tiffany Lin" w:date="2012-05-20T17:52:00Z">
                    <w:rPr>
                      <w:rFonts w:ascii="Times New Roman" w:eastAsia="Times New Roman" w:hAnsi="Times New Roman" w:cs="Times New Roman"/>
                      <w:color w:val="000000"/>
                    </w:rPr>
                  </w:rPrChange>
                </w:rPr>
                <w:delText>0.113085</w:delText>
              </w:r>
            </w:del>
          </w:p>
        </w:tc>
      </w:tr>
      <w:tr w:rsidR="00855257" w:rsidRPr="00A027A5" w:rsidDel="00855257" w:rsidTr="00855257">
        <w:tblPrEx>
          <w:tblPrExChange w:id="2431" w:author="Tiffany Lin" w:date="2012-05-17T07:06:00Z">
            <w:tblPrEx>
              <w:tblW w:w="2092" w:type="dxa"/>
            </w:tblPrEx>
          </w:tblPrExChange>
        </w:tblPrEx>
        <w:trPr>
          <w:trHeight w:val="1104"/>
          <w:del w:id="2432" w:author="Tiffany Lin" w:date="2012-05-17T07:04:00Z"/>
          <w:trPrChange w:id="2433" w:author="Tiffany Lin" w:date="2012-05-17T07:06:00Z">
            <w:trPr>
              <w:gridAfter w:val="0"/>
              <w:trHeight w:val="300"/>
            </w:trPr>
          </w:trPrChange>
        </w:trPr>
        <w:tc>
          <w:tcPr>
            <w:tcW w:w="1543" w:type="dxa"/>
            <w:shd w:val="clear" w:color="auto" w:fill="auto"/>
            <w:noWrap/>
            <w:vAlign w:val="bottom"/>
            <w:hideMark/>
            <w:tcPrChange w:id="2434" w:author="Tiffany Lin" w:date="2012-05-17T07:06:00Z">
              <w:tcPr>
                <w:tcW w:w="976" w:type="dxa"/>
                <w:shd w:val="clear" w:color="auto" w:fill="auto"/>
                <w:noWrap/>
                <w:vAlign w:val="bottom"/>
                <w:hideMark/>
              </w:tcPr>
            </w:tcPrChange>
          </w:tcPr>
          <w:p w:rsidR="00855257" w:rsidRPr="00A027A5" w:rsidDel="00855257" w:rsidRDefault="00855257" w:rsidP="00855257">
            <w:pPr>
              <w:spacing w:after="0" w:line="240" w:lineRule="auto"/>
              <w:rPr>
                <w:del w:id="2435" w:author="Tiffany Lin" w:date="2012-05-17T07:04:00Z"/>
                <w:rFonts w:ascii="Times New Roman" w:eastAsia="Times New Roman" w:hAnsi="Times New Roman" w:cs="Times New Roman"/>
                <w:sz w:val="24"/>
                <w:szCs w:val="24"/>
                <w:rPrChange w:id="2436" w:author="Tiffany Lin" w:date="2012-05-20T17:52:00Z">
                  <w:rPr>
                    <w:del w:id="2437" w:author="Tiffany Lin" w:date="2012-05-17T07:04:00Z"/>
                    <w:rFonts w:ascii="Times New Roman" w:eastAsia="Times New Roman" w:hAnsi="Times New Roman" w:cs="Times New Roman"/>
                    <w:color w:val="000000"/>
                  </w:rPr>
                </w:rPrChange>
              </w:rPr>
              <w:pPrChange w:id="2438" w:author="Tiffany Lin" w:date="2012-05-17T07:06:00Z">
                <w:pPr>
                  <w:spacing w:after="0" w:line="240" w:lineRule="auto"/>
                </w:pPr>
              </w:pPrChange>
            </w:pPr>
            <w:del w:id="2439" w:author="Tiffany Lin" w:date="2012-05-17T07:04:00Z">
              <w:r w:rsidRPr="00A027A5" w:rsidDel="00855257">
                <w:rPr>
                  <w:rFonts w:ascii="Times New Roman" w:eastAsia="Times New Roman" w:hAnsi="Times New Roman" w:cs="Times New Roman"/>
                  <w:sz w:val="24"/>
                  <w:szCs w:val="24"/>
                  <w:rPrChange w:id="2440" w:author="Tiffany Lin" w:date="2012-05-20T17:52:00Z">
                    <w:rPr>
                      <w:rFonts w:ascii="Times New Roman" w:eastAsia="Times New Roman" w:hAnsi="Times New Roman" w:cs="Times New Roman"/>
                      <w:color w:val="000000"/>
                    </w:rPr>
                  </w:rPrChange>
                </w:rPr>
                <w:delText>median</w:delText>
              </w:r>
            </w:del>
          </w:p>
        </w:tc>
        <w:tc>
          <w:tcPr>
            <w:tcW w:w="5927" w:type="dxa"/>
            <w:shd w:val="clear" w:color="auto" w:fill="auto"/>
            <w:noWrap/>
            <w:vAlign w:val="bottom"/>
            <w:hideMark/>
            <w:tcPrChange w:id="2441" w:author="Tiffany Lin" w:date="2012-05-17T07:06:00Z">
              <w:tcPr>
                <w:tcW w:w="1116" w:type="dxa"/>
                <w:shd w:val="clear" w:color="auto" w:fill="auto"/>
                <w:noWrap/>
                <w:vAlign w:val="bottom"/>
                <w:hideMark/>
              </w:tcPr>
            </w:tcPrChange>
          </w:tcPr>
          <w:p w:rsidR="00855257" w:rsidRPr="00A027A5" w:rsidDel="00855257" w:rsidRDefault="00855257" w:rsidP="00855257">
            <w:pPr>
              <w:spacing w:after="0" w:line="240" w:lineRule="auto"/>
              <w:jc w:val="right"/>
              <w:rPr>
                <w:del w:id="2442" w:author="Tiffany Lin" w:date="2012-05-17T07:04:00Z"/>
                <w:rFonts w:ascii="Times New Roman" w:eastAsia="Times New Roman" w:hAnsi="Times New Roman" w:cs="Times New Roman"/>
                <w:sz w:val="24"/>
                <w:szCs w:val="24"/>
                <w:rPrChange w:id="2443" w:author="Tiffany Lin" w:date="2012-05-20T17:52:00Z">
                  <w:rPr>
                    <w:del w:id="2444" w:author="Tiffany Lin" w:date="2012-05-17T07:04:00Z"/>
                    <w:rFonts w:ascii="Times New Roman" w:eastAsia="Times New Roman" w:hAnsi="Times New Roman" w:cs="Times New Roman"/>
                    <w:color w:val="000000"/>
                  </w:rPr>
                </w:rPrChange>
              </w:rPr>
              <w:pPrChange w:id="2445" w:author="Tiffany Lin" w:date="2012-05-17T07:06:00Z">
                <w:pPr>
                  <w:spacing w:after="0" w:line="240" w:lineRule="auto"/>
                  <w:jc w:val="right"/>
                </w:pPr>
              </w:pPrChange>
            </w:pPr>
            <w:del w:id="2446" w:author="Tiffany Lin" w:date="2012-05-17T07:04:00Z">
              <w:r w:rsidRPr="00A027A5" w:rsidDel="00855257">
                <w:rPr>
                  <w:rFonts w:ascii="Times New Roman" w:eastAsia="Times New Roman" w:hAnsi="Times New Roman" w:cs="Times New Roman"/>
                  <w:sz w:val="24"/>
                  <w:szCs w:val="24"/>
                  <w:rPrChange w:id="2447" w:author="Tiffany Lin" w:date="2012-05-20T17:52:00Z">
                    <w:rPr>
                      <w:rFonts w:ascii="Times New Roman" w:eastAsia="Times New Roman" w:hAnsi="Times New Roman" w:cs="Times New Roman"/>
                      <w:color w:val="000000"/>
                    </w:rPr>
                  </w:rPrChange>
                </w:rPr>
                <w:delText>0</w:delText>
              </w:r>
            </w:del>
          </w:p>
        </w:tc>
      </w:tr>
    </w:tbl>
    <w:p w:rsidR="00E66143" w:rsidRPr="00A027A5" w:rsidRDefault="00F76F12" w:rsidP="00E66143">
      <w:pPr>
        <w:pStyle w:val="DoubleSpaced"/>
        <w:keepNext/>
        <w:rPr>
          <w:ins w:id="2448" w:author="Tiffany Lin" w:date="2012-05-18T17:59:00Z"/>
          <w:rPrChange w:id="2449" w:author="Tiffany Lin" w:date="2012-05-20T17:52:00Z">
            <w:rPr>
              <w:ins w:id="2450" w:author="Tiffany Lin" w:date="2012-05-18T17:59:00Z"/>
            </w:rPr>
          </w:rPrChange>
        </w:rPr>
        <w:pPrChange w:id="2451" w:author="Tiffany Lin" w:date="2012-05-18T17:59:00Z">
          <w:pPr>
            <w:pStyle w:val="DoubleSpaced"/>
          </w:pPr>
        </w:pPrChange>
      </w:pPr>
      <w:ins w:id="2452" w:author="Tiffany Lin" w:date="2012-05-18T17:50:00Z">
        <w:r w:rsidRPr="00A027A5">
          <w:rPr>
            <w:rPrChange w:id="2453" w:author="Tiffany Lin" w:date="2012-05-20T17:52:00Z">
              <w:rPr/>
            </w:rPrChange>
          </w:rPr>
          <w:drawing>
            <wp:inline distT="0" distB="0" distL="0" distR="0">
              <wp:extent cx="4572000" cy="2743200"/>
              <wp:effectExtent l="19050" t="0" r="19050" b="0"/>
              <wp:docPr id="14"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rsidR="00F76F12" w:rsidRPr="00A027A5" w:rsidRDefault="00E66143" w:rsidP="00E66143">
      <w:pPr>
        <w:pStyle w:val="Caption"/>
        <w:rPr>
          <w:ins w:id="2454" w:author="Tiffany Lin" w:date="2012-05-20T13:44:00Z"/>
          <w:rFonts w:ascii="Times New Roman" w:hAnsi="Times New Roman" w:cs="Times New Roman"/>
          <w:b w:val="0"/>
          <w:color w:val="auto"/>
          <w:sz w:val="24"/>
          <w:szCs w:val="24"/>
          <w:rPrChange w:id="2455" w:author="Tiffany Lin" w:date="2012-05-20T17:52:00Z">
            <w:rPr>
              <w:ins w:id="2456" w:author="Tiffany Lin" w:date="2012-05-20T13:44:00Z"/>
              <w:rFonts w:ascii="Times New Roman" w:hAnsi="Times New Roman" w:cs="Times New Roman"/>
              <w:b w:val="0"/>
              <w:color w:val="auto"/>
              <w:sz w:val="24"/>
              <w:szCs w:val="24"/>
            </w:rPr>
          </w:rPrChange>
        </w:rPr>
        <w:pPrChange w:id="2457" w:author="Tiffany Lin" w:date="2012-05-18T17:59:00Z">
          <w:pPr>
            <w:pStyle w:val="Heading1"/>
          </w:pPr>
        </w:pPrChange>
      </w:pPr>
      <w:bookmarkStart w:id="2458" w:name="_Toc325133861"/>
      <w:bookmarkStart w:id="2459" w:name="_Toc325244392"/>
      <w:bookmarkStart w:id="2460" w:name="_Toc325299620"/>
      <w:bookmarkStart w:id="2461" w:name="_Toc325299646"/>
      <w:bookmarkStart w:id="2462" w:name="_Ref325307140"/>
      <w:bookmarkStart w:id="2463" w:name="_Ref325307147"/>
      <w:ins w:id="2464" w:author="Tiffany Lin" w:date="2012-05-18T17:59:00Z">
        <w:r w:rsidRPr="00A027A5">
          <w:rPr>
            <w:rFonts w:ascii="Times New Roman" w:hAnsi="Times New Roman" w:cs="Times New Roman"/>
            <w:b w:val="0"/>
            <w:color w:val="auto"/>
            <w:sz w:val="24"/>
            <w:szCs w:val="24"/>
            <w:rPrChange w:id="2465" w:author="Tiffany Lin" w:date="2012-05-20T17:52:00Z">
              <w:rPr/>
            </w:rPrChange>
          </w:rPr>
          <w:t xml:space="preserve">Figure </w:t>
        </w:r>
        <w:r w:rsidRPr="00A027A5">
          <w:rPr>
            <w:rFonts w:ascii="Times New Roman" w:hAnsi="Times New Roman" w:cs="Times New Roman"/>
            <w:b w:val="0"/>
            <w:color w:val="auto"/>
            <w:sz w:val="24"/>
            <w:szCs w:val="24"/>
            <w:rPrChange w:id="2466" w:author="Tiffany Lin" w:date="2012-05-20T17:52:00Z">
              <w:rPr/>
            </w:rPrChange>
          </w:rPr>
          <w:fldChar w:fldCharType="begin"/>
        </w:r>
        <w:r w:rsidRPr="00A027A5">
          <w:rPr>
            <w:rFonts w:ascii="Times New Roman" w:hAnsi="Times New Roman" w:cs="Times New Roman"/>
            <w:b w:val="0"/>
            <w:color w:val="auto"/>
            <w:sz w:val="24"/>
            <w:szCs w:val="24"/>
            <w:rPrChange w:id="2467" w:author="Tiffany Lin" w:date="2012-05-20T17:52:00Z">
              <w:rPr/>
            </w:rPrChange>
          </w:rPr>
          <w:instrText xml:space="preserve"> SEQ Figure \* ARABIC </w:instrText>
        </w:r>
      </w:ins>
      <w:r w:rsidRPr="00A027A5">
        <w:rPr>
          <w:rFonts w:ascii="Times New Roman" w:hAnsi="Times New Roman" w:cs="Times New Roman"/>
          <w:b w:val="0"/>
          <w:color w:val="auto"/>
          <w:sz w:val="24"/>
          <w:szCs w:val="24"/>
          <w:rPrChange w:id="2468" w:author="Tiffany Lin" w:date="2012-05-20T17:52:00Z">
            <w:rPr/>
          </w:rPrChange>
        </w:rPr>
        <w:fldChar w:fldCharType="separate"/>
      </w:r>
      <w:ins w:id="2469" w:author="Tiffany Lin" w:date="2012-05-19T20:12:00Z">
        <w:r w:rsidR="00296D78" w:rsidRPr="00A027A5">
          <w:rPr>
            <w:rFonts w:ascii="Times New Roman" w:hAnsi="Times New Roman" w:cs="Times New Roman"/>
            <w:b w:val="0"/>
            <w:noProof/>
            <w:color w:val="auto"/>
            <w:sz w:val="24"/>
            <w:szCs w:val="24"/>
            <w:rPrChange w:id="2470" w:author="Tiffany Lin" w:date="2012-05-20T17:52:00Z">
              <w:rPr>
                <w:rFonts w:ascii="Times New Roman" w:hAnsi="Times New Roman" w:cs="Times New Roman"/>
                <w:b w:val="0"/>
                <w:noProof/>
                <w:color w:val="auto"/>
                <w:sz w:val="24"/>
                <w:szCs w:val="24"/>
              </w:rPr>
            </w:rPrChange>
          </w:rPr>
          <w:t>7</w:t>
        </w:r>
      </w:ins>
      <w:ins w:id="2471" w:author="Tiffany Lin" w:date="2012-05-18T17:59:00Z">
        <w:r w:rsidRPr="00A027A5">
          <w:rPr>
            <w:rFonts w:ascii="Times New Roman" w:hAnsi="Times New Roman" w:cs="Times New Roman"/>
            <w:b w:val="0"/>
            <w:color w:val="auto"/>
            <w:sz w:val="24"/>
            <w:szCs w:val="24"/>
            <w:rPrChange w:id="2472" w:author="Tiffany Lin" w:date="2012-05-20T17:52:00Z">
              <w:rPr/>
            </w:rPrChange>
          </w:rPr>
          <w:fldChar w:fldCharType="end"/>
        </w:r>
        <w:bookmarkEnd w:id="2463"/>
        <w:r w:rsidRPr="00A027A5">
          <w:rPr>
            <w:rFonts w:ascii="Times New Roman" w:hAnsi="Times New Roman" w:cs="Times New Roman"/>
            <w:b w:val="0"/>
            <w:color w:val="auto"/>
            <w:sz w:val="24"/>
            <w:szCs w:val="24"/>
            <w:rPrChange w:id="2473" w:author="Tiffany Lin" w:date="2012-05-20T17:52:00Z">
              <w:rPr/>
            </w:rPrChange>
          </w:rPr>
          <w:t>: The difference between the multinet AUROC and the single net AUROC versus the multinet AUROC.</w:t>
        </w:r>
      </w:ins>
      <w:bookmarkEnd w:id="2458"/>
      <w:bookmarkEnd w:id="2459"/>
      <w:bookmarkEnd w:id="2460"/>
      <w:bookmarkEnd w:id="2461"/>
      <w:bookmarkEnd w:id="2462"/>
    </w:p>
    <w:p w:rsidR="00701FE8" w:rsidRPr="00A027A5" w:rsidRDefault="00701FE8" w:rsidP="00701FE8">
      <w:pPr>
        <w:pStyle w:val="DoubleSpaced"/>
        <w:ind w:firstLine="720"/>
        <w:rPr>
          <w:ins w:id="2474" w:author="Tiffany Lin" w:date="2012-05-19T18:57:00Z"/>
          <w:rPrChange w:id="2475" w:author="Tiffany Lin" w:date="2012-05-20T17:52:00Z">
            <w:rPr>
              <w:ins w:id="2476" w:author="Tiffany Lin" w:date="2012-05-19T18:57:00Z"/>
              <w:rFonts w:ascii="Times New Roman" w:hAnsi="Times New Roman" w:cs="Times New Roman"/>
              <w:b w:val="0"/>
              <w:color w:val="auto"/>
              <w:sz w:val="24"/>
              <w:szCs w:val="24"/>
            </w:rPr>
          </w:rPrChange>
        </w:rPr>
        <w:pPrChange w:id="2477" w:author="Tiffany Lin" w:date="2012-05-20T13:45:00Z">
          <w:pPr>
            <w:pStyle w:val="Heading1"/>
          </w:pPr>
        </w:pPrChange>
      </w:pPr>
      <w:ins w:id="2478" w:author="Tiffany Lin" w:date="2012-05-20T13:45:00Z">
        <w:r w:rsidRPr="00A027A5">
          <w:rPr>
            <w:rPrChange w:id="2479" w:author="Tiffany Lin" w:date="2012-05-20T17:52:00Z">
              <w:rPr/>
            </w:rPrChange>
          </w:rPr>
          <w:lastRenderedPageBreak/>
          <w:t>As you can see, there seems to be some</w:t>
        </w:r>
      </w:ins>
      <w:ins w:id="2480" w:author="Tiffany Lin" w:date="2012-05-20T14:19:00Z">
        <w:r w:rsidR="00070397" w:rsidRPr="00A027A5">
          <w:rPr>
            <w:rPrChange w:id="2481" w:author="Tiffany Lin" w:date="2012-05-20T17:52:00Z">
              <w:rPr/>
            </w:rPrChange>
          </w:rPr>
          <w:t xml:space="preserve"> correlation.  We also decided to examine </w:t>
        </w:r>
      </w:ins>
      <w:ins w:id="2482" w:author="Tiffany Lin" w:date="2012-05-20T14:20:00Z">
        <w:r w:rsidR="00070397" w:rsidRPr="00A027A5">
          <w:rPr>
            <w:rPrChange w:id="2483" w:author="Tiffany Lin" w:date="2012-05-20T17:52:00Z">
              <w:rPr/>
            </w:rPrChange>
          </w:rPr>
          <w:t xml:space="preserve">the relationship between the number of samples available and the difference between the AUROC values, as well as the relationship between the number of features and the difference </w:t>
        </w:r>
      </w:ins>
      <w:ins w:id="2484" w:author="Tiffany Lin" w:date="2012-05-20T14:21:00Z">
        <w:r w:rsidR="00070397" w:rsidRPr="00A027A5">
          <w:rPr>
            <w:rPrChange w:id="2485" w:author="Tiffany Lin" w:date="2012-05-20T17:52:00Z">
              <w:rPr/>
            </w:rPrChange>
          </w:rPr>
          <w:t>between the AUROC values</w:t>
        </w:r>
      </w:ins>
      <w:ins w:id="2486" w:author="Tiffany Lin" w:date="2012-05-20T14:20:00Z">
        <w:r w:rsidR="00070397" w:rsidRPr="00A027A5">
          <w:rPr>
            <w:rPrChange w:id="2487" w:author="Tiffany Lin" w:date="2012-05-20T17:52:00Z">
              <w:rPr/>
            </w:rPrChange>
          </w:rPr>
          <w:t xml:space="preserve">.  </w:t>
        </w:r>
      </w:ins>
    </w:p>
    <w:p w:rsidR="00296D78" w:rsidRPr="00A027A5" w:rsidRDefault="0023494D" w:rsidP="00296D78">
      <w:pPr>
        <w:keepNext/>
        <w:rPr>
          <w:ins w:id="2488" w:author="Tiffany Lin" w:date="2012-05-19T20:12:00Z"/>
          <w:rFonts w:ascii="Times New Roman" w:hAnsi="Times New Roman" w:cs="Times New Roman"/>
          <w:sz w:val="24"/>
          <w:szCs w:val="24"/>
          <w:rPrChange w:id="2489" w:author="Tiffany Lin" w:date="2012-05-20T17:52:00Z">
            <w:rPr>
              <w:ins w:id="2490" w:author="Tiffany Lin" w:date="2012-05-19T20:12:00Z"/>
            </w:rPr>
          </w:rPrChange>
        </w:rPr>
        <w:pPrChange w:id="2491" w:author="Tiffany Lin" w:date="2012-05-19T20:12:00Z">
          <w:pPr/>
        </w:pPrChange>
      </w:pPr>
      <w:ins w:id="2492" w:author="Tiffany Lin" w:date="2012-05-19T19:31:00Z">
        <w:r w:rsidRPr="00A027A5">
          <w:rPr>
            <w:rFonts w:ascii="Times New Roman" w:hAnsi="Times New Roman" w:cs="Times New Roman"/>
            <w:sz w:val="24"/>
            <w:szCs w:val="24"/>
            <w:rPrChange w:id="2493" w:author="Tiffany Lin" w:date="2012-05-20T17:52:00Z">
              <w:rPr/>
            </w:rPrChange>
          </w:rPr>
          <w:drawing>
            <wp:inline distT="0" distB="0" distL="0" distR="0">
              <wp:extent cx="4572000" cy="2743200"/>
              <wp:effectExtent l="19050" t="0" r="19050" b="0"/>
              <wp:docPr id="17"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B54840" w:rsidRPr="00A027A5" w:rsidRDefault="00296D78" w:rsidP="00296D78">
      <w:pPr>
        <w:pStyle w:val="Caption"/>
        <w:rPr>
          <w:ins w:id="2494" w:author="Tiffany Lin" w:date="2012-05-19T19:35:00Z"/>
          <w:rFonts w:ascii="Times New Roman" w:hAnsi="Times New Roman" w:cs="Times New Roman"/>
          <w:b w:val="0"/>
          <w:color w:val="auto"/>
          <w:sz w:val="24"/>
          <w:szCs w:val="24"/>
          <w:rPrChange w:id="2495" w:author="Tiffany Lin" w:date="2012-05-20T17:52:00Z">
            <w:rPr>
              <w:ins w:id="2496" w:author="Tiffany Lin" w:date="2012-05-19T19:35:00Z"/>
            </w:rPr>
          </w:rPrChange>
        </w:rPr>
        <w:pPrChange w:id="2497" w:author="Tiffany Lin" w:date="2012-05-19T20:12:00Z">
          <w:pPr>
            <w:pStyle w:val="Heading1"/>
          </w:pPr>
        </w:pPrChange>
      </w:pPr>
      <w:bookmarkStart w:id="2498" w:name="_Toc325244393"/>
      <w:bookmarkStart w:id="2499" w:name="_Toc325299621"/>
      <w:bookmarkStart w:id="2500" w:name="_Toc325299647"/>
      <w:bookmarkStart w:id="2501" w:name="_Ref325312794"/>
      <w:ins w:id="2502" w:author="Tiffany Lin" w:date="2012-05-19T20:12:00Z">
        <w:r w:rsidRPr="00A027A5">
          <w:rPr>
            <w:rFonts w:ascii="Times New Roman" w:hAnsi="Times New Roman" w:cs="Times New Roman"/>
            <w:b w:val="0"/>
            <w:color w:val="auto"/>
            <w:sz w:val="24"/>
            <w:szCs w:val="24"/>
            <w:rPrChange w:id="2503" w:author="Tiffany Lin" w:date="2012-05-20T17:52:00Z">
              <w:rPr/>
            </w:rPrChange>
          </w:rPr>
          <w:t xml:space="preserve">Figure </w:t>
        </w:r>
        <w:r w:rsidRPr="00A027A5">
          <w:rPr>
            <w:rFonts w:ascii="Times New Roman" w:hAnsi="Times New Roman" w:cs="Times New Roman"/>
            <w:b w:val="0"/>
            <w:color w:val="auto"/>
            <w:sz w:val="24"/>
            <w:szCs w:val="24"/>
            <w:rPrChange w:id="2504" w:author="Tiffany Lin" w:date="2012-05-20T17:52:00Z">
              <w:rPr/>
            </w:rPrChange>
          </w:rPr>
          <w:fldChar w:fldCharType="begin"/>
        </w:r>
        <w:r w:rsidRPr="00A027A5">
          <w:rPr>
            <w:rFonts w:ascii="Times New Roman" w:hAnsi="Times New Roman" w:cs="Times New Roman"/>
            <w:b w:val="0"/>
            <w:color w:val="auto"/>
            <w:sz w:val="24"/>
            <w:szCs w:val="24"/>
            <w:rPrChange w:id="2505" w:author="Tiffany Lin" w:date="2012-05-20T17:52:00Z">
              <w:rPr/>
            </w:rPrChange>
          </w:rPr>
          <w:instrText xml:space="preserve"> SEQ Figure \* ARABIC </w:instrText>
        </w:r>
      </w:ins>
      <w:r w:rsidRPr="00A027A5">
        <w:rPr>
          <w:rFonts w:ascii="Times New Roman" w:hAnsi="Times New Roman" w:cs="Times New Roman"/>
          <w:b w:val="0"/>
          <w:color w:val="auto"/>
          <w:sz w:val="24"/>
          <w:szCs w:val="24"/>
          <w:rPrChange w:id="2506" w:author="Tiffany Lin" w:date="2012-05-20T17:52:00Z">
            <w:rPr/>
          </w:rPrChange>
        </w:rPr>
        <w:fldChar w:fldCharType="separate"/>
      </w:r>
      <w:ins w:id="2507" w:author="Tiffany Lin" w:date="2012-05-19T20:12:00Z">
        <w:r w:rsidRPr="00A027A5">
          <w:rPr>
            <w:rFonts w:ascii="Times New Roman" w:hAnsi="Times New Roman" w:cs="Times New Roman"/>
            <w:b w:val="0"/>
            <w:noProof/>
            <w:color w:val="auto"/>
            <w:sz w:val="24"/>
            <w:szCs w:val="24"/>
            <w:rPrChange w:id="2508" w:author="Tiffany Lin" w:date="2012-05-20T17:52:00Z">
              <w:rPr>
                <w:rFonts w:ascii="Times New Roman" w:hAnsi="Times New Roman" w:cs="Times New Roman"/>
                <w:b w:val="0"/>
                <w:noProof/>
                <w:color w:val="auto"/>
                <w:sz w:val="24"/>
                <w:szCs w:val="24"/>
              </w:rPr>
            </w:rPrChange>
          </w:rPr>
          <w:t>8</w:t>
        </w:r>
        <w:r w:rsidRPr="00A027A5">
          <w:rPr>
            <w:rFonts w:ascii="Times New Roman" w:hAnsi="Times New Roman" w:cs="Times New Roman"/>
            <w:b w:val="0"/>
            <w:color w:val="auto"/>
            <w:sz w:val="24"/>
            <w:szCs w:val="24"/>
            <w:rPrChange w:id="2509" w:author="Tiffany Lin" w:date="2012-05-20T17:52:00Z">
              <w:rPr/>
            </w:rPrChange>
          </w:rPr>
          <w:fldChar w:fldCharType="end"/>
        </w:r>
        <w:bookmarkEnd w:id="2501"/>
        <w:r w:rsidRPr="00A027A5">
          <w:rPr>
            <w:rFonts w:ascii="Times New Roman" w:hAnsi="Times New Roman" w:cs="Times New Roman"/>
            <w:b w:val="0"/>
            <w:color w:val="auto"/>
            <w:sz w:val="24"/>
            <w:szCs w:val="24"/>
            <w:rPrChange w:id="2510" w:author="Tiffany Lin" w:date="2012-05-20T17:52:00Z">
              <w:rPr/>
            </w:rPrChange>
          </w:rPr>
          <w:t>: Difference between the multinet AUROC and the single net AUROC versus the number of samples in the experiments.</w:t>
        </w:r>
      </w:ins>
      <w:bookmarkEnd w:id="2498"/>
      <w:bookmarkEnd w:id="2499"/>
      <w:bookmarkEnd w:id="2500"/>
    </w:p>
    <w:p w:rsidR="00296D78" w:rsidRPr="00A027A5" w:rsidRDefault="0023494D" w:rsidP="00296D78">
      <w:pPr>
        <w:keepNext/>
        <w:rPr>
          <w:ins w:id="2511" w:author="Tiffany Lin" w:date="2012-05-19T20:12:00Z"/>
          <w:rFonts w:ascii="Times New Roman" w:hAnsi="Times New Roman" w:cs="Times New Roman"/>
          <w:sz w:val="24"/>
          <w:szCs w:val="24"/>
          <w:rPrChange w:id="2512" w:author="Tiffany Lin" w:date="2012-05-20T17:52:00Z">
            <w:rPr>
              <w:ins w:id="2513" w:author="Tiffany Lin" w:date="2012-05-19T20:12:00Z"/>
            </w:rPr>
          </w:rPrChange>
        </w:rPr>
        <w:pPrChange w:id="2514" w:author="Tiffany Lin" w:date="2012-05-19T20:12:00Z">
          <w:pPr/>
        </w:pPrChange>
      </w:pPr>
      <w:ins w:id="2515" w:author="Tiffany Lin" w:date="2012-05-19T19:35:00Z">
        <w:r w:rsidRPr="00A027A5">
          <w:rPr>
            <w:rFonts w:ascii="Times New Roman" w:hAnsi="Times New Roman" w:cs="Times New Roman"/>
            <w:sz w:val="24"/>
            <w:szCs w:val="24"/>
            <w:rPrChange w:id="2516" w:author="Tiffany Lin" w:date="2012-05-20T17:52:00Z">
              <w:rPr/>
            </w:rPrChange>
          </w:rPr>
          <w:drawing>
            <wp:inline distT="0" distB="0" distL="0" distR="0">
              <wp:extent cx="4572000" cy="2743200"/>
              <wp:effectExtent l="19050" t="0" r="19050" b="0"/>
              <wp:docPr id="19"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23494D" w:rsidRPr="00A027A5" w:rsidRDefault="00296D78" w:rsidP="00296D78">
      <w:pPr>
        <w:pStyle w:val="Caption"/>
        <w:rPr>
          <w:ins w:id="2517" w:author="Tiffany Lin" w:date="2012-05-20T01:38:00Z"/>
          <w:rFonts w:ascii="Times New Roman" w:hAnsi="Times New Roman" w:cs="Times New Roman"/>
          <w:b w:val="0"/>
          <w:color w:val="auto"/>
          <w:sz w:val="24"/>
          <w:szCs w:val="24"/>
          <w:rPrChange w:id="2518" w:author="Tiffany Lin" w:date="2012-05-20T17:52:00Z">
            <w:rPr>
              <w:ins w:id="2519" w:author="Tiffany Lin" w:date="2012-05-20T01:38:00Z"/>
              <w:rFonts w:ascii="Times New Roman" w:hAnsi="Times New Roman" w:cs="Times New Roman"/>
              <w:b w:val="0"/>
              <w:color w:val="auto"/>
              <w:sz w:val="24"/>
              <w:szCs w:val="24"/>
            </w:rPr>
          </w:rPrChange>
        </w:rPr>
        <w:pPrChange w:id="2520" w:author="Tiffany Lin" w:date="2012-05-19T20:12:00Z">
          <w:pPr>
            <w:pStyle w:val="Heading1"/>
          </w:pPr>
        </w:pPrChange>
      </w:pPr>
      <w:bookmarkStart w:id="2521" w:name="_Toc325244394"/>
      <w:bookmarkStart w:id="2522" w:name="_Toc325299622"/>
      <w:bookmarkStart w:id="2523" w:name="_Toc325299648"/>
      <w:bookmarkStart w:id="2524" w:name="_Ref325312819"/>
      <w:ins w:id="2525" w:author="Tiffany Lin" w:date="2012-05-19T20:12:00Z">
        <w:r w:rsidRPr="00A027A5">
          <w:rPr>
            <w:rFonts w:ascii="Times New Roman" w:hAnsi="Times New Roman" w:cs="Times New Roman"/>
            <w:b w:val="0"/>
            <w:color w:val="auto"/>
            <w:sz w:val="24"/>
            <w:szCs w:val="24"/>
            <w:rPrChange w:id="2526" w:author="Tiffany Lin" w:date="2012-05-20T17:52:00Z">
              <w:rPr/>
            </w:rPrChange>
          </w:rPr>
          <w:t xml:space="preserve">Figure </w:t>
        </w:r>
        <w:r w:rsidRPr="00A027A5">
          <w:rPr>
            <w:rFonts w:ascii="Times New Roman" w:hAnsi="Times New Roman" w:cs="Times New Roman"/>
            <w:b w:val="0"/>
            <w:color w:val="auto"/>
            <w:sz w:val="24"/>
            <w:szCs w:val="24"/>
            <w:rPrChange w:id="2527" w:author="Tiffany Lin" w:date="2012-05-20T17:52:00Z">
              <w:rPr/>
            </w:rPrChange>
          </w:rPr>
          <w:fldChar w:fldCharType="begin"/>
        </w:r>
        <w:r w:rsidRPr="00A027A5">
          <w:rPr>
            <w:rFonts w:ascii="Times New Roman" w:hAnsi="Times New Roman" w:cs="Times New Roman"/>
            <w:b w:val="0"/>
            <w:color w:val="auto"/>
            <w:sz w:val="24"/>
            <w:szCs w:val="24"/>
            <w:rPrChange w:id="2528" w:author="Tiffany Lin" w:date="2012-05-20T17:52:00Z">
              <w:rPr/>
            </w:rPrChange>
          </w:rPr>
          <w:instrText xml:space="preserve"> SEQ Figure \* ARABIC </w:instrText>
        </w:r>
      </w:ins>
      <w:r w:rsidRPr="00A027A5">
        <w:rPr>
          <w:rFonts w:ascii="Times New Roman" w:hAnsi="Times New Roman" w:cs="Times New Roman"/>
          <w:b w:val="0"/>
          <w:color w:val="auto"/>
          <w:sz w:val="24"/>
          <w:szCs w:val="24"/>
          <w:rPrChange w:id="2529" w:author="Tiffany Lin" w:date="2012-05-20T17:52:00Z">
            <w:rPr/>
          </w:rPrChange>
        </w:rPr>
        <w:fldChar w:fldCharType="separate"/>
      </w:r>
      <w:ins w:id="2530" w:author="Tiffany Lin" w:date="2012-05-19T20:12:00Z">
        <w:r w:rsidRPr="00A027A5">
          <w:rPr>
            <w:rFonts w:ascii="Times New Roman" w:hAnsi="Times New Roman" w:cs="Times New Roman"/>
            <w:b w:val="0"/>
            <w:noProof/>
            <w:color w:val="auto"/>
            <w:sz w:val="24"/>
            <w:szCs w:val="24"/>
            <w:rPrChange w:id="2531" w:author="Tiffany Lin" w:date="2012-05-20T17:52:00Z">
              <w:rPr>
                <w:noProof/>
              </w:rPr>
            </w:rPrChange>
          </w:rPr>
          <w:t>9</w:t>
        </w:r>
        <w:r w:rsidRPr="00A027A5">
          <w:rPr>
            <w:rFonts w:ascii="Times New Roman" w:hAnsi="Times New Roman" w:cs="Times New Roman"/>
            <w:b w:val="0"/>
            <w:color w:val="auto"/>
            <w:sz w:val="24"/>
            <w:szCs w:val="24"/>
            <w:rPrChange w:id="2532" w:author="Tiffany Lin" w:date="2012-05-20T17:52:00Z">
              <w:rPr/>
            </w:rPrChange>
          </w:rPr>
          <w:fldChar w:fldCharType="end"/>
        </w:r>
        <w:bookmarkEnd w:id="2524"/>
        <w:r w:rsidRPr="00A027A5">
          <w:rPr>
            <w:rFonts w:ascii="Times New Roman" w:hAnsi="Times New Roman" w:cs="Times New Roman"/>
            <w:b w:val="0"/>
            <w:color w:val="auto"/>
            <w:sz w:val="24"/>
            <w:szCs w:val="24"/>
            <w:rPrChange w:id="2533" w:author="Tiffany Lin" w:date="2012-05-20T17:52:00Z">
              <w:rPr/>
            </w:rPrChange>
          </w:rPr>
          <w:t>: Difference between th</w:t>
        </w:r>
      </w:ins>
      <w:ins w:id="2534" w:author="Tiffany Lin" w:date="2012-05-19T20:13:00Z">
        <w:r w:rsidRPr="00A027A5">
          <w:rPr>
            <w:rFonts w:ascii="Times New Roman" w:hAnsi="Times New Roman" w:cs="Times New Roman"/>
            <w:b w:val="0"/>
            <w:color w:val="auto"/>
            <w:sz w:val="24"/>
            <w:szCs w:val="24"/>
            <w:rPrChange w:id="2535" w:author="Tiffany Lin" w:date="2012-05-20T17:52:00Z">
              <w:rPr/>
            </w:rPrChange>
          </w:rPr>
          <w:t>e multinet AUROC and the single net AUROC versus the number of features (genes) in the experiments.</w:t>
        </w:r>
      </w:ins>
      <w:bookmarkEnd w:id="2521"/>
      <w:bookmarkEnd w:id="2522"/>
      <w:bookmarkEnd w:id="2523"/>
    </w:p>
    <w:p w:rsidR="000B0413" w:rsidRPr="00A027A5" w:rsidRDefault="00CB12E1" w:rsidP="00CB12E1">
      <w:pPr>
        <w:pStyle w:val="DoubleSpaced"/>
        <w:ind w:firstLine="720"/>
        <w:rPr>
          <w:ins w:id="2536" w:author="Tiffany Lin" w:date="2012-05-20T01:37:00Z"/>
          <w:rPrChange w:id="2537" w:author="Tiffany Lin" w:date="2012-05-20T17:52:00Z">
            <w:rPr>
              <w:ins w:id="2538" w:author="Tiffany Lin" w:date="2012-05-20T01:37:00Z"/>
              <w:rFonts w:ascii="Times New Roman" w:hAnsi="Times New Roman" w:cs="Times New Roman"/>
              <w:b w:val="0"/>
              <w:color w:val="auto"/>
              <w:sz w:val="24"/>
              <w:szCs w:val="24"/>
            </w:rPr>
          </w:rPrChange>
        </w:rPr>
        <w:pPrChange w:id="2539" w:author="Tiffany Lin" w:date="2012-05-20T14:48:00Z">
          <w:pPr>
            <w:pStyle w:val="Heading1"/>
          </w:pPr>
        </w:pPrChange>
      </w:pPr>
      <w:ins w:id="2540" w:author="Tiffany Lin" w:date="2012-05-20T14:48:00Z">
        <w:r w:rsidRPr="00A027A5">
          <w:rPr>
            <w:rPrChange w:id="2541" w:author="Tiffany Lin" w:date="2012-05-20T17:52:00Z">
              <w:rPr/>
            </w:rPrChange>
          </w:rPr>
          <w:lastRenderedPageBreak/>
          <w:t>From these</w:t>
        </w:r>
      </w:ins>
      <w:ins w:id="2542" w:author="Tiffany Lin" w:date="2012-05-20T14:49:00Z">
        <w:r w:rsidRPr="00A027A5">
          <w:rPr>
            <w:rPrChange w:id="2543" w:author="Tiffany Lin" w:date="2012-05-20T17:52:00Z">
              <w:rPr/>
            </w:rPrChange>
          </w:rPr>
          <w:t xml:space="preserve"> graphs, we</w:t>
        </w:r>
      </w:ins>
      <w:ins w:id="2544" w:author="Tiffany Lin" w:date="2012-05-20T15:41:00Z">
        <w:r w:rsidR="00261AC7" w:rsidRPr="00A027A5">
          <w:rPr>
            <w:rPrChange w:id="2545" w:author="Tiffany Lin" w:date="2012-05-20T17:52:00Z">
              <w:rPr/>
            </w:rPrChange>
          </w:rPr>
          <w:t xml:space="preserve"> decided to examine the t-test results for number of samples and number of </w:t>
        </w:r>
      </w:ins>
      <w:ins w:id="2546" w:author="Tiffany Lin" w:date="2012-05-20T15:47:00Z">
        <w:r w:rsidR="00261AC7" w:rsidRPr="00A027A5">
          <w:rPr>
            <w:rPrChange w:id="2547" w:author="Tiffany Lin" w:date="2012-05-20T17:52:00Z">
              <w:rPr/>
            </w:rPrChange>
          </w:rPr>
          <w:t>features</w:t>
        </w:r>
      </w:ins>
      <w:ins w:id="2548" w:author="Tiffany Lin" w:date="2012-05-20T15:41:00Z">
        <w:r w:rsidR="00261AC7" w:rsidRPr="00A027A5">
          <w:rPr>
            <w:rPrChange w:id="2549" w:author="Tiffany Lin" w:date="2012-05-20T17:52:00Z">
              <w:rPr/>
            </w:rPrChange>
          </w:rPr>
          <w:t xml:space="preserve">.  </w:t>
        </w:r>
      </w:ins>
    </w:p>
    <w:tbl>
      <w:tblPr>
        <w:tblW w:w="882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4A0"/>
        <w:tblPrChange w:id="2550" w:author="Tiffany Lin" w:date="2012-05-20T15:48:00Z">
          <w:tblPr>
            <w:tblW w:w="8820" w:type="dxa"/>
            <w:tblInd w:w="93" w:type="dxa"/>
            <w:tblLook w:val="04A0"/>
          </w:tblPr>
        </w:tblPrChange>
      </w:tblPr>
      <w:tblGrid>
        <w:gridCol w:w="2625"/>
        <w:gridCol w:w="3060"/>
        <w:gridCol w:w="3135"/>
        <w:tblGridChange w:id="2551">
          <w:tblGrid>
            <w:gridCol w:w="3580"/>
            <w:gridCol w:w="2680"/>
            <w:gridCol w:w="2560"/>
          </w:tblGrid>
        </w:tblGridChange>
      </w:tblGrid>
      <w:tr w:rsidR="000B0413" w:rsidRPr="00A027A5" w:rsidTr="00261AC7">
        <w:trPr>
          <w:trHeight w:val="300"/>
          <w:ins w:id="2552" w:author="Tiffany Lin" w:date="2012-05-20T01:37:00Z"/>
          <w:trPrChange w:id="2553" w:author="Tiffany Lin" w:date="2012-05-20T15:48:00Z">
            <w:trPr>
              <w:trHeight w:val="300"/>
            </w:trPr>
          </w:trPrChange>
        </w:trPr>
        <w:tc>
          <w:tcPr>
            <w:tcW w:w="2625" w:type="dxa"/>
            <w:shd w:val="clear" w:color="auto" w:fill="auto"/>
            <w:noWrap/>
            <w:vAlign w:val="bottom"/>
            <w:hideMark/>
            <w:tcPrChange w:id="2554" w:author="Tiffany Lin" w:date="2012-05-20T15:48:00Z">
              <w:tcPr>
                <w:tcW w:w="3580" w:type="dxa"/>
                <w:tcBorders>
                  <w:top w:val="nil"/>
                  <w:left w:val="nil"/>
                  <w:bottom w:val="nil"/>
                  <w:right w:val="nil"/>
                </w:tcBorders>
                <w:shd w:val="clear" w:color="auto" w:fill="auto"/>
                <w:noWrap/>
                <w:vAlign w:val="bottom"/>
                <w:hideMark/>
              </w:tcPr>
            </w:tcPrChange>
          </w:tcPr>
          <w:p w:rsidR="000B0413" w:rsidRPr="00A027A5" w:rsidRDefault="000B0413" w:rsidP="000B0413">
            <w:pPr>
              <w:spacing w:after="0" w:line="240" w:lineRule="auto"/>
              <w:jc w:val="right"/>
              <w:rPr>
                <w:ins w:id="2555" w:author="Tiffany Lin" w:date="2012-05-20T01:37:00Z"/>
                <w:rFonts w:ascii="Times New Roman" w:eastAsia="Times New Roman" w:hAnsi="Times New Roman" w:cs="Times New Roman"/>
                <w:sz w:val="24"/>
                <w:szCs w:val="24"/>
                <w:rPrChange w:id="2556" w:author="Tiffany Lin" w:date="2012-05-20T17:52:00Z">
                  <w:rPr>
                    <w:ins w:id="2557" w:author="Tiffany Lin" w:date="2012-05-20T01:37:00Z"/>
                    <w:rFonts w:ascii="Calibri" w:eastAsia="Times New Roman" w:hAnsi="Calibri" w:cs="Times New Roman"/>
                    <w:color w:val="000000"/>
                  </w:rPr>
                </w:rPrChange>
              </w:rPr>
              <w:pPrChange w:id="2558" w:author="Tiffany Lin" w:date="2012-05-20T01:40:00Z">
                <w:pPr>
                  <w:spacing w:after="0" w:line="240" w:lineRule="auto"/>
                  <w:jc w:val="right"/>
                </w:pPr>
              </w:pPrChange>
            </w:pPr>
            <w:ins w:id="2559" w:author="Tiffany Lin" w:date="2012-05-20T01:39:00Z">
              <w:r w:rsidRPr="00A027A5">
                <w:rPr>
                  <w:rFonts w:ascii="Times New Roman" w:eastAsia="Times New Roman" w:hAnsi="Times New Roman" w:cs="Times New Roman"/>
                  <w:sz w:val="24"/>
                  <w:szCs w:val="24"/>
                  <w:rPrChange w:id="2560" w:author="Tiffany Lin" w:date="2012-05-20T17:52:00Z">
                    <w:rPr>
                      <w:rFonts w:ascii="Times New Roman" w:eastAsia="Times New Roman" w:hAnsi="Times New Roman" w:cs="Times New Roman"/>
                      <w:color w:val="000000"/>
                      <w:sz w:val="24"/>
                      <w:szCs w:val="24"/>
                    </w:rPr>
                  </w:rPrChange>
                </w:rPr>
                <w:t xml:space="preserve">T-Test </w:t>
              </w:r>
            </w:ins>
            <w:ins w:id="2561" w:author="Tiffany Lin" w:date="2012-05-20T01:40:00Z">
              <w:r w:rsidRPr="00A027A5">
                <w:rPr>
                  <w:rFonts w:ascii="Times New Roman" w:eastAsia="Times New Roman" w:hAnsi="Times New Roman" w:cs="Times New Roman"/>
                  <w:sz w:val="24"/>
                  <w:szCs w:val="24"/>
                  <w:rPrChange w:id="2562" w:author="Tiffany Lin" w:date="2012-05-20T17:52:00Z">
                    <w:rPr>
                      <w:rFonts w:ascii="Times New Roman" w:eastAsia="Times New Roman" w:hAnsi="Times New Roman" w:cs="Times New Roman"/>
                      <w:color w:val="000000"/>
                      <w:sz w:val="24"/>
                      <w:szCs w:val="24"/>
                    </w:rPr>
                  </w:rPrChange>
                </w:rPr>
                <w:t>Result</w:t>
              </w:r>
            </w:ins>
            <w:ins w:id="2563" w:author="Tiffany Lin" w:date="2012-05-20T01:50:00Z">
              <w:r w:rsidR="00236C30" w:rsidRPr="00A027A5">
                <w:rPr>
                  <w:rFonts w:ascii="Times New Roman" w:eastAsia="Times New Roman" w:hAnsi="Times New Roman" w:cs="Times New Roman"/>
                  <w:sz w:val="24"/>
                  <w:szCs w:val="24"/>
                  <w:rPrChange w:id="2564" w:author="Tiffany Lin" w:date="2012-05-20T17:52:00Z">
                    <w:rPr>
                      <w:rFonts w:ascii="Times New Roman" w:eastAsia="Times New Roman" w:hAnsi="Times New Roman" w:cs="Times New Roman"/>
                      <w:color w:val="000000"/>
                      <w:sz w:val="24"/>
                      <w:szCs w:val="24"/>
                    </w:rPr>
                  </w:rPrChange>
                </w:rPr>
                <w:t xml:space="preserve"> for # samples &gt; 105</w:t>
              </w:r>
            </w:ins>
          </w:p>
        </w:tc>
        <w:tc>
          <w:tcPr>
            <w:tcW w:w="3060" w:type="dxa"/>
            <w:shd w:val="clear" w:color="auto" w:fill="auto"/>
            <w:noWrap/>
            <w:vAlign w:val="bottom"/>
            <w:hideMark/>
            <w:tcPrChange w:id="2565" w:author="Tiffany Lin" w:date="2012-05-20T15:48:00Z">
              <w:tcPr>
                <w:tcW w:w="2680" w:type="dxa"/>
                <w:tcBorders>
                  <w:top w:val="nil"/>
                  <w:left w:val="nil"/>
                  <w:bottom w:val="nil"/>
                  <w:right w:val="nil"/>
                </w:tcBorders>
                <w:shd w:val="clear" w:color="auto" w:fill="auto"/>
                <w:noWrap/>
                <w:vAlign w:val="bottom"/>
                <w:hideMark/>
              </w:tcPr>
            </w:tcPrChange>
          </w:tcPr>
          <w:p w:rsidR="000B0413" w:rsidRPr="00A027A5" w:rsidRDefault="000B0413" w:rsidP="000B0413">
            <w:pPr>
              <w:spacing w:after="0" w:line="240" w:lineRule="auto"/>
              <w:jc w:val="right"/>
              <w:rPr>
                <w:ins w:id="2566" w:author="Tiffany Lin" w:date="2012-05-20T01:37:00Z"/>
                <w:rFonts w:ascii="Times New Roman" w:eastAsia="Times New Roman" w:hAnsi="Times New Roman" w:cs="Times New Roman"/>
                <w:sz w:val="24"/>
                <w:szCs w:val="24"/>
                <w:rPrChange w:id="2567" w:author="Tiffany Lin" w:date="2012-05-20T17:52:00Z">
                  <w:rPr>
                    <w:ins w:id="2568" w:author="Tiffany Lin" w:date="2012-05-20T01:37:00Z"/>
                    <w:rFonts w:ascii="Calibri" w:eastAsia="Times New Roman" w:hAnsi="Calibri" w:cs="Times New Roman"/>
                    <w:color w:val="000000"/>
                  </w:rPr>
                </w:rPrChange>
              </w:rPr>
            </w:pPr>
            <w:ins w:id="2569" w:author="Tiffany Lin" w:date="2012-05-20T01:40:00Z">
              <w:r w:rsidRPr="00A027A5">
                <w:rPr>
                  <w:rFonts w:ascii="Times New Roman" w:eastAsia="Times New Roman" w:hAnsi="Times New Roman" w:cs="Times New Roman"/>
                  <w:sz w:val="24"/>
                  <w:szCs w:val="24"/>
                  <w:rPrChange w:id="2570" w:author="Tiffany Lin" w:date="2012-05-20T17:52:00Z">
                    <w:rPr>
                      <w:rFonts w:ascii="Times New Roman" w:eastAsia="Times New Roman" w:hAnsi="Times New Roman" w:cs="Times New Roman"/>
                      <w:color w:val="000000"/>
                      <w:sz w:val="24"/>
                      <w:szCs w:val="24"/>
                    </w:rPr>
                  </w:rPrChange>
                </w:rPr>
                <w:t>Average of Single Net AUROC</w:t>
              </w:r>
            </w:ins>
            <w:ins w:id="2571" w:author="Tiffany Lin" w:date="2012-05-20T01:50:00Z">
              <w:r w:rsidR="00236C30" w:rsidRPr="00A027A5">
                <w:rPr>
                  <w:rFonts w:ascii="Times New Roman" w:eastAsia="Times New Roman" w:hAnsi="Times New Roman" w:cs="Times New Roman"/>
                  <w:sz w:val="24"/>
                  <w:szCs w:val="24"/>
                  <w:rPrChange w:id="2572" w:author="Tiffany Lin" w:date="2012-05-20T17:52:00Z">
                    <w:rPr>
                      <w:rFonts w:ascii="Times New Roman" w:eastAsia="Times New Roman" w:hAnsi="Times New Roman" w:cs="Times New Roman"/>
                      <w:color w:val="000000"/>
                      <w:sz w:val="24"/>
                      <w:szCs w:val="24"/>
                    </w:rPr>
                  </w:rPrChange>
                </w:rPr>
                <w:t xml:space="preserve"> of # samples &gt; 105</w:t>
              </w:r>
            </w:ins>
          </w:p>
        </w:tc>
        <w:tc>
          <w:tcPr>
            <w:tcW w:w="3135" w:type="dxa"/>
            <w:shd w:val="clear" w:color="auto" w:fill="auto"/>
            <w:noWrap/>
            <w:vAlign w:val="bottom"/>
            <w:hideMark/>
            <w:tcPrChange w:id="2573" w:author="Tiffany Lin" w:date="2012-05-20T15:48:00Z">
              <w:tcPr>
                <w:tcW w:w="2560" w:type="dxa"/>
                <w:tcBorders>
                  <w:top w:val="nil"/>
                  <w:left w:val="nil"/>
                  <w:bottom w:val="nil"/>
                  <w:right w:val="nil"/>
                </w:tcBorders>
                <w:shd w:val="clear" w:color="auto" w:fill="auto"/>
                <w:noWrap/>
                <w:vAlign w:val="bottom"/>
                <w:hideMark/>
              </w:tcPr>
            </w:tcPrChange>
          </w:tcPr>
          <w:p w:rsidR="000B0413" w:rsidRPr="00A027A5" w:rsidRDefault="00236C30" w:rsidP="000B0413">
            <w:pPr>
              <w:spacing w:after="0" w:line="240" w:lineRule="auto"/>
              <w:jc w:val="right"/>
              <w:rPr>
                <w:ins w:id="2574" w:author="Tiffany Lin" w:date="2012-05-20T01:37:00Z"/>
                <w:rFonts w:ascii="Times New Roman" w:eastAsia="Times New Roman" w:hAnsi="Times New Roman" w:cs="Times New Roman"/>
                <w:sz w:val="24"/>
                <w:szCs w:val="24"/>
                <w:rPrChange w:id="2575" w:author="Tiffany Lin" w:date="2012-05-20T17:52:00Z">
                  <w:rPr>
                    <w:ins w:id="2576" w:author="Tiffany Lin" w:date="2012-05-20T01:37:00Z"/>
                    <w:rFonts w:ascii="Calibri" w:eastAsia="Times New Roman" w:hAnsi="Calibri" w:cs="Times New Roman"/>
                    <w:color w:val="000000"/>
                  </w:rPr>
                </w:rPrChange>
              </w:rPr>
            </w:pPr>
            <w:ins w:id="2577" w:author="Tiffany Lin" w:date="2012-05-20T01:50:00Z">
              <w:r w:rsidRPr="00A027A5">
                <w:rPr>
                  <w:rFonts w:ascii="Times New Roman" w:eastAsia="Times New Roman" w:hAnsi="Times New Roman" w:cs="Times New Roman"/>
                  <w:sz w:val="24"/>
                  <w:szCs w:val="24"/>
                  <w:rPrChange w:id="2578" w:author="Tiffany Lin" w:date="2012-05-20T17:52:00Z">
                    <w:rPr>
                      <w:rFonts w:ascii="Times New Roman" w:eastAsia="Times New Roman" w:hAnsi="Times New Roman" w:cs="Times New Roman"/>
                      <w:color w:val="000000"/>
                      <w:sz w:val="24"/>
                      <w:szCs w:val="24"/>
                    </w:rPr>
                  </w:rPrChange>
                </w:rPr>
                <w:t>Average of Multinet AUROC of # samples &gt; 105</w:t>
              </w:r>
            </w:ins>
          </w:p>
        </w:tc>
      </w:tr>
      <w:tr w:rsidR="000B0413" w:rsidRPr="00A027A5" w:rsidTr="00261AC7">
        <w:tblPrEx>
          <w:tblPrExChange w:id="2579" w:author="Tiffany Lin" w:date="2012-05-20T15:48:00Z">
            <w:tblPrEx>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PrEx>
          </w:tblPrExChange>
        </w:tblPrEx>
        <w:trPr>
          <w:trHeight w:val="300"/>
          <w:ins w:id="2580" w:author="Tiffany Lin" w:date="2012-05-20T01:38:00Z"/>
          <w:trPrChange w:id="2581" w:author="Tiffany Lin" w:date="2012-05-20T15:48:00Z">
            <w:trPr>
              <w:trHeight w:val="300"/>
            </w:trPr>
          </w:trPrChange>
        </w:trPr>
        <w:tc>
          <w:tcPr>
            <w:tcW w:w="2625" w:type="dxa"/>
            <w:shd w:val="clear" w:color="auto" w:fill="auto"/>
            <w:noWrap/>
            <w:vAlign w:val="bottom"/>
            <w:tcPrChange w:id="2582" w:author="Tiffany Lin" w:date="2012-05-20T15:48:00Z">
              <w:tcPr>
                <w:tcW w:w="3580" w:type="dxa"/>
                <w:shd w:val="clear" w:color="auto" w:fill="auto"/>
                <w:noWrap/>
                <w:vAlign w:val="bottom"/>
              </w:tcPr>
            </w:tcPrChange>
          </w:tcPr>
          <w:p w:rsidR="000B0413" w:rsidRPr="00A027A5" w:rsidRDefault="000B0413" w:rsidP="000B0413">
            <w:pPr>
              <w:spacing w:after="0" w:line="240" w:lineRule="auto"/>
              <w:jc w:val="right"/>
              <w:rPr>
                <w:ins w:id="2583" w:author="Tiffany Lin" w:date="2012-05-20T01:38:00Z"/>
                <w:rFonts w:ascii="Times New Roman" w:eastAsia="Times New Roman" w:hAnsi="Times New Roman" w:cs="Times New Roman"/>
                <w:sz w:val="24"/>
                <w:szCs w:val="24"/>
                <w:rPrChange w:id="2584" w:author="Tiffany Lin" w:date="2012-05-20T17:52:00Z">
                  <w:rPr>
                    <w:ins w:id="2585" w:author="Tiffany Lin" w:date="2012-05-20T01:38:00Z"/>
                    <w:rFonts w:ascii="Calibri" w:eastAsia="Times New Roman" w:hAnsi="Calibri" w:cs="Times New Roman"/>
                    <w:color w:val="000000"/>
                  </w:rPr>
                </w:rPrChange>
              </w:rPr>
            </w:pPr>
            <w:ins w:id="2586" w:author="Tiffany Lin" w:date="2012-05-20T01:38:00Z">
              <w:r w:rsidRPr="00A027A5">
                <w:rPr>
                  <w:rFonts w:ascii="Times New Roman" w:eastAsia="Times New Roman" w:hAnsi="Times New Roman" w:cs="Times New Roman"/>
                  <w:sz w:val="24"/>
                  <w:szCs w:val="24"/>
                  <w:rPrChange w:id="2587" w:author="Tiffany Lin" w:date="2012-05-20T17:52:00Z">
                    <w:rPr>
                      <w:rFonts w:ascii="Calibri" w:eastAsia="Times New Roman" w:hAnsi="Calibri" w:cs="Times New Roman"/>
                      <w:color w:val="000000"/>
                    </w:rPr>
                  </w:rPrChange>
                </w:rPr>
                <w:t>0.006489673</w:t>
              </w:r>
            </w:ins>
          </w:p>
        </w:tc>
        <w:tc>
          <w:tcPr>
            <w:tcW w:w="3060" w:type="dxa"/>
            <w:shd w:val="clear" w:color="auto" w:fill="auto"/>
            <w:noWrap/>
            <w:vAlign w:val="bottom"/>
            <w:tcPrChange w:id="2588" w:author="Tiffany Lin" w:date="2012-05-20T15:48:00Z">
              <w:tcPr>
                <w:tcW w:w="2680" w:type="dxa"/>
                <w:shd w:val="clear" w:color="auto" w:fill="auto"/>
                <w:noWrap/>
                <w:vAlign w:val="bottom"/>
              </w:tcPr>
            </w:tcPrChange>
          </w:tcPr>
          <w:p w:rsidR="000B0413" w:rsidRPr="00A027A5" w:rsidRDefault="000B0413" w:rsidP="000B0413">
            <w:pPr>
              <w:spacing w:after="0" w:line="240" w:lineRule="auto"/>
              <w:jc w:val="right"/>
              <w:rPr>
                <w:ins w:id="2589" w:author="Tiffany Lin" w:date="2012-05-20T01:38:00Z"/>
                <w:rFonts w:ascii="Times New Roman" w:eastAsia="Times New Roman" w:hAnsi="Times New Roman" w:cs="Times New Roman"/>
                <w:sz w:val="24"/>
                <w:szCs w:val="24"/>
                <w:rPrChange w:id="2590" w:author="Tiffany Lin" w:date="2012-05-20T17:52:00Z">
                  <w:rPr>
                    <w:ins w:id="2591" w:author="Tiffany Lin" w:date="2012-05-20T01:38:00Z"/>
                    <w:rFonts w:ascii="Calibri" w:eastAsia="Times New Roman" w:hAnsi="Calibri" w:cs="Times New Roman"/>
                    <w:color w:val="000000"/>
                  </w:rPr>
                </w:rPrChange>
              </w:rPr>
            </w:pPr>
            <w:ins w:id="2592" w:author="Tiffany Lin" w:date="2012-05-20T01:38:00Z">
              <w:r w:rsidRPr="00A027A5">
                <w:rPr>
                  <w:rFonts w:ascii="Times New Roman" w:eastAsia="Times New Roman" w:hAnsi="Times New Roman" w:cs="Times New Roman"/>
                  <w:sz w:val="24"/>
                  <w:szCs w:val="24"/>
                  <w:rPrChange w:id="2593" w:author="Tiffany Lin" w:date="2012-05-20T17:52:00Z">
                    <w:rPr>
                      <w:rFonts w:ascii="Calibri" w:eastAsia="Times New Roman" w:hAnsi="Calibri" w:cs="Times New Roman"/>
                      <w:color w:val="000000"/>
                    </w:rPr>
                  </w:rPrChange>
                </w:rPr>
                <w:t>0.509666667</w:t>
              </w:r>
            </w:ins>
          </w:p>
        </w:tc>
        <w:tc>
          <w:tcPr>
            <w:tcW w:w="3135" w:type="dxa"/>
            <w:shd w:val="clear" w:color="auto" w:fill="auto"/>
            <w:noWrap/>
            <w:vAlign w:val="bottom"/>
            <w:tcPrChange w:id="2594" w:author="Tiffany Lin" w:date="2012-05-20T15:48:00Z">
              <w:tcPr>
                <w:tcW w:w="2560" w:type="dxa"/>
                <w:shd w:val="clear" w:color="auto" w:fill="auto"/>
                <w:noWrap/>
                <w:vAlign w:val="bottom"/>
              </w:tcPr>
            </w:tcPrChange>
          </w:tcPr>
          <w:p w:rsidR="000B0413" w:rsidRPr="00A027A5" w:rsidRDefault="000B0413" w:rsidP="000B0413">
            <w:pPr>
              <w:spacing w:after="0" w:line="240" w:lineRule="auto"/>
              <w:jc w:val="right"/>
              <w:rPr>
                <w:ins w:id="2595" w:author="Tiffany Lin" w:date="2012-05-20T01:38:00Z"/>
                <w:rFonts w:ascii="Times New Roman" w:eastAsia="Times New Roman" w:hAnsi="Times New Roman" w:cs="Times New Roman"/>
                <w:sz w:val="24"/>
                <w:szCs w:val="24"/>
                <w:rPrChange w:id="2596" w:author="Tiffany Lin" w:date="2012-05-20T17:52:00Z">
                  <w:rPr>
                    <w:ins w:id="2597" w:author="Tiffany Lin" w:date="2012-05-20T01:38:00Z"/>
                    <w:rFonts w:ascii="Calibri" w:eastAsia="Times New Roman" w:hAnsi="Calibri" w:cs="Times New Roman"/>
                    <w:color w:val="000000"/>
                  </w:rPr>
                </w:rPrChange>
              </w:rPr>
            </w:pPr>
            <w:ins w:id="2598" w:author="Tiffany Lin" w:date="2012-05-20T01:38:00Z">
              <w:r w:rsidRPr="00A027A5">
                <w:rPr>
                  <w:rFonts w:ascii="Times New Roman" w:eastAsia="Times New Roman" w:hAnsi="Times New Roman" w:cs="Times New Roman"/>
                  <w:sz w:val="24"/>
                  <w:szCs w:val="24"/>
                  <w:rPrChange w:id="2599" w:author="Tiffany Lin" w:date="2012-05-20T17:52:00Z">
                    <w:rPr>
                      <w:rFonts w:ascii="Calibri" w:eastAsia="Times New Roman" w:hAnsi="Calibri" w:cs="Times New Roman"/>
                      <w:color w:val="000000"/>
                    </w:rPr>
                  </w:rPrChange>
                </w:rPr>
                <w:t>0.566666667</w:t>
              </w:r>
            </w:ins>
          </w:p>
        </w:tc>
      </w:tr>
    </w:tbl>
    <w:p w:rsidR="000B0413" w:rsidRPr="00A027A5" w:rsidRDefault="00236C30" w:rsidP="00236C30">
      <w:pPr>
        <w:pStyle w:val="Caption"/>
        <w:rPr>
          <w:ins w:id="2600" w:author="Tiffany Lin" w:date="2012-05-20T13:43:00Z"/>
          <w:rFonts w:ascii="Times New Roman" w:hAnsi="Times New Roman" w:cs="Times New Roman"/>
          <w:b w:val="0"/>
          <w:color w:val="auto"/>
          <w:sz w:val="24"/>
          <w:szCs w:val="24"/>
          <w:rPrChange w:id="2601" w:author="Tiffany Lin" w:date="2012-05-20T17:52:00Z">
            <w:rPr>
              <w:ins w:id="2602" w:author="Tiffany Lin" w:date="2012-05-20T13:43:00Z"/>
              <w:rFonts w:ascii="Times New Roman" w:hAnsi="Times New Roman" w:cs="Times New Roman"/>
              <w:b w:val="0"/>
              <w:color w:val="auto"/>
              <w:sz w:val="24"/>
              <w:szCs w:val="24"/>
            </w:rPr>
          </w:rPrChange>
        </w:rPr>
        <w:pPrChange w:id="2603" w:author="Tiffany Lin" w:date="2012-05-20T01:51:00Z">
          <w:pPr>
            <w:pStyle w:val="Heading1"/>
          </w:pPr>
        </w:pPrChange>
      </w:pPr>
      <w:bookmarkStart w:id="2604" w:name="_Toc325299649"/>
      <w:ins w:id="2605" w:author="Tiffany Lin" w:date="2012-05-20T01:51:00Z">
        <w:r w:rsidRPr="00A027A5">
          <w:rPr>
            <w:rFonts w:ascii="Times New Roman" w:hAnsi="Times New Roman" w:cs="Times New Roman"/>
            <w:b w:val="0"/>
            <w:color w:val="auto"/>
            <w:sz w:val="24"/>
            <w:szCs w:val="24"/>
            <w:rPrChange w:id="2606" w:author="Tiffany Lin" w:date="2012-05-20T17:52:00Z">
              <w:rPr/>
            </w:rPrChange>
          </w:rPr>
          <w:t xml:space="preserve">Table </w:t>
        </w:r>
        <w:r w:rsidRPr="00A027A5">
          <w:rPr>
            <w:rFonts w:ascii="Times New Roman" w:hAnsi="Times New Roman" w:cs="Times New Roman"/>
            <w:b w:val="0"/>
            <w:color w:val="auto"/>
            <w:sz w:val="24"/>
            <w:szCs w:val="24"/>
            <w:rPrChange w:id="2607" w:author="Tiffany Lin" w:date="2012-05-20T17:52:00Z">
              <w:rPr/>
            </w:rPrChange>
          </w:rPr>
          <w:fldChar w:fldCharType="begin"/>
        </w:r>
        <w:r w:rsidRPr="00A027A5">
          <w:rPr>
            <w:rFonts w:ascii="Times New Roman" w:hAnsi="Times New Roman" w:cs="Times New Roman"/>
            <w:b w:val="0"/>
            <w:color w:val="auto"/>
            <w:sz w:val="24"/>
            <w:szCs w:val="24"/>
            <w:rPrChange w:id="2608" w:author="Tiffany Lin" w:date="2012-05-20T17:52:00Z">
              <w:rPr/>
            </w:rPrChange>
          </w:rPr>
          <w:instrText xml:space="preserve"> SEQ Table \* ARABIC </w:instrText>
        </w:r>
      </w:ins>
      <w:r w:rsidRPr="00A027A5">
        <w:rPr>
          <w:rFonts w:ascii="Times New Roman" w:hAnsi="Times New Roman" w:cs="Times New Roman"/>
          <w:b w:val="0"/>
          <w:color w:val="auto"/>
          <w:sz w:val="24"/>
          <w:szCs w:val="24"/>
          <w:rPrChange w:id="2609" w:author="Tiffany Lin" w:date="2012-05-20T17:52:00Z">
            <w:rPr/>
          </w:rPrChange>
        </w:rPr>
        <w:fldChar w:fldCharType="separate"/>
      </w:r>
      <w:ins w:id="2610" w:author="Tiffany Lin" w:date="2012-05-20T18:14:00Z">
        <w:r w:rsidR="004C3A26">
          <w:rPr>
            <w:rFonts w:ascii="Times New Roman" w:hAnsi="Times New Roman" w:cs="Times New Roman"/>
            <w:b w:val="0"/>
            <w:noProof/>
            <w:color w:val="auto"/>
            <w:sz w:val="24"/>
            <w:szCs w:val="24"/>
          </w:rPr>
          <w:t>3</w:t>
        </w:r>
      </w:ins>
      <w:ins w:id="2611" w:author="Tiffany Lin" w:date="2012-05-20T01:51:00Z">
        <w:r w:rsidRPr="00A027A5">
          <w:rPr>
            <w:rFonts w:ascii="Times New Roman" w:hAnsi="Times New Roman" w:cs="Times New Roman"/>
            <w:b w:val="0"/>
            <w:color w:val="auto"/>
            <w:sz w:val="24"/>
            <w:szCs w:val="24"/>
            <w:rPrChange w:id="2612" w:author="Tiffany Lin" w:date="2012-05-20T17:52:00Z">
              <w:rPr/>
            </w:rPrChange>
          </w:rPr>
          <w:fldChar w:fldCharType="end"/>
        </w:r>
      </w:ins>
      <w:ins w:id="2613" w:author="Tiffany Lin" w:date="2012-05-20T02:16:00Z">
        <w:r w:rsidR="008C1A74" w:rsidRPr="00A027A5">
          <w:rPr>
            <w:rFonts w:ascii="Times New Roman" w:hAnsi="Times New Roman" w:cs="Times New Roman"/>
            <w:b w:val="0"/>
            <w:color w:val="auto"/>
            <w:sz w:val="24"/>
            <w:szCs w:val="24"/>
            <w:rPrChange w:id="2614" w:author="Tiffany Lin" w:date="2012-05-20T17:52:00Z">
              <w:rPr/>
            </w:rPrChange>
          </w:rPr>
          <w:t>: T-Test Results for experiments with more than 105 samples.</w:t>
        </w:r>
      </w:ins>
      <w:bookmarkEnd w:id="2604"/>
    </w:p>
    <w:tbl>
      <w:tblPr>
        <w:tblW w:w="882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Change w:id="2615" w:author="Tiffany Lin" w:date="2012-05-20T15:48:00Z">
          <w:tblPr>
            <w:tblW w:w="8820"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PrChange>
      </w:tblPr>
      <w:tblGrid>
        <w:gridCol w:w="2625"/>
        <w:gridCol w:w="3060"/>
        <w:gridCol w:w="3135"/>
        <w:tblGridChange w:id="2616">
          <w:tblGrid>
            <w:gridCol w:w="2715"/>
            <w:gridCol w:w="865"/>
            <w:gridCol w:w="2105"/>
            <w:gridCol w:w="575"/>
            <w:gridCol w:w="2560"/>
          </w:tblGrid>
        </w:tblGridChange>
      </w:tblGrid>
      <w:tr w:rsidR="00261AC7" w:rsidRPr="00A027A5" w:rsidTr="00261AC7">
        <w:trPr>
          <w:trHeight w:val="300"/>
          <w:ins w:id="2617" w:author="Tiffany Lin" w:date="2012-05-20T15:47:00Z"/>
          <w:trPrChange w:id="2618" w:author="Tiffany Lin" w:date="2012-05-20T15:48:00Z">
            <w:trPr>
              <w:trHeight w:val="300"/>
            </w:trPr>
          </w:trPrChange>
        </w:trPr>
        <w:tc>
          <w:tcPr>
            <w:tcW w:w="2625" w:type="dxa"/>
            <w:shd w:val="clear" w:color="auto" w:fill="auto"/>
            <w:noWrap/>
            <w:vAlign w:val="bottom"/>
            <w:hideMark/>
            <w:tcPrChange w:id="2619" w:author="Tiffany Lin" w:date="2012-05-20T15:48:00Z">
              <w:tcPr>
                <w:tcW w:w="3580" w:type="dxa"/>
                <w:gridSpan w:val="2"/>
                <w:shd w:val="clear" w:color="auto" w:fill="auto"/>
                <w:noWrap/>
                <w:vAlign w:val="bottom"/>
                <w:hideMark/>
              </w:tcPr>
            </w:tcPrChange>
          </w:tcPr>
          <w:p w:rsidR="00261AC7" w:rsidRPr="00A027A5" w:rsidRDefault="00261AC7" w:rsidP="00261AC7">
            <w:pPr>
              <w:spacing w:after="0" w:line="240" w:lineRule="auto"/>
              <w:jc w:val="right"/>
              <w:rPr>
                <w:ins w:id="2620" w:author="Tiffany Lin" w:date="2012-05-20T15:47:00Z"/>
                <w:rFonts w:ascii="Times New Roman" w:eastAsia="Times New Roman" w:hAnsi="Times New Roman" w:cs="Times New Roman"/>
                <w:color w:val="000000"/>
                <w:sz w:val="24"/>
                <w:szCs w:val="24"/>
                <w:rPrChange w:id="2621" w:author="Tiffany Lin" w:date="2012-05-20T17:52:00Z">
                  <w:rPr>
                    <w:ins w:id="2622" w:author="Tiffany Lin" w:date="2012-05-20T15:47:00Z"/>
                    <w:rFonts w:ascii="Calibri" w:eastAsia="Times New Roman" w:hAnsi="Calibri" w:cs="Times New Roman"/>
                    <w:color w:val="000000"/>
                  </w:rPr>
                </w:rPrChange>
              </w:rPr>
            </w:pPr>
            <w:ins w:id="2623" w:author="Tiffany Lin" w:date="2012-05-20T15:47:00Z">
              <w:r w:rsidRPr="00A027A5">
                <w:rPr>
                  <w:rFonts w:ascii="Times New Roman" w:eastAsia="Times New Roman" w:hAnsi="Times New Roman" w:cs="Times New Roman"/>
                  <w:color w:val="000000"/>
                  <w:sz w:val="24"/>
                  <w:szCs w:val="24"/>
                  <w:rPrChange w:id="2624" w:author="Tiffany Lin" w:date="2012-05-20T17:52:00Z">
                    <w:rPr>
                      <w:rFonts w:ascii="Calibri" w:eastAsia="Times New Roman" w:hAnsi="Calibri" w:cs="Times New Roman"/>
                      <w:color w:val="000000"/>
                    </w:rPr>
                  </w:rPrChange>
                </w:rPr>
                <w:t>T-Test Result for # features &gt; 1100</w:t>
              </w:r>
            </w:ins>
          </w:p>
        </w:tc>
        <w:tc>
          <w:tcPr>
            <w:tcW w:w="3060" w:type="dxa"/>
            <w:shd w:val="clear" w:color="auto" w:fill="auto"/>
            <w:noWrap/>
            <w:vAlign w:val="bottom"/>
            <w:hideMark/>
            <w:tcPrChange w:id="2625" w:author="Tiffany Lin" w:date="2012-05-20T15:48:00Z">
              <w:tcPr>
                <w:tcW w:w="2680" w:type="dxa"/>
                <w:gridSpan w:val="2"/>
                <w:shd w:val="clear" w:color="auto" w:fill="auto"/>
                <w:noWrap/>
                <w:vAlign w:val="bottom"/>
                <w:hideMark/>
              </w:tcPr>
            </w:tcPrChange>
          </w:tcPr>
          <w:p w:rsidR="00261AC7" w:rsidRPr="00A027A5" w:rsidRDefault="00261AC7" w:rsidP="00261AC7">
            <w:pPr>
              <w:spacing w:after="0" w:line="240" w:lineRule="auto"/>
              <w:jc w:val="right"/>
              <w:rPr>
                <w:ins w:id="2626" w:author="Tiffany Lin" w:date="2012-05-20T15:47:00Z"/>
                <w:rFonts w:ascii="Times New Roman" w:eastAsia="Times New Roman" w:hAnsi="Times New Roman" w:cs="Times New Roman"/>
                <w:color w:val="000000"/>
                <w:sz w:val="24"/>
                <w:szCs w:val="24"/>
                <w:rPrChange w:id="2627" w:author="Tiffany Lin" w:date="2012-05-20T17:52:00Z">
                  <w:rPr>
                    <w:ins w:id="2628" w:author="Tiffany Lin" w:date="2012-05-20T15:47:00Z"/>
                    <w:rFonts w:ascii="Calibri" w:eastAsia="Times New Roman" w:hAnsi="Calibri" w:cs="Times New Roman"/>
                    <w:color w:val="000000"/>
                  </w:rPr>
                </w:rPrChange>
              </w:rPr>
            </w:pPr>
            <w:ins w:id="2629" w:author="Tiffany Lin" w:date="2012-05-20T15:47:00Z">
              <w:r w:rsidRPr="00A027A5">
                <w:rPr>
                  <w:rFonts w:ascii="Times New Roman" w:eastAsia="Times New Roman" w:hAnsi="Times New Roman" w:cs="Times New Roman"/>
                  <w:color w:val="000000"/>
                  <w:sz w:val="24"/>
                  <w:szCs w:val="24"/>
                  <w:rPrChange w:id="2630" w:author="Tiffany Lin" w:date="2012-05-20T17:52:00Z">
                    <w:rPr>
                      <w:rFonts w:ascii="Calibri" w:eastAsia="Times New Roman" w:hAnsi="Calibri" w:cs="Times New Roman"/>
                      <w:color w:val="000000"/>
                    </w:rPr>
                  </w:rPrChange>
                </w:rPr>
                <w:t xml:space="preserve">Average of Single Net AUROC of # features &gt; </w:t>
              </w:r>
            </w:ins>
            <w:ins w:id="2631" w:author="Tiffany Lin" w:date="2012-05-20T15:48:00Z">
              <w:r w:rsidRPr="00A027A5">
                <w:rPr>
                  <w:rFonts w:ascii="Times New Roman" w:eastAsia="Times New Roman" w:hAnsi="Times New Roman" w:cs="Times New Roman"/>
                  <w:color w:val="000000"/>
                  <w:sz w:val="24"/>
                  <w:szCs w:val="24"/>
                  <w:rPrChange w:id="2632" w:author="Tiffany Lin" w:date="2012-05-20T17:52:00Z">
                    <w:rPr>
                      <w:rFonts w:ascii="Calibri" w:eastAsia="Times New Roman" w:hAnsi="Calibri" w:cs="Times New Roman"/>
                      <w:color w:val="000000"/>
                    </w:rPr>
                  </w:rPrChange>
                </w:rPr>
                <w:t>1100</w:t>
              </w:r>
            </w:ins>
          </w:p>
        </w:tc>
        <w:tc>
          <w:tcPr>
            <w:tcW w:w="3135" w:type="dxa"/>
            <w:shd w:val="clear" w:color="auto" w:fill="auto"/>
            <w:noWrap/>
            <w:vAlign w:val="bottom"/>
            <w:hideMark/>
            <w:tcPrChange w:id="2633" w:author="Tiffany Lin" w:date="2012-05-20T15:48:00Z">
              <w:tcPr>
                <w:tcW w:w="2560" w:type="dxa"/>
                <w:shd w:val="clear" w:color="auto" w:fill="auto"/>
                <w:noWrap/>
                <w:vAlign w:val="bottom"/>
                <w:hideMark/>
              </w:tcPr>
            </w:tcPrChange>
          </w:tcPr>
          <w:p w:rsidR="00261AC7" w:rsidRPr="00A027A5" w:rsidRDefault="00261AC7" w:rsidP="00261AC7">
            <w:pPr>
              <w:spacing w:after="0" w:line="240" w:lineRule="auto"/>
              <w:jc w:val="right"/>
              <w:rPr>
                <w:ins w:id="2634" w:author="Tiffany Lin" w:date="2012-05-20T15:47:00Z"/>
                <w:rFonts w:ascii="Times New Roman" w:eastAsia="Times New Roman" w:hAnsi="Times New Roman" w:cs="Times New Roman"/>
                <w:color w:val="000000"/>
                <w:sz w:val="24"/>
                <w:szCs w:val="24"/>
                <w:rPrChange w:id="2635" w:author="Tiffany Lin" w:date="2012-05-20T17:52:00Z">
                  <w:rPr>
                    <w:ins w:id="2636" w:author="Tiffany Lin" w:date="2012-05-20T15:47:00Z"/>
                    <w:rFonts w:ascii="Calibri" w:eastAsia="Times New Roman" w:hAnsi="Calibri" w:cs="Times New Roman"/>
                    <w:color w:val="000000"/>
                  </w:rPr>
                </w:rPrChange>
              </w:rPr>
            </w:pPr>
            <w:ins w:id="2637" w:author="Tiffany Lin" w:date="2012-05-20T15:48:00Z">
              <w:r w:rsidRPr="00A027A5">
                <w:rPr>
                  <w:rFonts w:ascii="Times New Roman" w:eastAsia="Times New Roman" w:hAnsi="Times New Roman" w:cs="Times New Roman"/>
                  <w:color w:val="000000"/>
                  <w:sz w:val="24"/>
                  <w:szCs w:val="24"/>
                  <w:rPrChange w:id="2638" w:author="Tiffany Lin" w:date="2012-05-20T17:52:00Z">
                    <w:rPr>
                      <w:rFonts w:ascii="Calibri" w:eastAsia="Times New Roman" w:hAnsi="Calibri" w:cs="Times New Roman"/>
                      <w:color w:val="000000"/>
                    </w:rPr>
                  </w:rPrChange>
                </w:rPr>
                <w:t>Average of Multinet AUROC of # features &gt; 1100</w:t>
              </w:r>
            </w:ins>
          </w:p>
        </w:tc>
      </w:tr>
      <w:tr w:rsidR="00261AC7" w:rsidRPr="00A027A5" w:rsidTr="00261AC7">
        <w:trPr>
          <w:trHeight w:val="300"/>
          <w:ins w:id="2639" w:author="Tiffany Lin" w:date="2012-05-20T15:47:00Z"/>
          <w:trPrChange w:id="2640" w:author="Tiffany Lin" w:date="2012-05-20T15:48:00Z">
            <w:trPr>
              <w:trHeight w:val="300"/>
            </w:trPr>
          </w:trPrChange>
        </w:trPr>
        <w:tc>
          <w:tcPr>
            <w:tcW w:w="2625" w:type="dxa"/>
            <w:shd w:val="clear" w:color="auto" w:fill="auto"/>
            <w:noWrap/>
            <w:vAlign w:val="bottom"/>
            <w:hideMark/>
            <w:tcPrChange w:id="2641" w:author="Tiffany Lin" w:date="2012-05-20T15:48:00Z">
              <w:tcPr>
                <w:tcW w:w="2715" w:type="dxa"/>
                <w:shd w:val="clear" w:color="auto" w:fill="auto"/>
                <w:noWrap/>
                <w:vAlign w:val="bottom"/>
                <w:hideMark/>
              </w:tcPr>
            </w:tcPrChange>
          </w:tcPr>
          <w:p w:rsidR="00261AC7" w:rsidRPr="00A027A5" w:rsidRDefault="00261AC7" w:rsidP="00261AC7">
            <w:pPr>
              <w:spacing w:after="0" w:line="240" w:lineRule="auto"/>
              <w:jc w:val="right"/>
              <w:rPr>
                <w:ins w:id="2642" w:author="Tiffany Lin" w:date="2012-05-20T15:47:00Z"/>
                <w:rFonts w:ascii="Times New Roman" w:eastAsia="Times New Roman" w:hAnsi="Times New Roman" w:cs="Times New Roman"/>
                <w:color w:val="000000"/>
                <w:sz w:val="24"/>
                <w:szCs w:val="24"/>
                <w:rPrChange w:id="2643" w:author="Tiffany Lin" w:date="2012-05-20T17:52:00Z">
                  <w:rPr>
                    <w:ins w:id="2644" w:author="Tiffany Lin" w:date="2012-05-20T15:47:00Z"/>
                    <w:rFonts w:ascii="Calibri" w:eastAsia="Times New Roman" w:hAnsi="Calibri" w:cs="Times New Roman"/>
                    <w:color w:val="000000"/>
                  </w:rPr>
                </w:rPrChange>
              </w:rPr>
            </w:pPr>
            <w:ins w:id="2645" w:author="Tiffany Lin" w:date="2012-05-20T15:47:00Z">
              <w:r w:rsidRPr="00A027A5">
                <w:rPr>
                  <w:rFonts w:ascii="Times New Roman" w:eastAsia="Times New Roman" w:hAnsi="Times New Roman" w:cs="Times New Roman"/>
                  <w:color w:val="000000"/>
                  <w:sz w:val="24"/>
                  <w:szCs w:val="24"/>
                  <w:rPrChange w:id="2646" w:author="Tiffany Lin" w:date="2012-05-20T17:52:00Z">
                    <w:rPr>
                      <w:rFonts w:ascii="Calibri" w:eastAsia="Times New Roman" w:hAnsi="Calibri" w:cs="Times New Roman"/>
                      <w:color w:val="000000"/>
                    </w:rPr>
                  </w:rPrChange>
                </w:rPr>
                <w:t>0.075590775</w:t>
              </w:r>
            </w:ins>
          </w:p>
        </w:tc>
        <w:tc>
          <w:tcPr>
            <w:tcW w:w="3060" w:type="dxa"/>
            <w:shd w:val="clear" w:color="auto" w:fill="auto"/>
            <w:noWrap/>
            <w:vAlign w:val="bottom"/>
            <w:hideMark/>
            <w:tcPrChange w:id="2647" w:author="Tiffany Lin" w:date="2012-05-20T15:48:00Z">
              <w:tcPr>
                <w:tcW w:w="2970" w:type="dxa"/>
                <w:gridSpan w:val="2"/>
                <w:shd w:val="clear" w:color="auto" w:fill="auto"/>
                <w:noWrap/>
                <w:vAlign w:val="bottom"/>
                <w:hideMark/>
              </w:tcPr>
            </w:tcPrChange>
          </w:tcPr>
          <w:p w:rsidR="00261AC7" w:rsidRPr="00A027A5" w:rsidRDefault="00261AC7" w:rsidP="00261AC7">
            <w:pPr>
              <w:spacing w:after="0" w:line="240" w:lineRule="auto"/>
              <w:jc w:val="right"/>
              <w:rPr>
                <w:ins w:id="2648" w:author="Tiffany Lin" w:date="2012-05-20T15:47:00Z"/>
                <w:rFonts w:ascii="Times New Roman" w:eastAsia="Times New Roman" w:hAnsi="Times New Roman" w:cs="Times New Roman"/>
                <w:color w:val="000000"/>
                <w:sz w:val="24"/>
                <w:szCs w:val="24"/>
                <w:rPrChange w:id="2649" w:author="Tiffany Lin" w:date="2012-05-20T17:52:00Z">
                  <w:rPr>
                    <w:ins w:id="2650" w:author="Tiffany Lin" w:date="2012-05-20T15:47:00Z"/>
                    <w:rFonts w:ascii="Calibri" w:eastAsia="Times New Roman" w:hAnsi="Calibri" w:cs="Times New Roman"/>
                    <w:color w:val="000000"/>
                  </w:rPr>
                </w:rPrChange>
              </w:rPr>
            </w:pPr>
            <w:ins w:id="2651" w:author="Tiffany Lin" w:date="2012-05-20T15:47:00Z">
              <w:r w:rsidRPr="00A027A5">
                <w:rPr>
                  <w:rFonts w:ascii="Times New Roman" w:eastAsia="Times New Roman" w:hAnsi="Times New Roman" w:cs="Times New Roman"/>
                  <w:color w:val="000000"/>
                  <w:sz w:val="24"/>
                  <w:szCs w:val="24"/>
                  <w:rPrChange w:id="2652" w:author="Tiffany Lin" w:date="2012-05-20T17:52:00Z">
                    <w:rPr>
                      <w:rFonts w:ascii="Calibri" w:eastAsia="Times New Roman" w:hAnsi="Calibri" w:cs="Times New Roman"/>
                      <w:color w:val="000000"/>
                    </w:rPr>
                  </w:rPrChange>
                </w:rPr>
                <w:t>0.616083333</w:t>
              </w:r>
            </w:ins>
          </w:p>
        </w:tc>
        <w:tc>
          <w:tcPr>
            <w:tcW w:w="3135" w:type="dxa"/>
            <w:shd w:val="clear" w:color="auto" w:fill="auto"/>
            <w:noWrap/>
            <w:vAlign w:val="bottom"/>
            <w:hideMark/>
            <w:tcPrChange w:id="2653" w:author="Tiffany Lin" w:date="2012-05-20T15:48:00Z">
              <w:tcPr>
                <w:tcW w:w="3135" w:type="dxa"/>
                <w:gridSpan w:val="2"/>
                <w:shd w:val="clear" w:color="auto" w:fill="auto"/>
                <w:noWrap/>
                <w:vAlign w:val="bottom"/>
                <w:hideMark/>
              </w:tcPr>
            </w:tcPrChange>
          </w:tcPr>
          <w:p w:rsidR="00261AC7" w:rsidRPr="00A027A5" w:rsidRDefault="00261AC7" w:rsidP="00261AC7">
            <w:pPr>
              <w:spacing w:after="0" w:line="240" w:lineRule="auto"/>
              <w:jc w:val="right"/>
              <w:rPr>
                <w:ins w:id="2654" w:author="Tiffany Lin" w:date="2012-05-20T15:47:00Z"/>
                <w:rFonts w:ascii="Times New Roman" w:eastAsia="Times New Roman" w:hAnsi="Times New Roman" w:cs="Times New Roman"/>
                <w:color w:val="000000"/>
                <w:sz w:val="24"/>
                <w:szCs w:val="24"/>
                <w:rPrChange w:id="2655" w:author="Tiffany Lin" w:date="2012-05-20T17:52:00Z">
                  <w:rPr>
                    <w:ins w:id="2656" w:author="Tiffany Lin" w:date="2012-05-20T15:47:00Z"/>
                    <w:rFonts w:ascii="Calibri" w:eastAsia="Times New Roman" w:hAnsi="Calibri" w:cs="Times New Roman"/>
                    <w:color w:val="000000"/>
                  </w:rPr>
                </w:rPrChange>
              </w:rPr>
            </w:pPr>
            <w:ins w:id="2657" w:author="Tiffany Lin" w:date="2012-05-20T15:47:00Z">
              <w:r w:rsidRPr="00A027A5">
                <w:rPr>
                  <w:rFonts w:ascii="Times New Roman" w:eastAsia="Times New Roman" w:hAnsi="Times New Roman" w:cs="Times New Roman"/>
                  <w:color w:val="000000"/>
                  <w:sz w:val="24"/>
                  <w:szCs w:val="24"/>
                  <w:rPrChange w:id="2658" w:author="Tiffany Lin" w:date="2012-05-20T17:52:00Z">
                    <w:rPr>
                      <w:rFonts w:ascii="Calibri" w:eastAsia="Times New Roman" w:hAnsi="Calibri" w:cs="Times New Roman"/>
                      <w:color w:val="000000"/>
                    </w:rPr>
                  </w:rPrChange>
                </w:rPr>
                <w:t>0.68125</w:t>
              </w:r>
            </w:ins>
          </w:p>
        </w:tc>
      </w:tr>
    </w:tbl>
    <w:p w:rsidR="00701FE8" w:rsidRDefault="00261AC7" w:rsidP="00DD60E0">
      <w:pPr>
        <w:pStyle w:val="Caption"/>
        <w:rPr>
          <w:ins w:id="2659" w:author="Tiffany Lin" w:date="2012-05-20T17:52:00Z"/>
          <w:rFonts w:ascii="Times New Roman" w:hAnsi="Times New Roman" w:cs="Times New Roman"/>
          <w:b w:val="0"/>
          <w:color w:val="auto"/>
          <w:sz w:val="24"/>
          <w:szCs w:val="24"/>
        </w:rPr>
        <w:pPrChange w:id="2660" w:author="Tiffany Lin" w:date="2012-05-20T16:08:00Z">
          <w:pPr>
            <w:pStyle w:val="Heading1"/>
          </w:pPr>
        </w:pPrChange>
      </w:pPr>
      <w:bookmarkStart w:id="2661" w:name="_Toc325299650"/>
      <w:ins w:id="2662" w:author="Tiffany Lin" w:date="2012-05-20T15:49:00Z">
        <w:r w:rsidRPr="00A027A5">
          <w:rPr>
            <w:rFonts w:ascii="Times New Roman" w:hAnsi="Times New Roman" w:cs="Times New Roman"/>
            <w:b w:val="0"/>
            <w:color w:val="auto"/>
            <w:sz w:val="24"/>
            <w:szCs w:val="24"/>
            <w:rPrChange w:id="2663" w:author="Tiffany Lin" w:date="2012-05-20T17:52:00Z">
              <w:rPr/>
            </w:rPrChange>
          </w:rPr>
          <w:t xml:space="preserve">Table </w:t>
        </w:r>
        <w:r w:rsidRPr="00A027A5">
          <w:rPr>
            <w:rFonts w:ascii="Times New Roman" w:hAnsi="Times New Roman" w:cs="Times New Roman"/>
            <w:b w:val="0"/>
            <w:color w:val="auto"/>
            <w:sz w:val="24"/>
            <w:szCs w:val="24"/>
            <w:rPrChange w:id="2664" w:author="Tiffany Lin" w:date="2012-05-20T17:52:00Z">
              <w:rPr/>
            </w:rPrChange>
          </w:rPr>
          <w:fldChar w:fldCharType="begin"/>
        </w:r>
        <w:r w:rsidRPr="00A027A5">
          <w:rPr>
            <w:rFonts w:ascii="Times New Roman" w:hAnsi="Times New Roman" w:cs="Times New Roman"/>
            <w:b w:val="0"/>
            <w:color w:val="auto"/>
            <w:sz w:val="24"/>
            <w:szCs w:val="24"/>
            <w:rPrChange w:id="2665" w:author="Tiffany Lin" w:date="2012-05-20T17:52:00Z">
              <w:rPr/>
            </w:rPrChange>
          </w:rPr>
          <w:instrText xml:space="preserve"> SEQ Table \* ARABIC </w:instrText>
        </w:r>
      </w:ins>
      <w:r w:rsidRPr="00A027A5">
        <w:rPr>
          <w:rFonts w:ascii="Times New Roman" w:hAnsi="Times New Roman" w:cs="Times New Roman"/>
          <w:b w:val="0"/>
          <w:color w:val="auto"/>
          <w:sz w:val="24"/>
          <w:szCs w:val="24"/>
          <w:rPrChange w:id="2666" w:author="Tiffany Lin" w:date="2012-05-20T17:52:00Z">
            <w:rPr/>
          </w:rPrChange>
        </w:rPr>
        <w:fldChar w:fldCharType="separate"/>
      </w:r>
      <w:ins w:id="2667" w:author="Tiffany Lin" w:date="2012-05-20T18:14:00Z">
        <w:r w:rsidR="004C3A26">
          <w:rPr>
            <w:rFonts w:ascii="Times New Roman" w:hAnsi="Times New Roman" w:cs="Times New Roman"/>
            <w:b w:val="0"/>
            <w:noProof/>
            <w:color w:val="auto"/>
            <w:sz w:val="24"/>
            <w:szCs w:val="24"/>
          </w:rPr>
          <w:t>4</w:t>
        </w:r>
      </w:ins>
      <w:ins w:id="2668" w:author="Tiffany Lin" w:date="2012-05-20T15:49:00Z">
        <w:r w:rsidRPr="00A027A5">
          <w:rPr>
            <w:rFonts w:ascii="Times New Roman" w:hAnsi="Times New Roman" w:cs="Times New Roman"/>
            <w:b w:val="0"/>
            <w:color w:val="auto"/>
            <w:sz w:val="24"/>
            <w:szCs w:val="24"/>
            <w:rPrChange w:id="2669" w:author="Tiffany Lin" w:date="2012-05-20T17:52:00Z">
              <w:rPr/>
            </w:rPrChange>
          </w:rPr>
          <w:fldChar w:fldCharType="end"/>
        </w:r>
        <w:r w:rsidRPr="00A027A5">
          <w:rPr>
            <w:rFonts w:ascii="Times New Roman" w:hAnsi="Times New Roman" w:cs="Times New Roman"/>
            <w:b w:val="0"/>
            <w:color w:val="auto"/>
            <w:sz w:val="24"/>
            <w:szCs w:val="24"/>
            <w:rPrChange w:id="2670" w:author="Tiffany Lin" w:date="2012-05-20T17:52:00Z">
              <w:rPr/>
            </w:rPrChange>
          </w:rPr>
          <w:t>: T-Test Results for experiments with more than 1100 features.</w:t>
        </w:r>
      </w:ins>
      <w:bookmarkEnd w:id="2661"/>
    </w:p>
    <w:tbl>
      <w:tblPr>
        <w:tblStyle w:val="TableGrid"/>
        <w:tblW w:w="0" w:type="auto"/>
        <w:tblLook w:val="04A0"/>
      </w:tblPr>
      <w:tblGrid>
        <w:gridCol w:w="8856"/>
      </w:tblGrid>
      <w:tr w:rsidR="00A027A5" w:rsidDel="00A027A5" w:rsidTr="00A027A5">
        <w:trPr>
          <w:del w:id="2671" w:author="Tiffany Lin" w:date="2012-05-20T17:58:00Z"/>
        </w:trPr>
        <w:tc>
          <w:tcPr>
            <w:tcW w:w="9576" w:type="dxa"/>
          </w:tcPr>
          <w:p w:rsidR="00A027A5" w:rsidDel="00A027A5" w:rsidRDefault="00A027A5" w:rsidP="00A027A5">
            <w:pPr>
              <w:rPr>
                <w:del w:id="2672" w:author="Tiffany Lin" w:date="2012-05-20T17:58:00Z"/>
              </w:rPr>
            </w:pPr>
          </w:p>
        </w:tc>
      </w:tr>
      <w:tr w:rsidR="00A027A5" w:rsidDel="00A027A5" w:rsidTr="00A027A5">
        <w:trPr>
          <w:del w:id="2673" w:author="Tiffany Lin" w:date="2012-05-20T17:58:00Z"/>
        </w:trPr>
        <w:tc>
          <w:tcPr>
            <w:tcW w:w="9576" w:type="dxa"/>
          </w:tcPr>
          <w:p w:rsidR="00A027A5" w:rsidDel="00A027A5" w:rsidRDefault="00A027A5" w:rsidP="00A027A5">
            <w:pPr>
              <w:rPr>
                <w:del w:id="2674" w:author="Tiffany Lin" w:date="2012-05-20T17:58:00Z"/>
              </w:rPr>
            </w:pPr>
          </w:p>
        </w:tc>
      </w:tr>
      <w:tr w:rsidR="00A027A5" w:rsidDel="00A027A5" w:rsidTr="00A027A5">
        <w:trPr>
          <w:del w:id="2675" w:author="Tiffany Lin" w:date="2012-05-20T17:58:00Z"/>
        </w:trPr>
        <w:tc>
          <w:tcPr>
            <w:tcW w:w="9576" w:type="dxa"/>
          </w:tcPr>
          <w:p w:rsidR="00A027A5" w:rsidDel="00A027A5" w:rsidRDefault="00A027A5" w:rsidP="00A027A5">
            <w:pPr>
              <w:rPr>
                <w:del w:id="2676" w:author="Tiffany Lin" w:date="2012-05-20T17:58:00Z"/>
              </w:rPr>
            </w:pPr>
          </w:p>
        </w:tc>
      </w:tr>
      <w:tr w:rsidR="00A027A5" w:rsidDel="00A027A5" w:rsidTr="00A027A5">
        <w:trPr>
          <w:del w:id="2677" w:author="Tiffany Lin" w:date="2012-05-20T17:58:00Z"/>
        </w:trPr>
        <w:tc>
          <w:tcPr>
            <w:tcW w:w="9576" w:type="dxa"/>
          </w:tcPr>
          <w:p w:rsidR="00A027A5" w:rsidDel="00A027A5" w:rsidRDefault="00A027A5" w:rsidP="00A027A5">
            <w:pPr>
              <w:rPr>
                <w:del w:id="2678" w:author="Tiffany Lin" w:date="2012-05-20T17:58:00Z"/>
              </w:rPr>
            </w:pPr>
          </w:p>
        </w:tc>
      </w:tr>
    </w:tbl>
    <w:tbl>
      <w:tblPr>
        <w:tblW w:w="9483" w:type="dxa"/>
        <w:tblInd w:w="93" w:type="dxa"/>
        <w:tblBorders>
          <w:top w:val="single" w:sz="8" w:space="0" w:color="auto"/>
          <w:left w:val="single" w:sz="8" w:space="0" w:color="auto"/>
          <w:bottom w:val="single" w:sz="8" w:space="0" w:color="auto"/>
          <w:right w:val="single" w:sz="8" w:space="0" w:color="auto"/>
        </w:tblBorders>
        <w:tblLook w:val="04A0"/>
        <w:tblPrChange w:id="2679" w:author="Tiffany Lin" w:date="2012-05-20T18:17:00Z">
          <w:tblPr>
            <w:tblW w:w="8939" w:type="dxa"/>
            <w:tblInd w:w="93"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tblPr>
        </w:tblPrChange>
      </w:tblPr>
      <w:tblGrid>
        <w:gridCol w:w="2354"/>
        <w:gridCol w:w="442"/>
        <w:gridCol w:w="952"/>
        <w:gridCol w:w="277"/>
        <w:gridCol w:w="609"/>
        <w:gridCol w:w="454"/>
        <w:gridCol w:w="1349"/>
        <w:gridCol w:w="721"/>
        <w:gridCol w:w="2089"/>
        <w:gridCol w:w="236"/>
        <w:tblGridChange w:id="2680">
          <w:tblGrid>
            <w:gridCol w:w="2928"/>
            <w:gridCol w:w="507"/>
            <w:gridCol w:w="828"/>
            <w:gridCol w:w="44"/>
            <w:gridCol w:w="559"/>
            <w:gridCol w:w="305"/>
            <w:gridCol w:w="903"/>
            <w:gridCol w:w="202"/>
            <w:gridCol w:w="2211"/>
            <w:gridCol w:w="452"/>
            <w:gridCol w:w="490"/>
            <w:gridCol w:w="54"/>
          </w:tblGrid>
        </w:tblGridChange>
      </w:tblGrid>
      <w:tr w:rsidR="00855257" w:rsidRPr="00A027A5" w:rsidDel="00016E6E" w:rsidTr="004C3A26">
        <w:trPr>
          <w:gridAfter w:val="1"/>
          <w:wAfter w:w="236" w:type="dxa"/>
          <w:trHeight w:val="60"/>
          <w:del w:id="2681" w:author="Tiffany Lin" w:date="2012-05-17T14:07:00Z"/>
          <w:trPrChange w:id="2682" w:author="Tiffany Lin" w:date="2012-05-20T18:17:00Z">
            <w:trPr>
              <w:gridAfter w:val="1"/>
              <w:trHeight w:val="620"/>
            </w:trPr>
          </w:trPrChange>
        </w:trPr>
        <w:tc>
          <w:tcPr>
            <w:tcW w:w="9247" w:type="dxa"/>
            <w:gridSpan w:val="9"/>
            <w:shd w:val="clear" w:color="auto" w:fill="auto"/>
            <w:noWrap/>
            <w:vAlign w:val="bottom"/>
            <w:hideMark/>
            <w:tcPrChange w:id="2683" w:author="Tiffany Lin" w:date="2012-05-20T18:17:00Z">
              <w:tcPr>
                <w:tcW w:w="8939" w:type="dxa"/>
                <w:gridSpan w:val="10"/>
                <w:shd w:val="clear" w:color="auto" w:fill="auto"/>
                <w:noWrap/>
                <w:vAlign w:val="bottom"/>
                <w:hideMark/>
              </w:tcPr>
            </w:tcPrChange>
          </w:tcPr>
          <w:p w:rsidR="00855257" w:rsidRPr="00A027A5" w:rsidDel="00016E6E" w:rsidRDefault="00855257" w:rsidP="00855257">
            <w:pPr>
              <w:spacing w:after="0" w:line="240" w:lineRule="auto"/>
              <w:rPr>
                <w:del w:id="2684" w:author="Tiffany Lin" w:date="2012-05-17T14:07:00Z"/>
                <w:rFonts w:ascii="Times New Roman" w:eastAsia="Times New Roman" w:hAnsi="Times New Roman" w:cs="Times New Roman"/>
                <w:sz w:val="24"/>
                <w:szCs w:val="24"/>
                <w:rPrChange w:id="2685" w:author="Tiffany Lin" w:date="2012-05-20T17:52:00Z">
                  <w:rPr>
                    <w:del w:id="2686" w:author="Tiffany Lin" w:date="2012-05-17T14:07:00Z"/>
                    <w:rFonts w:ascii="Calibri" w:eastAsia="Times New Roman" w:hAnsi="Calibri" w:cs="Times New Roman"/>
                    <w:color w:val="000000"/>
                  </w:rPr>
                </w:rPrChange>
              </w:rPr>
            </w:pPr>
            <w:del w:id="2687" w:author="Tiffany Lin" w:date="2012-05-17T14:07:00Z">
              <w:r w:rsidRPr="00A027A5" w:rsidDel="00016E6E">
                <w:rPr>
                  <w:rFonts w:ascii="Times New Roman" w:eastAsia="Times New Roman" w:hAnsi="Times New Roman" w:cs="Times New Roman"/>
                  <w:sz w:val="24"/>
                  <w:szCs w:val="24"/>
                  <w:rPrChange w:id="2688" w:author="Tiffany Lin" w:date="2012-05-20T17:52:00Z">
                    <w:rPr>
                      <w:rFonts w:ascii="Calibri" w:eastAsia="Times New Roman" w:hAnsi="Calibri" w:cs="Times New Roman"/>
                      <w:color w:val="000000"/>
                    </w:rPr>
                  </w:rPrChange>
                </w:rPr>
                <w:delText>Anova: Single Factor</w:delText>
              </w:r>
            </w:del>
          </w:p>
        </w:tc>
      </w:tr>
      <w:tr w:rsidR="00855257" w:rsidRPr="00A027A5" w:rsidDel="00016E6E" w:rsidTr="004C3A26">
        <w:tblPrEx>
          <w:tblPrExChange w:id="2689" w:author="Tiffany Lin" w:date="2012-05-20T18:17:00Z">
            <w:tblPrEx>
              <w:tblW w:w="9483" w:type="dxa"/>
            </w:tblPrEx>
          </w:tblPrExChange>
        </w:tblPrEx>
        <w:trPr>
          <w:trHeight w:val="315"/>
          <w:del w:id="2690" w:author="Tiffany Lin" w:date="2012-05-17T14:07:00Z"/>
          <w:trPrChange w:id="2691" w:author="Tiffany Lin" w:date="2012-05-20T18:17:00Z">
            <w:trPr>
              <w:trHeight w:val="315"/>
            </w:trPr>
          </w:trPrChange>
        </w:trPr>
        <w:tc>
          <w:tcPr>
            <w:tcW w:w="2796" w:type="dxa"/>
            <w:gridSpan w:val="2"/>
            <w:shd w:val="clear" w:color="auto" w:fill="auto"/>
            <w:noWrap/>
            <w:vAlign w:val="bottom"/>
            <w:hideMark/>
            <w:tcPrChange w:id="2692" w:author="Tiffany Lin" w:date="2012-05-20T18:17:00Z">
              <w:tcPr>
                <w:tcW w:w="3435" w:type="dxa"/>
                <w:gridSpan w:val="2"/>
                <w:shd w:val="clear" w:color="auto" w:fill="auto"/>
                <w:noWrap/>
                <w:vAlign w:val="bottom"/>
                <w:hideMark/>
              </w:tcPr>
            </w:tcPrChange>
          </w:tcPr>
          <w:p w:rsidR="00855257" w:rsidRPr="00A027A5" w:rsidDel="00016E6E" w:rsidRDefault="00855257" w:rsidP="00855257">
            <w:pPr>
              <w:spacing w:after="0" w:line="240" w:lineRule="auto"/>
              <w:rPr>
                <w:del w:id="2693" w:author="Tiffany Lin" w:date="2012-05-17T14:07:00Z"/>
                <w:rFonts w:ascii="Times New Roman" w:eastAsia="Times New Roman" w:hAnsi="Times New Roman" w:cs="Times New Roman"/>
                <w:sz w:val="24"/>
                <w:szCs w:val="24"/>
                <w:rPrChange w:id="2694" w:author="Tiffany Lin" w:date="2012-05-20T17:52:00Z">
                  <w:rPr>
                    <w:del w:id="2695" w:author="Tiffany Lin" w:date="2012-05-17T14:07:00Z"/>
                    <w:rFonts w:ascii="Calibri" w:eastAsia="Times New Roman" w:hAnsi="Calibri" w:cs="Times New Roman"/>
                    <w:color w:val="000000"/>
                  </w:rPr>
                </w:rPrChange>
              </w:rPr>
            </w:pPr>
            <w:del w:id="2696" w:author="Tiffany Lin" w:date="2012-05-17T14:07:00Z">
              <w:r w:rsidRPr="00A027A5" w:rsidDel="00016E6E">
                <w:rPr>
                  <w:rFonts w:ascii="Times New Roman" w:eastAsia="Times New Roman" w:hAnsi="Times New Roman" w:cs="Times New Roman"/>
                  <w:sz w:val="24"/>
                  <w:szCs w:val="24"/>
                  <w:rPrChange w:id="2697" w:author="Tiffany Lin" w:date="2012-05-20T17:52:00Z">
                    <w:rPr>
                      <w:rFonts w:ascii="Calibri" w:eastAsia="Times New Roman" w:hAnsi="Calibri" w:cs="Times New Roman"/>
                      <w:color w:val="000000"/>
                    </w:rPr>
                  </w:rPrChange>
                </w:rPr>
                <w:delText>SUMMARY</w:delText>
              </w:r>
            </w:del>
          </w:p>
        </w:tc>
        <w:tc>
          <w:tcPr>
            <w:tcW w:w="952" w:type="dxa"/>
            <w:shd w:val="clear" w:color="auto" w:fill="auto"/>
            <w:noWrap/>
            <w:vAlign w:val="bottom"/>
            <w:hideMark/>
            <w:tcPrChange w:id="2698" w:author="Tiffany Lin" w:date="2012-05-20T18:17:00Z">
              <w:tcPr>
                <w:tcW w:w="828" w:type="dxa"/>
                <w:shd w:val="clear" w:color="auto" w:fill="auto"/>
                <w:noWrap/>
                <w:vAlign w:val="bottom"/>
                <w:hideMark/>
              </w:tcPr>
            </w:tcPrChange>
          </w:tcPr>
          <w:p w:rsidR="00855257" w:rsidRPr="00A027A5" w:rsidDel="00016E6E" w:rsidRDefault="00855257" w:rsidP="00855257">
            <w:pPr>
              <w:spacing w:after="0" w:line="240" w:lineRule="auto"/>
              <w:rPr>
                <w:del w:id="2699" w:author="Tiffany Lin" w:date="2012-05-17T14:07:00Z"/>
                <w:rFonts w:ascii="Times New Roman" w:eastAsia="Times New Roman" w:hAnsi="Times New Roman" w:cs="Times New Roman"/>
                <w:sz w:val="24"/>
                <w:szCs w:val="24"/>
                <w:rPrChange w:id="2700" w:author="Tiffany Lin" w:date="2012-05-20T17:52:00Z">
                  <w:rPr>
                    <w:del w:id="2701" w:author="Tiffany Lin" w:date="2012-05-17T14:07:00Z"/>
                    <w:rFonts w:ascii="Calibri" w:eastAsia="Times New Roman" w:hAnsi="Calibri" w:cs="Times New Roman"/>
                    <w:color w:val="000000"/>
                  </w:rPr>
                </w:rPrChange>
              </w:rPr>
            </w:pPr>
          </w:p>
        </w:tc>
        <w:tc>
          <w:tcPr>
            <w:tcW w:w="1340" w:type="dxa"/>
            <w:gridSpan w:val="3"/>
            <w:shd w:val="clear" w:color="auto" w:fill="auto"/>
            <w:noWrap/>
            <w:vAlign w:val="bottom"/>
            <w:hideMark/>
            <w:tcPrChange w:id="2702" w:author="Tiffany Lin" w:date="2012-05-20T18:17:00Z">
              <w:tcPr>
                <w:tcW w:w="908" w:type="dxa"/>
                <w:gridSpan w:val="3"/>
                <w:shd w:val="clear" w:color="auto" w:fill="auto"/>
                <w:noWrap/>
                <w:vAlign w:val="bottom"/>
                <w:hideMark/>
              </w:tcPr>
            </w:tcPrChange>
          </w:tcPr>
          <w:p w:rsidR="00855257" w:rsidRPr="00A027A5" w:rsidDel="00016E6E" w:rsidRDefault="00855257" w:rsidP="00855257">
            <w:pPr>
              <w:spacing w:after="0" w:line="240" w:lineRule="auto"/>
              <w:rPr>
                <w:del w:id="2703" w:author="Tiffany Lin" w:date="2012-05-17T14:07:00Z"/>
                <w:rFonts w:ascii="Times New Roman" w:eastAsia="Times New Roman" w:hAnsi="Times New Roman" w:cs="Times New Roman"/>
                <w:sz w:val="24"/>
                <w:szCs w:val="24"/>
                <w:rPrChange w:id="2704" w:author="Tiffany Lin" w:date="2012-05-20T17:52:00Z">
                  <w:rPr>
                    <w:del w:id="2705" w:author="Tiffany Lin" w:date="2012-05-17T14:07:00Z"/>
                    <w:rFonts w:ascii="Calibri" w:eastAsia="Times New Roman" w:hAnsi="Calibri" w:cs="Times New Roman"/>
                    <w:color w:val="000000"/>
                  </w:rPr>
                </w:rPrChange>
              </w:rPr>
            </w:pPr>
          </w:p>
        </w:tc>
        <w:tc>
          <w:tcPr>
            <w:tcW w:w="2070" w:type="dxa"/>
            <w:gridSpan w:val="2"/>
            <w:shd w:val="clear" w:color="auto" w:fill="auto"/>
            <w:noWrap/>
            <w:vAlign w:val="bottom"/>
            <w:hideMark/>
            <w:tcPrChange w:id="2706" w:author="Tiffany Lin" w:date="2012-05-20T18:17:00Z">
              <w:tcPr>
                <w:tcW w:w="1105" w:type="dxa"/>
                <w:gridSpan w:val="2"/>
                <w:shd w:val="clear" w:color="auto" w:fill="auto"/>
                <w:noWrap/>
                <w:vAlign w:val="bottom"/>
                <w:hideMark/>
              </w:tcPr>
            </w:tcPrChange>
          </w:tcPr>
          <w:p w:rsidR="00855257" w:rsidRPr="00A027A5" w:rsidDel="00016E6E" w:rsidRDefault="00855257" w:rsidP="00855257">
            <w:pPr>
              <w:spacing w:after="0" w:line="240" w:lineRule="auto"/>
              <w:rPr>
                <w:del w:id="2707" w:author="Tiffany Lin" w:date="2012-05-17T14:07:00Z"/>
                <w:rFonts w:ascii="Times New Roman" w:eastAsia="Times New Roman" w:hAnsi="Times New Roman" w:cs="Times New Roman"/>
                <w:sz w:val="24"/>
                <w:szCs w:val="24"/>
                <w:rPrChange w:id="2708" w:author="Tiffany Lin" w:date="2012-05-20T17:52:00Z">
                  <w:rPr>
                    <w:del w:id="2709" w:author="Tiffany Lin" w:date="2012-05-17T14:07:00Z"/>
                    <w:rFonts w:ascii="Calibri" w:eastAsia="Times New Roman" w:hAnsi="Calibri" w:cs="Times New Roman"/>
                    <w:color w:val="000000"/>
                  </w:rPr>
                </w:rPrChange>
              </w:rPr>
            </w:pPr>
          </w:p>
        </w:tc>
        <w:tc>
          <w:tcPr>
            <w:tcW w:w="2089" w:type="dxa"/>
            <w:shd w:val="clear" w:color="auto" w:fill="auto"/>
            <w:noWrap/>
            <w:vAlign w:val="bottom"/>
            <w:hideMark/>
            <w:tcPrChange w:id="2710" w:author="Tiffany Lin" w:date="2012-05-20T18:17:00Z">
              <w:tcPr>
                <w:tcW w:w="2211" w:type="dxa"/>
                <w:shd w:val="clear" w:color="auto" w:fill="auto"/>
                <w:noWrap/>
                <w:vAlign w:val="bottom"/>
                <w:hideMark/>
              </w:tcPr>
            </w:tcPrChange>
          </w:tcPr>
          <w:p w:rsidR="00855257" w:rsidRPr="00A027A5" w:rsidDel="00016E6E" w:rsidRDefault="00855257" w:rsidP="00855257">
            <w:pPr>
              <w:spacing w:after="0" w:line="240" w:lineRule="auto"/>
              <w:rPr>
                <w:del w:id="2711" w:author="Tiffany Lin" w:date="2012-05-17T14:07:00Z"/>
                <w:rFonts w:ascii="Times New Roman" w:eastAsia="Times New Roman" w:hAnsi="Times New Roman" w:cs="Times New Roman"/>
                <w:sz w:val="24"/>
                <w:szCs w:val="24"/>
                <w:rPrChange w:id="2712" w:author="Tiffany Lin" w:date="2012-05-20T17:52:00Z">
                  <w:rPr>
                    <w:del w:id="2713" w:author="Tiffany Lin" w:date="2012-05-17T14:07:00Z"/>
                    <w:rFonts w:ascii="Calibri" w:eastAsia="Times New Roman" w:hAnsi="Calibri" w:cs="Times New Roman"/>
                    <w:color w:val="000000"/>
                  </w:rPr>
                </w:rPrChange>
              </w:rPr>
            </w:pPr>
          </w:p>
        </w:tc>
        <w:tc>
          <w:tcPr>
            <w:tcW w:w="236" w:type="dxa"/>
            <w:vMerge w:val="restart"/>
            <w:shd w:val="clear" w:color="auto" w:fill="auto"/>
            <w:noWrap/>
            <w:vAlign w:val="bottom"/>
            <w:hideMark/>
            <w:tcPrChange w:id="2714" w:author="Tiffany Lin" w:date="2012-05-20T18:17:00Z">
              <w:tcPr>
                <w:tcW w:w="996" w:type="dxa"/>
                <w:gridSpan w:val="3"/>
                <w:vMerge w:val="restart"/>
                <w:shd w:val="clear" w:color="auto" w:fill="auto"/>
                <w:noWrap/>
                <w:vAlign w:val="bottom"/>
                <w:hideMark/>
              </w:tcPr>
            </w:tcPrChange>
          </w:tcPr>
          <w:p w:rsidR="00855257" w:rsidRPr="00A027A5" w:rsidDel="00016E6E" w:rsidRDefault="00855257" w:rsidP="00855257">
            <w:pPr>
              <w:spacing w:after="0" w:line="240" w:lineRule="auto"/>
              <w:rPr>
                <w:del w:id="2715" w:author="Tiffany Lin" w:date="2012-05-17T14:07:00Z"/>
                <w:rFonts w:ascii="Times New Roman" w:eastAsia="Times New Roman" w:hAnsi="Times New Roman" w:cs="Times New Roman"/>
                <w:sz w:val="24"/>
                <w:szCs w:val="24"/>
                <w:rPrChange w:id="2716" w:author="Tiffany Lin" w:date="2012-05-20T17:52:00Z">
                  <w:rPr>
                    <w:del w:id="2717" w:author="Tiffany Lin" w:date="2012-05-17T14:07:00Z"/>
                    <w:rFonts w:ascii="Calibri" w:eastAsia="Times New Roman" w:hAnsi="Calibri" w:cs="Times New Roman"/>
                    <w:color w:val="000000"/>
                  </w:rPr>
                </w:rPrChange>
              </w:rPr>
            </w:pPr>
          </w:p>
        </w:tc>
      </w:tr>
      <w:tr w:rsidR="00855257" w:rsidRPr="00A027A5" w:rsidDel="00016E6E" w:rsidTr="004C3A26">
        <w:tblPrEx>
          <w:tblPrExChange w:id="2718" w:author="Tiffany Lin" w:date="2012-05-20T18:17:00Z">
            <w:tblPrEx>
              <w:tblW w:w="9483" w:type="dxa"/>
            </w:tblPrEx>
          </w:tblPrExChange>
        </w:tblPrEx>
        <w:trPr>
          <w:trHeight w:val="300"/>
          <w:del w:id="2719" w:author="Tiffany Lin" w:date="2012-05-17T14:07:00Z"/>
          <w:trPrChange w:id="2720" w:author="Tiffany Lin" w:date="2012-05-20T18:17:00Z">
            <w:trPr>
              <w:trHeight w:val="300"/>
            </w:trPr>
          </w:trPrChange>
        </w:trPr>
        <w:tc>
          <w:tcPr>
            <w:tcW w:w="2796" w:type="dxa"/>
            <w:gridSpan w:val="2"/>
            <w:shd w:val="clear" w:color="auto" w:fill="auto"/>
            <w:noWrap/>
            <w:vAlign w:val="bottom"/>
            <w:hideMark/>
            <w:tcPrChange w:id="2721" w:author="Tiffany Lin" w:date="2012-05-20T18:17:00Z">
              <w:tcPr>
                <w:tcW w:w="3435" w:type="dxa"/>
                <w:gridSpan w:val="2"/>
                <w:shd w:val="clear" w:color="auto" w:fill="auto"/>
                <w:noWrap/>
                <w:vAlign w:val="bottom"/>
                <w:hideMark/>
              </w:tcPr>
            </w:tcPrChange>
          </w:tcPr>
          <w:p w:rsidR="00855257" w:rsidRPr="00A027A5" w:rsidDel="00016E6E" w:rsidRDefault="00855257" w:rsidP="00855257">
            <w:pPr>
              <w:spacing w:after="0" w:line="240" w:lineRule="auto"/>
              <w:jc w:val="center"/>
              <w:rPr>
                <w:del w:id="2722" w:author="Tiffany Lin" w:date="2012-05-17T14:07:00Z"/>
                <w:rFonts w:ascii="Times New Roman" w:eastAsia="Times New Roman" w:hAnsi="Times New Roman" w:cs="Times New Roman"/>
                <w:i/>
                <w:iCs/>
                <w:sz w:val="24"/>
                <w:szCs w:val="24"/>
                <w:rPrChange w:id="2723" w:author="Tiffany Lin" w:date="2012-05-20T17:52:00Z">
                  <w:rPr>
                    <w:del w:id="2724" w:author="Tiffany Lin" w:date="2012-05-17T14:07:00Z"/>
                    <w:rFonts w:ascii="Calibri" w:eastAsia="Times New Roman" w:hAnsi="Calibri" w:cs="Times New Roman"/>
                    <w:i/>
                    <w:iCs/>
                    <w:color w:val="000000"/>
                  </w:rPr>
                </w:rPrChange>
              </w:rPr>
            </w:pPr>
            <w:del w:id="2725" w:author="Tiffany Lin" w:date="2012-05-17T14:07:00Z">
              <w:r w:rsidRPr="00A027A5" w:rsidDel="00016E6E">
                <w:rPr>
                  <w:rFonts w:ascii="Times New Roman" w:eastAsia="Times New Roman" w:hAnsi="Times New Roman" w:cs="Times New Roman"/>
                  <w:i/>
                  <w:iCs/>
                  <w:sz w:val="24"/>
                  <w:szCs w:val="24"/>
                  <w:rPrChange w:id="2726" w:author="Tiffany Lin" w:date="2012-05-20T17:52:00Z">
                    <w:rPr>
                      <w:rFonts w:ascii="Calibri" w:eastAsia="Times New Roman" w:hAnsi="Calibri" w:cs="Times New Roman"/>
                      <w:i/>
                      <w:iCs/>
                      <w:color w:val="000000"/>
                    </w:rPr>
                  </w:rPrChange>
                </w:rPr>
                <w:delText>Groups</w:delText>
              </w:r>
            </w:del>
          </w:p>
        </w:tc>
        <w:tc>
          <w:tcPr>
            <w:tcW w:w="952" w:type="dxa"/>
            <w:shd w:val="clear" w:color="auto" w:fill="auto"/>
            <w:noWrap/>
            <w:vAlign w:val="bottom"/>
            <w:hideMark/>
            <w:tcPrChange w:id="2727" w:author="Tiffany Lin" w:date="2012-05-20T18:17:00Z">
              <w:tcPr>
                <w:tcW w:w="828" w:type="dxa"/>
                <w:shd w:val="clear" w:color="auto" w:fill="auto"/>
                <w:noWrap/>
                <w:vAlign w:val="bottom"/>
                <w:hideMark/>
              </w:tcPr>
            </w:tcPrChange>
          </w:tcPr>
          <w:p w:rsidR="00855257" w:rsidRPr="00A027A5" w:rsidDel="00016E6E" w:rsidRDefault="00855257" w:rsidP="00855257">
            <w:pPr>
              <w:spacing w:after="0" w:line="240" w:lineRule="auto"/>
              <w:jc w:val="center"/>
              <w:rPr>
                <w:del w:id="2728" w:author="Tiffany Lin" w:date="2012-05-17T14:07:00Z"/>
                <w:rFonts w:ascii="Times New Roman" w:eastAsia="Times New Roman" w:hAnsi="Times New Roman" w:cs="Times New Roman"/>
                <w:i/>
                <w:iCs/>
                <w:sz w:val="24"/>
                <w:szCs w:val="24"/>
                <w:rPrChange w:id="2729" w:author="Tiffany Lin" w:date="2012-05-20T17:52:00Z">
                  <w:rPr>
                    <w:del w:id="2730" w:author="Tiffany Lin" w:date="2012-05-17T14:07:00Z"/>
                    <w:rFonts w:ascii="Calibri" w:eastAsia="Times New Roman" w:hAnsi="Calibri" w:cs="Times New Roman"/>
                    <w:i/>
                    <w:iCs/>
                    <w:color w:val="000000"/>
                  </w:rPr>
                </w:rPrChange>
              </w:rPr>
            </w:pPr>
            <w:del w:id="2731" w:author="Tiffany Lin" w:date="2012-05-17T14:07:00Z">
              <w:r w:rsidRPr="00A027A5" w:rsidDel="00016E6E">
                <w:rPr>
                  <w:rFonts w:ascii="Times New Roman" w:eastAsia="Times New Roman" w:hAnsi="Times New Roman" w:cs="Times New Roman"/>
                  <w:i/>
                  <w:iCs/>
                  <w:sz w:val="24"/>
                  <w:szCs w:val="24"/>
                  <w:rPrChange w:id="2732" w:author="Tiffany Lin" w:date="2012-05-20T17:52:00Z">
                    <w:rPr>
                      <w:rFonts w:ascii="Calibri" w:eastAsia="Times New Roman" w:hAnsi="Calibri" w:cs="Times New Roman"/>
                      <w:i/>
                      <w:iCs/>
                      <w:color w:val="000000"/>
                    </w:rPr>
                  </w:rPrChange>
                </w:rPr>
                <w:delText>Count</w:delText>
              </w:r>
            </w:del>
          </w:p>
        </w:tc>
        <w:tc>
          <w:tcPr>
            <w:tcW w:w="1340" w:type="dxa"/>
            <w:gridSpan w:val="3"/>
            <w:shd w:val="clear" w:color="auto" w:fill="auto"/>
            <w:noWrap/>
            <w:vAlign w:val="bottom"/>
            <w:hideMark/>
            <w:tcPrChange w:id="2733" w:author="Tiffany Lin" w:date="2012-05-20T18:17:00Z">
              <w:tcPr>
                <w:tcW w:w="908" w:type="dxa"/>
                <w:gridSpan w:val="3"/>
                <w:shd w:val="clear" w:color="auto" w:fill="auto"/>
                <w:noWrap/>
                <w:vAlign w:val="bottom"/>
                <w:hideMark/>
              </w:tcPr>
            </w:tcPrChange>
          </w:tcPr>
          <w:p w:rsidR="00855257" w:rsidRPr="00A027A5" w:rsidDel="00016E6E" w:rsidRDefault="00855257" w:rsidP="00855257">
            <w:pPr>
              <w:spacing w:after="0" w:line="240" w:lineRule="auto"/>
              <w:jc w:val="center"/>
              <w:rPr>
                <w:del w:id="2734" w:author="Tiffany Lin" w:date="2012-05-17T14:07:00Z"/>
                <w:rFonts w:ascii="Times New Roman" w:eastAsia="Times New Roman" w:hAnsi="Times New Roman" w:cs="Times New Roman"/>
                <w:i/>
                <w:iCs/>
                <w:sz w:val="24"/>
                <w:szCs w:val="24"/>
                <w:rPrChange w:id="2735" w:author="Tiffany Lin" w:date="2012-05-20T17:52:00Z">
                  <w:rPr>
                    <w:del w:id="2736" w:author="Tiffany Lin" w:date="2012-05-17T14:07:00Z"/>
                    <w:rFonts w:ascii="Calibri" w:eastAsia="Times New Roman" w:hAnsi="Calibri" w:cs="Times New Roman"/>
                    <w:i/>
                    <w:iCs/>
                    <w:color w:val="000000"/>
                  </w:rPr>
                </w:rPrChange>
              </w:rPr>
            </w:pPr>
            <w:del w:id="2737" w:author="Tiffany Lin" w:date="2012-05-17T14:07:00Z">
              <w:r w:rsidRPr="00A027A5" w:rsidDel="00016E6E">
                <w:rPr>
                  <w:rFonts w:ascii="Times New Roman" w:eastAsia="Times New Roman" w:hAnsi="Times New Roman" w:cs="Times New Roman"/>
                  <w:i/>
                  <w:iCs/>
                  <w:sz w:val="24"/>
                  <w:szCs w:val="24"/>
                  <w:rPrChange w:id="2738" w:author="Tiffany Lin" w:date="2012-05-20T17:52:00Z">
                    <w:rPr>
                      <w:rFonts w:ascii="Calibri" w:eastAsia="Times New Roman" w:hAnsi="Calibri" w:cs="Times New Roman"/>
                      <w:i/>
                      <w:iCs/>
                      <w:color w:val="000000"/>
                    </w:rPr>
                  </w:rPrChange>
                </w:rPr>
                <w:delText>Sum</w:delText>
              </w:r>
            </w:del>
          </w:p>
        </w:tc>
        <w:tc>
          <w:tcPr>
            <w:tcW w:w="2070" w:type="dxa"/>
            <w:gridSpan w:val="2"/>
            <w:shd w:val="clear" w:color="auto" w:fill="auto"/>
            <w:noWrap/>
            <w:vAlign w:val="bottom"/>
            <w:hideMark/>
            <w:tcPrChange w:id="2739" w:author="Tiffany Lin" w:date="2012-05-20T18:17:00Z">
              <w:tcPr>
                <w:tcW w:w="1105" w:type="dxa"/>
                <w:gridSpan w:val="2"/>
                <w:shd w:val="clear" w:color="auto" w:fill="auto"/>
                <w:noWrap/>
                <w:vAlign w:val="bottom"/>
                <w:hideMark/>
              </w:tcPr>
            </w:tcPrChange>
          </w:tcPr>
          <w:p w:rsidR="00855257" w:rsidRPr="00A027A5" w:rsidDel="00016E6E" w:rsidRDefault="00855257" w:rsidP="00855257">
            <w:pPr>
              <w:spacing w:after="0" w:line="240" w:lineRule="auto"/>
              <w:jc w:val="center"/>
              <w:rPr>
                <w:del w:id="2740" w:author="Tiffany Lin" w:date="2012-05-17T14:07:00Z"/>
                <w:rFonts w:ascii="Times New Roman" w:eastAsia="Times New Roman" w:hAnsi="Times New Roman" w:cs="Times New Roman"/>
                <w:i/>
                <w:iCs/>
                <w:sz w:val="24"/>
                <w:szCs w:val="24"/>
                <w:rPrChange w:id="2741" w:author="Tiffany Lin" w:date="2012-05-20T17:52:00Z">
                  <w:rPr>
                    <w:del w:id="2742" w:author="Tiffany Lin" w:date="2012-05-17T14:07:00Z"/>
                    <w:rFonts w:ascii="Calibri" w:eastAsia="Times New Roman" w:hAnsi="Calibri" w:cs="Times New Roman"/>
                    <w:i/>
                    <w:iCs/>
                    <w:color w:val="000000"/>
                  </w:rPr>
                </w:rPrChange>
              </w:rPr>
            </w:pPr>
            <w:del w:id="2743" w:author="Tiffany Lin" w:date="2012-05-17T14:07:00Z">
              <w:r w:rsidRPr="00A027A5" w:rsidDel="00016E6E">
                <w:rPr>
                  <w:rFonts w:ascii="Times New Roman" w:eastAsia="Times New Roman" w:hAnsi="Times New Roman" w:cs="Times New Roman"/>
                  <w:i/>
                  <w:iCs/>
                  <w:sz w:val="24"/>
                  <w:szCs w:val="24"/>
                  <w:rPrChange w:id="2744" w:author="Tiffany Lin" w:date="2012-05-20T17:52:00Z">
                    <w:rPr>
                      <w:rFonts w:ascii="Calibri" w:eastAsia="Times New Roman" w:hAnsi="Calibri" w:cs="Times New Roman"/>
                      <w:i/>
                      <w:iCs/>
                      <w:color w:val="000000"/>
                    </w:rPr>
                  </w:rPrChange>
                </w:rPr>
                <w:delText>Average</w:delText>
              </w:r>
            </w:del>
          </w:p>
        </w:tc>
        <w:tc>
          <w:tcPr>
            <w:tcW w:w="2089" w:type="dxa"/>
            <w:shd w:val="clear" w:color="auto" w:fill="auto"/>
            <w:noWrap/>
            <w:vAlign w:val="bottom"/>
            <w:hideMark/>
            <w:tcPrChange w:id="2745" w:author="Tiffany Lin" w:date="2012-05-20T18:17:00Z">
              <w:tcPr>
                <w:tcW w:w="2211" w:type="dxa"/>
                <w:shd w:val="clear" w:color="auto" w:fill="auto"/>
                <w:noWrap/>
                <w:vAlign w:val="bottom"/>
                <w:hideMark/>
              </w:tcPr>
            </w:tcPrChange>
          </w:tcPr>
          <w:p w:rsidR="00855257" w:rsidRPr="00A027A5" w:rsidDel="00016E6E" w:rsidRDefault="00855257" w:rsidP="00855257">
            <w:pPr>
              <w:spacing w:after="0" w:line="240" w:lineRule="auto"/>
              <w:jc w:val="center"/>
              <w:rPr>
                <w:del w:id="2746" w:author="Tiffany Lin" w:date="2012-05-17T14:07:00Z"/>
                <w:rFonts w:ascii="Times New Roman" w:eastAsia="Times New Roman" w:hAnsi="Times New Roman" w:cs="Times New Roman"/>
                <w:i/>
                <w:iCs/>
                <w:sz w:val="24"/>
                <w:szCs w:val="24"/>
                <w:rPrChange w:id="2747" w:author="Tiffany Lin" w:date="2012-05-20T17:52:00Z">
                  <w:rPr>
                    <w:del w:id="2748" w:author="Tiffany Lin" w:date="2012-05-17T14:07:00Z"/>
                    <w:rFonts w:ascii="Calibri" w:eastAsia="Times New Roman" w:hAnsi="Calibri" w:cs="Times New Roman"/>
                    <w:i/>
                    <w:iCs/>
                    <w:color w:val="000000"/>
                  </w:rPr>
                </w:rPrChange>
              </w:rPr>
            </w:pPr>
            <w:del w:id="2749" w:author="Tiffany Lin" w:date="2012-05-17T14:07:00Z">
              <w:r w:rsidRPr="00A027A5" w:rsidDel="00016E6E">
                <w:rPr>
                  <w:rFonts w:ascii="Times New Roman" w:eastAsia="Times New Roman" w:hAnsi="Times New Roman" w:cs="Times New Roman"/>
                  <w:i/>
                  <w:iCs/>
                  <w:sz w:val="24"/>
                  <w:szCs w:val="24"/>
                  <w:rPrChange w:id="2750" w:author="Tiffany Lin" w:date="2012-05-20T17:52:00Z">
                    <w:rPr>
                      <w:rFonts w:ascii="Calibri" w:eastAsia="Times New Roman" w:hAnsi="Calibri" w:cs="Times New Roman"/>
                      <w:i/>
                      <w:iCs/>
                      <w:color w:val="000000"/>
                    </w:rPr>
                  </w:rPrChange>
                </w:rPr>
                <w:delText>Variance</w:delText>
              </w:r>
            </w:del>
          </w:p>
        </w:tc>
        <w:tc>
          <w:tcPr>
            <w:tcW w:w="236" w:type="dxa"/>
            <w:vMerge/>
            <w:shd w:val="clear" w:color="auto" w:fill="auto"/>
            <w:noWrap/>
            <w:vAlign w:val="bottom"/>
            <w:hideMark/>
            <w:tcPrChange w:id="2751" w:author="Tiffany Lin" w:date="2012-05-20T18:17:00Z">
              <w:tcPr>
                <w:tcW w:w="996" w:type="dxa"/>
                <w:gridSpan w:val="3"/>
                <w:vMerge/>
                <w:shd w:val="clear" w:color="auto" w:fill="auto"/>
                <w:noWrap/>
                <w:vAlign w:val="bottom"/>
                <w:hideMark/>
              </w:tcPr>
            </w:tcPrChange>
          </w:tcPr>
          <w:p w:rsidR="00855257" w:rsidRPr="00A027A5" w:rsidDel="00016E6E" w:rsidRDefault="00855257" w:rsidP="00855257">
            <w:pPr>
              <w:spacing w:after="0" w:line="240" w:lineRule="auto"/>
              <w:rPr>
                <w:del w:id="2752" w:author="Tiffany Lin" w:date="2012-05-17T14:07:00Z"/>
                <w:rFonts w:ascii="Times New Roman" w:eastAsia="Times New Roman" w:hAnsi="Times New Roman" w:cs="Times New Roman"/>
                <w:sz w:val="24"/>
                <w:szCs w:val="24"/>
                <w:rPrChange w:id="2753" w:author="Tiffany Lin" w:date="2012-05-20T17:52:00Z">
                  <w:rPr>
                    <w:del w:id="2754" w:author="Tiffany Lin" w:date="2012-05-17T14:07:00Z"/>
                    <w:rFonts w:ascii="Calibri" w:eastAsia="Times New Roman" w:hAnsi="Calibri" w:cs="Times New Roman"/>
                    <w:color w:val="000000"/>
                  </w:rPr>
                </w:rPrChange>
              </w:rPr>
            </w:pPr>
          </w:p>
        </w:tc>
      </w:tr>
      <w:tr w:rsidR="00855257" w:rsidRPr="00A027A5" w:rsidDel="00016E6E" w:rsidTr="004C3A26">
        <w:tblPrEx>
          <w:tblPrExChange w:id="2755" w:author="Tiffany Lin" w:date="2012-05-20T18:17:00Z">
            <w:tblPrEx>
              <w:tblW w:w="9483" w:type="dxa"/>
            </w:tblPrEx>
          </w:tblPrExChange>
        </w:tblPrEx>
        <w:trPr>
          <w:trHeight w:val="300"/>
          <w:del w:id="2756" w:author="Tiffany Lin" w:date="2012-05-17T14:07:00Z"/>
          <w:trPrChange w:id="2757" w:author="Tiffany Lin" w:date="2012-05-20T18:17:00Z">
            <w:trPr>
              <w:trHeight w:val="300"/>
            </w:trPr>
          </w:trPrChange>
        </w:trPr>
        <w:tc>
          <w:tcPr>
            <w:tcW w:w="2796" w:type="dxa"/>
            <w:gridSpan w:val="2"/>
            <w:shd w:val="clear" w:color="auto" w:fill="auto"/>
            <w:noWrap/>
            <w:vAlign w:val="bottom"/>
            <w:hideMark/>
            <w:tcPrChange w:id="2758" w:author="Tiffany Lin" w:date="2012-05-20T18:17:00Z">
              <w:tcPr>
                <w:tcW w:w="3435" w:type="dxa"/>
                <w:gridSpan w:val="2"/>
                <w:shd w:val="clear" w:color="auto" w:fill="auto"/>
                <w:noWrap/>
                <w:vAlign w:val="bottom"/>
                <w:hideMark/>
              </w:tcPr>
            </w:tcPrChange>
          </w:tcPr>
          <w:p w:rsidR="00855257" w:rsidRPr="00A027A5" w:rsidDel="00016E6E" w:rsidRDefault="00855257" w:rsidP="00855257">
            <w:pPr>
              <w:spacing w:after="0" w:line="240" w:lineRule="auto"/>
              <w:rPr>
                <w:del w:id="2759" w:author="Tiffany Lin" w:date="2012-05-17T14:07:00Z"/>
                <w:rFonts w:ascii="Times New Roman" w:eastAsia="Times New Roman" w:hAnsi="Times New Roman" w:cs="Times New Roman"/>
                <w:sz w:val="24"/>
                <w:szCs w:val="24"/>
                <w:rPrChange w:id="2760" w:author="Tiffany Lin" w:date="2012-05-20T17:52:00Z">
                  <w:rPr>
                    <w:del w:id="2761" w:author="Tiffany Lin" w:date="2012-05-17T14:07:00Z"/>
                    <w:rFonts w:ascii="Calibri" w:eastAsia="Times New Roman" w:hAnsi="Calibri" w:cs="Times New Roman"/>
                    <w:color w:val="000000"/>
                  </w:rPr>
                </w:rPrChange>
              </w:rPr>
            </w:pPr>
            <w:del w:id="2762" w:author="Tiffany Lin" w:date="2012-05-17T14:07:00Z">
              <w:r w:rsidRPr="00A027A5" w:rsidDel="00016E6E">
                <w:rPr>
                  <w:rFonts w:ascii="Times New Roman" w:eastAsia="Times New Roman" w:hAnsi="Times New Roman" w:cs="Times New Roman"/>
                  <w:sz w:val="24"/>
                  <w:szCs w:val="24"/>
                  <w:rPrChange w:id="2763" w:author="Tiffany Lin" w:date="2012-05-20T17:52:00Z">
                    <w:rPr>
                      <w:rFonts w:ascii="Calibri" w:eastAsia="Times New Roman" w:hAnsi="Calibri" w:cs="Times New Roman"/>
                      <w:color w:val="000000"/>
                    </w:rPr>
                  </w:rPrChange>
                </w:rPr>
                <w:delText>DataSets after pipeline</w:delText>
              </w:r>
            </w:del>
          </w:p>
        </w:tc>
        <w:tc>
          <w:tcPr>
            <w:tcW w:w="952" w:type="dxa"/>
            <w:shd w:val="clear" w:color="auto" w:fill="auto"/>
            <w:noWrap/>
            <w:vAlign w:val="bottom"/>
            <w:hideMark/>
            <w:tcPrChange w:id="2764" w:author="Tiffany Lin" w:date="2012-05-20T18:17:00Z">
              <w:tcPr>
                <w:tcW w:w="828" w:type="dxa"/>
                <w:shd w:val="clear" w:color="auto" w:fill="auto"/>
                <w:noWrap/>
                <w:vAlign w:val="bottom"/>
                <w:hideMark/>
              </w:tcPr>
            </w:tcPrChange>
          </w:tcPr>
          <w:p w:rsidR="00855257" w:rsidRPr="00A027A5" w:rsidDel="00016E6E" w:rsidRDefault="00855257" w:rsidP="00855257">
            <w:pPr>
              <w:spacing w:after="0" w:line="240" w:lineRule="auto"/>
              <w:jc w:val="right"/>
              <w:rPr>
                <w:del w:id="2765" w:author="Tiffany Lin" w:date="2012-05-17T14:07:00Z"/>
                <w:rFonts w:ascii="Times New Roman" w:eastAsia="Times New Roman" w:hAnsi="Times New Roman" w:cs="Times New Roman"/>
                <w:sz w:val="24"/>
                <w:szCs w:val="24"/>
                <w:rPrChange w:id="2766" w:author="Tiffany Lin" w:date="2012-05-20T17:52:00Z">
                  <w:rPr>
                    <w:del w:id="2767" w:author="Tiffany Lin" w:date="2012-05-17T14:07:00Z"/>
                    <w:rFonts w:ascii="Calibri" w:eastAsia="Times New Roman" w:hAnsi="Calibri" w:cs="Times New Roman"/>
                    <w:color w:val="000000"/>
                  </w:rPr>
                </w:rPrChange>
              </w:rPr>
            </w:pPr>
            <w:del w:id="2768" w:author="Tiffany Lin" w:date="2012-05-17T14:07:00Z">
              <w:r w:rsidRPr="00A027A5" w:rsidDel="00016E6E">
                <w:rPr>
                  <w:rFonts w:ascii="Times New Roman" w:eastAsia="Times New Roman" w:hAnsi="Times New Roman" w:cs="Times New Roman"/>
                  <w:sz w:val="24"/>
                  <w:szCs w:val="24"/>
                  <w:rPrChange w:id="2769" w:author="Tiffany Lin" w:date="2012-05-20T17:52:00Z">
                    <w:rPr>
                      <w:rFonts w:ascii="Calibri" w:eastAsia="Times New Roman" w:hAnsi="Calibri" w:cs="Times New Roman"/>
                      <w:color w:val="000000"/>
                    </w:rPr>
                  </w:rPrChange>
                </w:rPr>
                <w:delText>39</w:delText>
              </w:r>
            </w:del>
          </w:p>
        </w:tc>
        <w:tc>
          <w:tcPr>
            <w:tcW w:w="1340" w:type="dxa"/>
            <w:gridSpan w:val="3"/>
            <w:shd w:val="clear" w:color="auto" w:fill="auto"/>
            <w:noWrap/>
            <w:vAlign w:val="bottom"/>
            <w:hideMark/>
            <w:tcPrChange w:id="2770" w:author="Tiffany Lin" w:date="2012-05-20T18:17:00Z">
              <w:tcPr>
                <w:tcW w:w="908" w:type="dxa"/>
                <w:gridSpan w:val="3"/>
                <w:shd w:val="clear" w:color="auto" w:fill="auto"/>
                <w:noWrap/>
                <w:vAlign w:val="bottom"/>
                <w:hideMark/>
              </w:tcPr>
            </w:tcPrChange>
          </w:tcPr>
          <w:p w:rsidR="00855257" w:rsidRPr="00A027A5" w:rsidDel="00016E6E" w:rsidRDefault="00855257" w:rsidP="00855257">
            <w:pPr>
              <w:spacing w:after="0" w:line="240" w:lineRule="auto"/>
              <w:jc w:val="right"/>
              <w:rPr>
                <w:del w:id="2771" w:author="Tiffany Lin" w:date="2012-05-17T14:07:00Z"/>
                <w:rFonts w:ascii="Times New Roman" w:eastAsia="Times New Roman" w:hAnsi="Times New Roman" w:cs="Times New Roman"/>
                <w:sz w:val="24"/>
                <w:szCs w:val="24"/>
                <w:rPrChange w:id="2772" w:author="Tiffany Lin" w:date="2012-05-20T17:52:00Z">
                  <w:rPr>
                    <w:del w:id="2773" w:author="Tiffany Lin" w:date="2012-05-17T14:07:00Z"/>
                    <w:rFonts w:ascii="Calibri" w:eastAsia="Times New Roman" w:hAnsi="Calibri" w:cs="Times New Roman"/>
                    <w:color w:val="000000"/>
                  </w:rPr>
                </w:rPrChange>
              </w:rPr>
            </w:pPr>
            <w:del w:id="2774" w:author="Tiffany Lin" w:date="2012-05-17T14:07:00Z">
              <w:r w:rsidRPr="00A027A5" w:rsidDel="00016E6E">
                <w:rPr>
                  <w:rFonts w:ascii="Times New Roman" w:eastAsia="Times New Roman" w:hAnsi="Times New Roman" w:cs="Times New Roman"/>
                  <w:sz w:val="24"/>
                  <w:szCs w:val="24"/>
                  <w:rPrChange w:id="2775" w:author="Tiffany Lin" w:date="2012-05-20T17:52:00Z">
                    <w:rPr>
                      <w:rFonts w:ascii="Calibri" w:eastAsia="Times New Roman" w:hAnsi="Calibri" w:cs="Times New Roman"/>
                      <w:color w:val="000000"/>
                    </w:rPr>
                  </w:rPrChange>
                </w:rPr>
                <w:delText>146</w:delText>
              </w:r>
            </w:del>
          </w:p>
        </w:tc>
        <w:tc>
          <w:tcPr>
            <w:tcW w:w="2070" w:type="dxa"/>
            <w:gridSpan w:val="2"/>
            <w:shd w:val="clear" w:color="auto" w:fill="auto"/>
            <w:noWrap/>
            <w:vAlign w:val="bottom"/>
            <w:hideMark/>
            <w:tcPrChange w:id="2776" w:author="Tiffany Lin" w:date="2012-05-20T18:17:00Z">
              <w:tcPr>
                <w:tcW w:w="1105" w:type="dxa"/>
                <w:gridSpan w:val="2"/>
                <w:shd w:val="clear" w:color="auto" w:fill="auto"/>
                <w:noWrap/>
                <w:vAlign w:val="bottom"/>
                <w:hideMark/>
              </w:tcPr>
            </w:tcPrChange>
          </w:tcPr>
          <w:p w:rsidR="00855257" w:rsidRPr="00A027A5" w:rsidDel="00016E6E" w:rsidRDefault="00855257" w:rsidP="00855257">
            <w:pPr>
              <w:spacing w:after="0" w:line="240" w:lineRule="auto"/>
              <w:jc w:val="right"/>
              <w:rPr>
                <w:del w:id="2777" w:author="Tiffany Lin" w:date="2012-05-17T14:07:00Z"/>
                <w:rFonts w:ascii="Times New Roman" w:eastAsia="Times New Roman" w:hAnsi="Times New Roman" w:cs="Times New Roman"/>
                <w:sz w:val="24"/>
                <w:szCs w:val="24"/>
                <w:rPrChange w:id="2778" w:author="Tiffany Lin" w:date="2012-05-20T17:52:00Z">
                  <w:rPr>
                    <w:del w:id="2779" w:author="Tiffany Lin" w:date="2012-05-17T14:07:00Z"/>
                    <w:rFonts w:ascii="Calibri" w:eastAsia="Times New Roman" w:hAnsi="Calibri" w:cs="Times New Roman"/>
                    <w:color w:val="000000"/>
                  </w:rPr>
                </w:rPrChange>
              </w:rPr>
            </w:pPr>
            <w:del w:id="2780" w:author="Tiffany Lin" w:date="2012-05-17T14:07:00Z">
              <w:r w:rsidRPr="00A027A5" w:rsidDel="00016E6E">
                <w:rPr>
                  <w:rFonts w:ascii="Times New Roman" w:eastAsia="Times New Roman" w:hAnsi="Times New Roman" w:cs="Times New Roman"/>
                  <w:sz w:val="24"/>
                  <w:szCs w:val="24"/>
                  <w:rPrChange w:id="2781" w:author="Tiffany Lin" w:date="2012-05-20T17:52:00Z">
                    <w:rPr>
                      <w:rFonts w:ascii="Calibri" w:eastAsia="Times New Roman" w:hAnsi="Calibri" w:cs="Times New Roman"/>
                      <w:color w:val="000000"/>
                    </w:rPr>
                  </w:rPrChange>
                </w:rPr>
                <w:delText>3.74359</w:delText>
              </w:r>
            </w:del>
          </w:p>
        </w:tc>
        <w:tc>
          <w:tcPr>
            <w:tcW w:w="2089" w:type="dxa"/>
            <w:shd w:val="clear" w:color="auto" w:fill="auto"/>
            <w:noWrap/>
            <w:vAlign w:val="bottom"/>
            <w:hideMark/>
            <w:tcPrChange w:id="2782" w:author="Tiffany Lin" w:date="2012-05-20T18:17:00Z">
              <w:tcPr>
                <w:tcW w:w="2211" w:type="dxa"/>
                <w:shd w:val="clear" w:color="auto" w:fill="auto"/>
                <w:noWrap/>
                <w:vAlign w:val="bottom"/>
                <w:hideMark/>
              </w:tcPr>
            </w:tcPrChange>
          </w:tcPr>
          <w:p w:rsidR="00855257" w:rsidRPr="00A027A5" w:rsidDel="00016E6E" w:rsidRDefault="00855257" w:rsidP="00855257">
            <w:pPr>
              <w:spacing w:after="0" w:line="240" w:lineRule="auto"/>
              <w:jc w:val="right"/>
              <w:rPr>
                <w:del w:id="2783" w:author="Tiffany Lin" w:date="2012-05-17T14:07:00Z"/>
                <w:rFonts w:ascii="Times New Roman" w:eastAsia="Times New Roman" w:hAnsi="Times New Roman" w:cs="Times New Roman"/>
                <w:sz w:val="24"/>
                <w:szCs w:val="24"/>
                <w:rPrChange w:id="2784" w:author="Tiffany Lin" w:date="2012-05-20T17:52:00Z">
                  <w:rPr>
                    <w:del w:id="2785" w:author="Tiffany Lin" w:date="2012-05-17T14:07:00Z"/>
                    <w:rFonts w:ascii="Calibri" w:eastAsia="Times New Roman" w:hAnsi="Calibri" w:cs="Times New Roman"/>
                    <w:color w:val="000000"/>
                  </w:rPr>
                </w:rPrChange>
              </w:rPr>
            </w:pPr>
            <w:del w:id="2786" w:author="Tiffany Lin" w:date="2012-05-17T14:07:00Z">
              <w:r w:rsidRPr="00A027A5" w:rsidDel="00016E6E">
                <w:rPr>
                  <w:rFonts w:ascii="Times New Roman" w:eastAsia="Times New Roman" w:hAnsi="Times New Roman" w:cs="Times New Roman"/>
                  <w:sz w:val="24"/>
                  <w:szCs w:val="24"/>
                  <w:rPrChange w:id="2787" w:author="Tiffany Lin" w:date="2012-05-20T17:52:00Z">
                    <w:rPr>
                      <w:rFonts w:ascii="Calibri" w:eastAsia="Times New Roman" w:hAnsi="Calibri" w:cs="Times New Roman"/>
                      <w:color w:val="000000"/>
                    </w:rPr>
                  </w:rPrChange>
                </w:rPr>
                <w:delText>8.616734</w:delText>
              </w:r>
            </w:del>
          </w:p>
        </w:tc>
        <w:tc>
          <w:tcPr>
            <w:tcW w:w="236" w:type="dxa"/>
            <w:vMerge/>
            <w:shd w:val="clear" w:color="auto" w:fill="auto"/>
            <w:noWrap/>
            <w:vAlign w:val="bottom"/>
            <w:hideMark/>
            <w:tcPrChange w:id="2788" w:author="Tiffany Lin" w:date="2012-05-20T18:17:00Z">
              <w:tcPr>
                <w:tcW w:w="996" w:type="dxa"/>
                <w:gridSpan w:val="3"/>
                <w:vMerge/>
                <w:shd w:val="clear" w:color="auto" w:fill="auto"/>
                <w:noWrap/>
                <w:vAlign w:val="bottom"/>
                <w:hideMark/>
              </w:tcPr>
            </w:tcPrChange>
          </w:tcPr>
          <w:p w:rsidR="00855257" w:rsidRPr="00A027A5" w:rsidDel="00016E6E" w:rsidRDefault="00855257" w:rsidP="00855257">
            <w:pPr>
              <w:spacing w:after="0" w:line="240" w:lineRule="auto"/>
              <w:rPr>
                <w:del w:id="2789" w:author="Tiffany Lin" w:date="2012-05-17T14:07:00Z"/>
                <w:rFonts w:ascii="Times New Roman" w:eastAsia="Times New Roman" w:hAnsi="Times New Roman" w:cs="Times New Roman"/>
                <w:sz w:val="24"/>
                <w:szCs w:val="24"/>
                <w:rPrChange w:id="2790" w:author="Tiffany Lin" w:date="2012-05-20T17:52:00Z">
                  <w:rPr>
                    <w:del w:id="2791" w:author="Tiffany Lin" w:date="2012-05-17T14:07:00Z"/>
                    <w:rFonts w:ascii="Calibri" w:eastAsia="Times New Roman" w:hAnsi="Calibri" w:cs="Times New Roman"/>
                    <w:color w:val="000000"/>
                  </w:rPr>
                </w:rPrChange>
              </w:rPr>
            </w:pPr>
          </w:p>
        </w:tc>
      </w:tr>
      <w:tr w:rsidR="00855257" w:rsidRPr="00A027A5" w:rsidDel="00016E6E" w:rsidTr="004C3A26">
        <w:tblPrEx>
          <w:tblPrExChange w:id="2792" w:author="Tiffany Lin" w:date="2012-05-20T18:17:00Z">
            <w:tblPrEx>
              <w:tblW w:w="9483" w:type="dxa"/>
            </w:tblPrEx>
          </w:tblPrExChange>
        </w:tblPrEx>
        <w:trPr>
          <w:trHeight w:val="315"/>
          <w:del w:id="2793" w:author="Tiffany Lin" w:date="2012-05-17T14:07:00Z"/>
          <w:trPrChange w:id="2794" w:author="Tiffany Lin" w:date="2012-05-20T18:17:00Z">
            <w:trPr>
              <w:trHeight w:val="315"/>
            </w:trPr>
          </w:trPrChange>
        </w:trPr>
        <w:tc>
          <w:tcPr>
            <w:tcW w:w="2796" w:type="dxa"/>
            <w:gridSpan w:val="2"/>
            <w:shd w:val="clear" w:color="auto" w:fill="auto"/>
            <w:noWrap/>
            <w:vAlign w:val="bottom"/>
            <w:hideMark/>
            <w:tcPrChange w:id="2795" w:author="Tiffany Lin" w:date="2012-05-20T18:17:00Z">
              <w:tcPr>
                <w:tcW w:w="3435" w:type="dxa"/>
                <w:gridSpan w:val="2"/>
                <w:shd w:val="clear" w:color="auto" w:fill="auto"/>
                <w:noWrap/>
                <w:vAlign w:val="bottom"/>
                <w:hideMark/>
              </w:tcPr>
            </w:tcPrChange>
          </w:tcPr>
          <w:p w:rsidR="00855257" w:rsidRPr="00A027A5" w:rsidDel="00016E6E" w:rsidRDefault="00855257" w:rsidP="00855257">
            <w:pPr>
              <w:spacing w:after="0" w:line="240" w:lineRule="auto"/>
              <w:rPr>
                <w:del w:id="2796" w:author="Tiffany Lin" w:date="2012-05-17T14:07:00Z"/>
                <w:rFonts w:ascii="Times New Roman" w:eastAsia="Times New Roman" w:hAnsi="Times New Roman" w:cs="Times New Roman"/>
                <w:sz w:val="24"/>
                <w:szCs w:val="24"/>
                <w:rPrChange w:id="2797" w:author="Tiffany Lin" w:date="2012-05-20T17:52:00Z">
                  <w:rPr>
                    <w:del w:id="2798" w:author="Tiffany Lin" w:date="2012-05-17T14:07:00Z"/>
                    <w:rFonts w:ascii="Calibri" w:eastAsia="Times New Roman" w:hAnsi="Calibri" w:cs="Times New Roman"/>
                    <w:color w:val="000000"/>
                  </w:rPr>
                </w:rPrChange>
              </w:rPr>
            </w:pPr>
            <w:del w:id="2799" w:author="Tiffany Lin" w:date="2012-05-17T14:07:00Z">
              <w:r w:rsidRPr="00A027A5" w:rsidDel="00016E6E">
                <w:rPr>
                  <w:rFonts w:ascii="Times New Roman" w:eastAsia="Times New Roman" w:hAnsi="Times New Roman" w:cs="Times New Roman"/>
                  <w:sz w:val="24"/>
                  <w:szCs w:val="24"/>
                  <w:rPrChange w:id="2800" w:author="Tiffany Lin" w:date="2012-05-20T17:52:00Z">
                    <w:rPr>
                      <w:rFonts w:ascii="Calibri" w:eastAsia="Times New Roman" w:hAnsi="Calibri" w:cs="Times New Roman"/>
                      <w:color w:val="000000"/>
                    </w:rPr>
                  </w:rPrChange>
                </w:rPr>
                <w:delText xml:space="preserve">Multinet ROC </w:delText>
              </w:r>
            </w:del>
            <w:del w:id="2801" w:author="Tiffany Lin" w:date="2012-05-17T07:10:00Z">
              <w:r w:rsidRPr="00A027A5" w:rsidDel="00855257">
                <w:rPr>
                  <w:rFonts w:ascii="Times New Roman" w:eastAsia="Times New Roman" w:hAnsi="Times New Roman" w:cs="Times New Roman"/>
                  <w:sz w:val="24"/>
                  <w:szCs w:val="24"/>
                  <w:rPrChange w:id="2802" w:author="Tiffany Lin" w:date="2012-05-20T17:52:00Z">
                    <w:rPr>
                      <w:rFonts w:ascii="Calibri" w:eastAsia="Times New Roman" w:hAnsi="Calibri" w:cs="Times New Roman"/>
                      <w:color w:val="000000"/>
                    </w:rPr>
                  </w:rPrChange>
                </w:rPr>
                <w:delText>-</w:delText>
              </w:r>
            </w:del>
            <w:del w:id="2803" w:author="Tiffany Lin" w:date="2012-05-17T14:07:00Z">
              <w:r w:rsidRPr="00A027A5" w:rsidDel="00016E6E">
                <w:rPr>
                  <w:rFonts w:ascii="Times New Roman" w:eastAsia="Times New Roman" w:hAnsi="Times New Roman" w:cs="Times New Roman"/>
                  <w:sz w:val="24"/>
                  <w:szCs w:val="24"/>
                  <w:rPrChange w:id="2804" w:author="Tiffany Lin" w:date="2012-05-20T17:52:00Z">
                    <w:rPr>
                      <w:rFonts w:ascii="Calibri" w:eastAsia="Times New Roman" w:hAnsi="Calibri" w:cs="Times New Roman"/>
                      <w:color w:val="000000"/>
                    </w:rPr>
                  </w:rPrChange>
                </w:rPr>
                <w:delText xml:space="preserve"> Singlenet ROC</w:delText>
              </w:r>
            </w:del>
          </w:p>
        </w:tc>
        <w:tc>
          <w:tcPr>
            <w:tcW w:w="952" w:type="dxa"/>
            <w:shd w:val="clear" w:color="auto" w:fill="auto"/>
            <w:noWrap/>
            <w:vAlign w:val="bottom"/>
            <w:hideMark/>
            <w:tcPrChange w:id="2805" w:author="Tiffany Lin" w:date="2012-05-20T18:17:00Z">
              <w:tcPr>
                <w:tcW w:w="828" w:type="dxa"/>
                <w:shd w:val="clear" w:color="auto" w:fill="auto"/>
                <w:noWrap/>
                <w:vAlign w:val="bottom"/>
                <w:hideMark/>
              </w:tcPr>
            </w:tcPrChange>
          </w:tcPr>
          <w:p w:rsidR="00855257" w:rsidRPr="00A027A5" w:rsidDel="00016E6E" w:rsidRDefault="00855257" w:rsidP="00855257">
            <w:pPr>
              <w:spacing w:after="0" w:line="240" w:lineRule="auto"/>
              <w:jc w:val="right"/>
              <w:rPr>
                <w:del w:id="2806" w:author="Tiffany Lin" w:date="2012-05-17T14:07:00Z"/>
                <w:rFonts w:ascii="Times New Roman" w:eastAsia="Times New Roman" w:hAnsi="Times New Roman" w:cs="Times New Roman"/>
                <w:sz w:val="24"/>
                <w:szCs w:val="24"/>
                <w:rPrChange w:id="2807" w:author="Tiffany Lin" w:date="2012-05-20T17:52:00Z">
                  <w:rPr>
                    <w:del w:id="2808" w:author="Tiffany Lin" w:date="2012-05-17T14:07:00Z"/>
                    <w:rFonts w:ascii="Calibri" w:eastAsia="Times New Roman" w:hAnsi="Calibri" w:cs="Times New Roman"/>
                    <w:color w:val="000000"/>
                  </w:rPr>
                </w:rPrChange>
              </w:rPr>
            </w:pPr>
            <w:del w:id="2809" w:author="Tiffany Lin" w:date="2012-05-17T14:07:00Z">
              <w:r w:rsidRPr="00A027A5" w:rsidDel="00016E6E">
                <w:rPr>
                  <w:rFonts w:ascii="Times New Roman" w:eastAsia="Times New Roman" w:hAnsi="Times New Roman" w:cs="Times New Roman"/>
                  <w:sz w:val="24"/>
                  <w:szCs w:val="24"/>
                  <w:rPrChange w:id="2810" w:author="Tiffany Lin" w:date="2012-05-20T17:52:00Z">
                    <w:rPr>
                      <w:rFonts w:ascii="Calibri" w:eastAsia="Times New Roman" w:hAnsi="Calibri" w:cs="Times New Roman"/>
                      <w:color w:val="000000"/>
                    </w:rPr>
                  </w:rPrChange>
                </w:rPr>
                <w:delText>39</w:delText>
              </w:r>
            </w:del>
          </w:p>
        </w:tc>
        <w:tc>
          <w:tcPr>
            <w:tcW w:w="1340" w:type="dxa"/>
            <w:gridSpan w:val="3"/>
            <w:shd w:val="clear" w:color="auto" w:fill="auto"/>
            <w:noWrap/>
            <w:vAlign w:val="bottom"/>
            <w:hideMark/>
            <w:tcPrChange w:id="2811" w:author="Tiffany Lin" w:date="2012-05-20T18:17:00Z">
              <w:tcPr>
                <w:tcW w:w="908" w:type="dxa"/>
                <w:gridSpan w:val="3"/>
                <w:shd w:val="clear" w:color="auto" w:fill="auto"/>
                <w:noWrap/>
                <w:vAlign w:val="bottom"/>
                <w:hideMark/>
              </w:tcPr>
            </w:tcPrChange>
          </w:tcPr>
          <w:p w:rsidR="00855257" w:rsidRPr="00A027A5" w:rsidDel="00016E6E" w:rsidRDefault="00855257" w:rsidP="00855257">
            <w:pPr>
              <w:spacing w:after="0" w:line="240" w:lineRule="auto"/>
              <w:jc w:val="right"/>
              <w:rPr>
                <w:del w:id="2812" w:author="Tiffany Lin" w:date="2012-05-17T14:07:00Z"/>
                <w:rFonts w:ascii="Times New Roman" w:eastAsia="Times New Roman" w:hAnsi="Times New Roman" w:cs="Times New Roman"/>
                <w:sz w:val="24"/>
                <w:szCs w:val="24"/>
                <w:rPrChange w:id="2813" w:author="Tiffany Lin" w:date="2012-05-20T17:52:00Z">
                  <w:rPr>
                    <w:del w:id="2814" w:author="Tiffany Lin" w:date="2012-05-17T14:07:00Z"/>
                    <w:rFonts w:ascii="Calibri" w:eastAsia="Times New Roman" w:hAnsi="Calibri" w:cs="Times New Roman"/>
                    <w:color w:val="000000"/>
                  </w:rPr>
                </w:rPrChange>
              </w:rPr>
            </w:pPr>
            <w:del w:id="2815" w:author="Tiffany Lin" w:date="2012-05-17T14:07:00Z">
              <w:r w:rsidRPr="00A027A5" w:rsidDel="00016E6E">
                <w:rPr>
                  <w:rFonts w:ascii="Times New Roman" w:eastAsia="Times New Roman" w:hAnsi="Times New Roman" w:cs="Times New Roman"/>
                  <w:sz w:val="24"/>
                  <w:szCs w:val="24"/>
                  <w:rPrChange w:id="2816" w:author="Tiffany Lin" w:date="2012-05-20T17:52:00Z">
                    <w:rPr>
                      <w:rFonts w:ascii="Calibri" w:eastAsia="Times New Roman" w:hAnsi="Calibri" w:cs="Times New Roman"/>
                      <w:color w:val="000000"/>
                    </w:rPr>
                  </w:rPrChange>
                </w:rPr>
                <w:delText>-0.04</w:delText>
              </w:r>
            </w:del>
          </w:p>
        </w:tc>
        <w:tc>
          <w:tcPr>
            <w:tcW w:w="2070" w:type="dxa"/>
            <w:gridSpan w:val="2"/>
            <w:shd w:val="clear" w:color="auto" w:fill="auto"/>
            <w:noWrap/>
            <w:vAlign w:val="bottom"/>
            <w:hideMark/>
            <w:tcPrChange w:id="2817" w:author="Tiffany Lin" w:date="2012-05-20T18:17:00Z">
              <w:tcPr>
                <w:tcW w:w="1105" w:type="dxa"/>
                <w:gridSpan w:val="2"/>
                <w:shd w:val="clear" w:color="auto" w:fill="auto"/>
                <w:noWrap/>
                <w:vAlign w:val="bottom"/>
                <w:hideMark/>
              </w:tcPr>
            </w:tcPrChange>
          </w:tcPr>
          <w:p w:rsidR="00855257" w:rsidRPr="00A027A5" w:rsidDel="00016E6E" w:rsidRDefault="00855257" w:rsidP="00855257">
            <w:pPr>
              <w:spacing w:after="0" w:line="240" w:lineRule="auto"/>
              <w:jc w:val="right"/>
              <w:rPr>
                <w:del w:id="2818" w:author="Tiffany Lin" w:date="2012-05-17T14:07:00Z"/>
                <w:rFonts w:ascii="Times New Roman" w:eastAsia="Times New Roman" w:hAnsi="Times New Roman" w:cs="Times New Roman"/>
                <w:sz w:val="24"/>
                <w:szCs w:val="24"/>
                <w:rPrChange w:id="2819" w:author="Tiffany Lin" w:date="2012-05-20T17:52:00Z">
                  <w:rPr>
                    <w:del w:id="2820" w:author="Tiffany Lin" w:date="2012-05-17T14:07:00Z"/>
                    <w:rFonts w:ascii="Calibri" w:eastAsia="Times New Roman" w:hAnsi="Calibri" w:cs="Times New Roman"/>
                    <w:color w:val="000000"/>
                  </w:rPr>
                </w:rPrChange>
              </w:rPr>
            </w:pPr>
            <w:del w:id="2821" w:author="Tiffany Lin" w:date="2012-05-17T14:07:00Z">
              <w:r w:rsidRPr="00A027A5" w:rsidDel="00016E6E">
                <w:rPr>
                  <w:rFonts w:ascii="Times New Roman" w:eastAsia="Times New Roman" w:hAnsi="Times New Roman" w:cs="Times New Roman"/>
                  <w:sz w:val="24"/>
                  <w:szCs w:val="24"/>
                  <w:rPrChange w:id="2822" w:author="Tiffany Lin" w:date="2012-05-20T17:52:00Z">
                    <w:rPr>
                      <w:rFonts w:ascii="Calibri" w:eastAsia="Times New Roman" w:hAnsi="Calibri" w:cs="Times New Roman"/>
                      <w:color w:val="000000"/>
                    </w:rPr>
                  </w:rPrChange>
                </w:rPr>
                <w:delText>-0.00103</w:delText>
              </w:r>
            </w:del>
          </w:p>
        </w:tc>
        <w:tc>
          <w:tcPr>
            <w:tcW w:w="2089" w:type="dxa"/>
            <w:shd w:val="clear" w:color="auto" w:fill="auto"/>
            <w:noWrap/>
            <w:vAlign w:val="bottom"/>
            <w:hideMark/>
            <w:tcPrChange w:id="2823" w:author="Tiffany Lin" w:date="2012-05-20T18:17:00Z">
              <w:tcPr>
                <w:tcW w:w="2211" w:type="dxa"/>
                <w:shd w:val="clear" w:color="auto" w:fill="auto"/>
                <w:noWrap/>
                <w:vAlign w:val="bottom"/>
                <w:hideMark/>
              </w:tcPr>
            </w:tcPrChange>
          </w:tcPr>
          <w:p w:rsidR="00855257" w:rsidRPr="00A027A5" w:rsidDel="00016E6E" w:rsidRDefault="00855257" w:rsidP="00855257">
            <w:pPr>
              <w:spacing w:after="0" w:line="240" w:lineRule="auto"/>
              <w:jc w:val="right"/>
              <w:rPr>
                <w:del w:id="2824" w:author="Tiffany Lin" w:date="2012-05-17T14:07:00Z"/>
                <w:rFonts w:ascii="Times New Roman" w:eastAsia="Times New Roman" w:hAnsi="Times New Roman" w:cs="Times New Roman"/>
                <w:sz w:val="24"/>
                <w:szCs w:val="24"/>
                <w:rPrChange w:id="2825" w:author="Tiffany Lin" w:date="2012-05-20T17:52:00Z">
                  <w:rPr>
                    <w:del w:id="2826" w:author="Tiffany Lin" w:date="2012-05-17T14:07:00Z"/>
                    <w:rFonts w:ascii="Calibri" w:eastAsia="Times New Roman" w:hAnsi="Calibri" w:cs="Times New Roman"/>
                    <w:color w:val="000000"/>
                  </w:rPr>
                </w:rPrChange>
              </w:rPr>
            </w:pPr>
            <w:del w:id="2827" w:author="Tiffany Lin" w:date="2012-05-17T14:07:00Z">
              <w:r w:rsidRPr="00A027A5" w:rsidDel="00016E6E">
                <w:rPr>
                  <w:rFonts w:ascii="Times New Roman" w:eastAsia="Times New Roman" w:hAnsi="Times New Roman" w:cs="Times New Roman"/>
                  <w:sz w:val="24"/>
                  <w:szCs w:val="24"/>
                  <w:rPrChange w:id="2828" w:author="Tiffany Lin" w:date="2012-05-20T17:52:00Z">
                    <w:rPr>
                      <w:rFonts w:ascii="Calibri" w:eastAsia="Times New Roman" w:hAnsi="Calibri" w:cs="Times New Roman"/>
                      <w:color w:val="000000"/>
                    </w:rPr>
                  </w:rPrChange>
                </w:rPr>
                <w:delText>0.012788</w:delText>
              </w:r>
            </w:del>
          </w:p>
        </w:tc>
        <w:tc>
          <w:tcPr>
            <w:tcW w:w="236" w:type="dxa"/>
            <w:vMerge/>
            <w:shd w:val="clear" w:color="auto" w:fill="auto"/>
            <w:noWrap/>
            <w:vAlign w:val="bottom"/>
            <w:hideMark/>
            <w:tcPrChange w:id="2829" w:author="Tiffany Lin" w:date="2012-05-20T18:17:00Z">
              <w:tcPr>
                <w:tcW w:w="996" w:type="dxa"/>
                <w:gridSpan w:val="3"/>
                <w:vMerge/>
                <w:shd w:val="clear" w:color="auto" w:fill="auto"/>
                <w:noWrap/>
                <w:vAlign w:val="bottom"/>
                <w:hideMark/>
              </w:tcPr>
            </w:tcPrChange>
          </w:tcPr>
          <w:p w:rsidR="00855257" w:rsidRPr="00A027A5" w:rsidDel="00016E6E" w:rsidRDefault="00855257" w:rsidP="00855257">
            <w:pPr>
              <w:spacing w:after="0" w:line="240" w:lineRule="auto"/>
              <w:rPr>
                <w:del w:id="2830" w:author="Tiffany Lin" w:date="2012-05-17T14:07:00Z"/>
                <w:rFonts w:ascii="Times New Roman" w:eastAsia="Times New Roman" w:hAnsi="Times New Roman" w:cs="Times New Roman"/>
                <w:sz w:val="24"/>
                <w:szCs w:val="24"/>
                <w:rPrChange w:id="2831" w:author="Tiffany Lin" w:date="2012-05-20T17:52:00Z">
                  <w:rPr>
                    <w:del w:id="2832" w:author="Tiffany Lin" w:date="2012-05-17T14:07:00Z"/>
                    <w:rFonts w:ascii="Calibri" w:eastAsia="Times New Roman" w:hAnsi="Calibri" w:cs="Times New Roman"/>
                    <w:color w:val="000000"/>
                  </w:rPr>
                </w:rPrChange>
              </w:rPr>
            </w:pPr>
          </w:p>
        </w:tc>
      </w:tr>
      <w:tr w:rsidR="00855257" w:rsidRPr="00A027A5" w:rsidDel="00855257" w:rsidTr="004C3A26">
        <w:tblPrEx>
          <w:tblPrExChange w:id="2833" w:author="Tiffany Lin" w:date="2012-05-20T18:17:00Z">
            <w:tblPrEx>
              <w:tblW w:w="9164" w:type="dxa"/>
            </w:tblPrEx>
          </w:tblPrExChange>
        </w:tblPrEx>
        <w:trPr>
          <w:gridAfter w:val="1"/>
          <w:wAfter w:w="236" w:type="dxa"/>
          <w:trHeight w:val="620"/>
          <w:del w:id="2834" w:author="Tiffany Lin" w:date="2012-05-17T07:09:00Z"/>
          <w:trPrChange w:id="2835" w:author="Tiffany Lin" w:date="2012-05-20T18:17:00Z">
            <w:trPr>
              <w:gridAfter w:val="1"/>
              <w:trHeight w:val="620"/>
            </w:trPr>
          </w:trPrChange>
        </w:trPr>
        <w:tc>
          <w:tcPr>
            <w:tcW w:w="9247" w:type="dxa"/>
            <w:gridSpan w:val="9"/>
            <w:shd w:val="clear" w:color="auto" w:fill="auto"/>
            <w:noWrap/>
            <w:vAlign w:val="bottom"/>
            <w:hideMark/>
            <w:tcPrChange w:id="2836" w:author="Tiffany Lin" w:date="2012-05-20T18:17:00Z">
              <w:tcPr>
                <w:tcW w:w="9164" w:type="dxa"/>
                <w:gridSpan w:val="11"/>
                <w:shd w:val="clear" w:color="auto" w:fill="auto"/>
                <w:noWrap/>
                <w:vAlign w:val="bottom"/>
                <w:hideMark/>
              </w:tcPr>
            </w:tcPrChange>
          </w:tcPr>
          <w:p w:rsidR="00855257" w:rsidRPr="00A027A5" w:rsidDel="00855257" w:rsidRDefault="00855257" w:rsidP="00855257">
            <w:pPr>
              <w:spacing w:after="0" w:line="240" w:lineRule="auto"/>
              <w:rPr>
                <w:del w:id="2837" w:author="Tiffany Lin" w:date="2012-05-17T07:09:00Z"/>
                <w:rFonts w:ascii="Times New Roman" w:eastAsia="Times New Roman" w:hAnsi="Times New Roman" w:cs="Times New Roman"/>
                <w:sz w:val="24"/>
                <w:szCs w:val="24"/>
                <w:rPrChange w:id="2838" w:author="Tiffany Lin" w:date="2012-05-20T17:52:00Z">
                  <w:rPr>
                    <w:del w:id="2839" w:author="Tiffany Lin" w:date="2012-05-17T07:09:00Z"/>
                    <w:rFonts w:ascii="Calibri" w:eastAsia="Times New Roman" w:hAnsi="Calibri" w:cs="Times New Roman"/>
                    <w:color w:val="000000"/>
                  </w:rPr>
                </w:rPrChange>
              </w:rPr>
            </w:pPr>
          </w:p>
        </w:tc>
      </w:tr>
      <w:tr w:rsidR="00855257" w:rsidRPr="00A027A5" w:rsidDel="00016E6E" w:rsidTr="004C3A26">
        <w:tblPrEx>
          <w:tblPrExChange w:id="2840" w:author="Tiffany Lin" w:date="2012-05-20T18:17:00Z">
            <w:tblPrEx>
              <w:tblW w:w="9519" w:type="dxa"/>
            </w:tblPrEx>
          </w:tblPrExChange>
        </w:tblPrEx>
        <w:trPr>
          <w:gridAfter w:val="1"/>
          <w:wAfter w:w="236" w:type="dxa"/>
          <w:trHeight w:val="315"/>
          <w:del w:id="2841" w:author="Tiffany Lin" w:date="2012-05-17T14:07:00Z"/>
          <w:trPrChange w:id="2842" w:author="Tiffany Lin" w:date="2012-05-20T18:17:00Z">
            <w:trPr>
              <w:trHeight w:val="315"/>
            </w:trPr>
          </w:trPrChange>
        </w:trPr>
        <w:tc>
          <w:tcPr>
            <w:tcW w:w="9247" w:type="dxa"/>
            <w:gridSpan w:val="9"/>
            <w:shd w:val="clear" w:color="auto" w:fill="auto"/>
            <w:noWrap/>
            <w:vAlign w:val="bottom"/>
            <w:hideMark/>
            <w:tcPrChange w:id="2843" w:author="Tiffany Lin" w:date="2012-05-20T18:17:00Z">
              <w:tcPr>
                <w:tcW w:w="9483" w:type="dxa"/>
                <w:gridSpan w:val="12"/>
                <w:shd w:val="clear" w:color="auto" w:fill="auto"/>
                <w:noWrap/>
                <w:vAlign w:val="bottom"/>
                <w:hideMark/>
              </w:tcPr>
            </w:tcPrChange>
          </w:tcPr>
          <w:p w:rsidR="00855257" w:rsidRPr="00A027A5" w:rsidDel="00016E6E" w:rsidRDefault="00855257" w:rsidP="00855257">
            <w:pPr>
              <w:spacing w:after="0" w:line="240" w:lineRule="auto"/>
              <w:rPr>
                <w:del w:id="2844" w:author="Tiffany Lin" w:date="2012-05-17T14:07:00Z"/>
                <w:rFonts w:ascii="Times New Roman" w:eastAsia="Times New Roman" w:hAnsi="Times New Roman" w:cs="Times New Roman"/>
                <w:sz w:val="24"/>
                <w:szCs w:val="24"/>
                <w:rPrChange w:id="2845" w:author="Tiffany Lin" w:date="2012-05-20T17:52:00Z">
                  <w:rPr>
                    <w:del w:id="2846" w:author="Tiffany Lin" w:date="2012-05-17T14:07:00Z"/>
                    <w:rFonts w:ascii="Calibri" w:eastAsia="Times New Roman" w:hAnsi="Calibri" w:cs="Times New Roman"/>
                    <w:color w:val="000000"/>
                  </w:rPr>
                </w:rPrChange>
              </w:rPr>
            </w:pPr>
            <w:del w:id="2847" w:author="Tiffany Lin" w:date="2012-05-17T14:07:00Z">
              <w:r w:rsidRPr="00A027A5" w:rsidDel="00016E6E">
                <w:rPr>
                  <w:rFonts w:ascii="Times New Roman" w:eastAsia="Times New Roman" w:hAnsi="Times New Roman" w:cs="Times New Roman"/>
                  <w:sz w:val="24"/>
                  <w:szCs w:val="24"/>
                  <w:rPrChange w:id="2848" w:author="Tiffany Lin" w:date="2012-05-20T17:52:00Z">
                    <w:rPr>
                      <w:rFonts w:ascii="Calibri" w:eastAsia="Times New Roman" w:hAnsi="Calibri" w:cs="Times New Roman"/>
                      <w:color w:val="000000"/>
                    </w:rPr>
                  </w:rPrChange>
                </w:rPr>
                <w:delText>ANOVA</w:delText>
              </w:r>
            </w:del>
          </w:p>
        </w:tc>
      </w:tr>
      <w:tr w:rsidR="00AA0751" w:rsidRPr="00A027A5" w:rsidDel="00016E6E" w:rsidTr="004C3A26">
        <w:tblPrEx>
          <w:tblPrExChange w:id="2849" w:author="Tiffany Lin" w:date="2012-05-20T18:17:00Z">
            <w:tblPrEx>
              <w:tblW w:w="9519" w:type="dxa"/>
            </w:tblPrEx>
          </w:tblPrExChange>
        </w:tblPrEx>
        <w:trPr>
          <w:gridAfter w:val="1"/>
          <w:wAfter w:w="236" w:type="dxa"/>
          <w:trHeight w:val="300"/>
          <w:del w:id="2850" w:author="Tiffany Lin" w:date="2012-05-17T14:07:00Z"/>
          <w:trPrChange w:id="2851" w:author="Tiffany Lin" w:date="2012-05-20T18:17:00Z">
            <w:trPr>
              <w:trHeight w:val="300"/>
            </w:trPr>
          </w:trPrChange>
        </w:trPr>
        <w:tc>
          <w:tcPr>
            <w:tcW w:w="2354" w:type="dxa"/>
            <w:shd w:val="clear" w:color="auto" w:fill="auto"/>
            <w:noWrap/>
            <w:vAlign w:val="bottom"/>
            <w:hideMark/>
            <w:tcPrChange w:id="2852" w:author="Tiffany Lin" w:date="2012-05-20T18:17:00Z">
              <w:tcPr>
                <w:tcW w:w="2928" w:type="dxa"/>
                <w:shd w:val="clear" w:color="auto" w:fill="auto"/>
                <w:noWrap/>
                <w:vAlign w:val="bottom"/>
                <w:hideMark/>
              </w:tcPr>
            </w:tcPrChange>
          </w:tcPr>
          <w:p w:rsidR="00AA0751" w:rsidRPr="00A027A5" w:rsidDel="00016E6E" w:rsidRDefault="00AA0751" w:rsidP="00855257">
            <w:pPr>
              <w:spacing w:after="0" w:line="240" w:lineRule="auto"/>
              <w:rPr>
                <w:del w:id="2853" w:author="Tiffany Lin" w:date="2012-05-17T14:07:00Z"/>
                <w:rFonts w:ascii="Times New Roman" w:eastAsia="Times New Roman" w:hAnsi="Times New Roman" w:cs="Times New Roman"/>
                <w:sz w:val="24"/>
                <w:szCs w:val="24"/>
                <w:rPrChange w:id="2854" w:author="Tiffany Lin" w:date="2012-05-20T17:52:00Z">
                  <w:rPr>
                    <w:del w:id="2855" w:author="Tiffany Lin" w:date="2012-05-17T14:07:00Z"/>
                    <w:rFonts w:ascii="Calibri" w:eastAsia="Times New Roman" w:hAnsi="Calibri" w:cs="Times New Roman"/>
                    <w:color w:val="000000"/>
                  </w:rPr>
                </w:rPrChange>
              </w:rPr>
            </w:pPr>
            <w:del w:id="2856" w:author="Tiffany Lin" w:date="2012-05-17T14:07:00Z">
              <w:r w:rsidRPr="00A027A5" w:rsidDel="00016E6E">
                <w:rPr>
                  <w:rFonts w:ascii="Times New Roman" w:eastAsia="Times New Roman" w:hAnsi="Times New Roman" w:cs="Times New Roman"/>
                  <w:sz w:val="24"/>
                  <w:szCs w:val="24"/>
                  <w:rPrChange w:id="2857" w:author="Tiffany Lin" w:date="2012-05-20T17:52:00Z">
                    <w:rPr>
                      <w:rFonts w:ascii="Calibri" w:eastAsia="Times New Roman" w:hAnsi="Calibri" w:cs="Times New Roman"/>
                      <w:color w:val="000000"/>
                    </w:rPr>
                  </w:rPrChange>
                </w:rPr>
                <w:delText>Within Groups</w:delText>
              </w:r>
            </w:del>
          </w:p>
        </w:tc>
        <w:tc>
          <w:tcPr>
            <w:tcW w:w="1671" w:type="dxa"/>
            <w:gridSpan w:val="3"/>
            <w:shd w:val="clear" w:color="auto" w:fill="auto"/>
            <w:noWrap/>
            <w:vAlign w:val="bottom"/>
            <w:hideMark/>
            <w:tcPrChange w:id="2858" w:author="Tiffany Lin" w:date="2012-05-20T18:17:00Z">
              <w:tcPr>
                <w:tcW w:w="1379" w:type="dxa"/>
                <w:gridSpan w:val="3"/>
                <w:shd w:val="clear" w:color="auto" w:fill="auto"/>
                <w:noWrap/>
                <w:vAlign w:val="bottom"/>
                <w:hideMark/>
              </w:tcPr>
            </w:tcPrChange>
          </w:tcPr>
          <w:p w:rsidR="00AA0751" w:rsidRPr="00A027A5" w:rsidDel="00016E6E" w:rsidRDefault="00AA0751" w:rsidP="00855257">
            <w:pPr>
              <w:spacing w:after="0" w:line="240" w:lineRule="auto"/>
              <w:jc w:val="right"/>
              <w:rPr>
                <w:del w:id="2859" w:author="Tiffany Lin" w:date="2012-05-17T14:07:00Z"/>
                <w:rFonts w:ascii="Times New Roman" w:eastAsia="Times New Roman" w:hAnsi="Times New Roman" w:cs="Times New Roman"/>
                <w:sz w:val="24"/>
                <w:szCs w:val="24"/>
                <w:rPrChange w:id="2860" w:author="Tiffany Lin" w:date="2012-05-20T17:52:00Z">
                  <w:rPr>
                    <w:del w:id="2861" w:author="Tiffany Lin" w:date="2012-05-17T14:07:00Z"/>
                    <w:rFonts w:ascii="Calibri" w:eastAsia="Times New Roman" w:hAnsi="Calibri" w:cs="Times New Roman"/>
                    <w:color w:val="000000"/>
                  </w:rPr>
                </w:rPrChange>
              </w:rPr>
            </w:pPr>
            <w:del w:id="2862" w:author="Tiffany Lin" w:date="2012-05-17T14:07:00Z">
              <w:r w:rsidRPr="00A027A5" w:rsidDel="00016E6E">
                <w:rPr>
                  <w:rFonts w:ascii="Times New Roman" w:eastAsia="Times New Roman" w:hAnsi="Times New Roman" w:cs="Times New Roman"/>
                  <w:sz w:val="24"/>
                  <w:szCs w:val="24"/>
                  <w:rPrChange w:id="2863" w:author="Tiffany Lin" w:date="2012-05-20T17:52:00Z">
                    <w:rPr>
                      <w:rFonts w:ascii="Calibri" w:eastAsia="Times New Roman" w:hAnsi="Calibri" w:cs="Times New Roman"/>
                      <w:color w:val="000000"/>
                    </w:rPr>
                  </w:rPrChange>
                </w:rPr>
                <w:delText>327.9219</w:delText>
              </w:r>
            </w:del>
          </w:p>
        </w:tc>
        <w:tc>
          <w:tcPr>
            <w:tcW w:w="609" w:type="dxa"/>
            <w:shd w:val="clear" w:color="auto" w:fill="auto"/>
            <w:noWrap/>
            <w:vAlign w:val="bottom"/>
            <w:hideMark/>
            <w:tcPrChange w:id="2864" w:author="Tiffany Lin" w:date="2012-05-20T18:17:00Z">
              <w:tcPr>
                <w:tcW w:w="559" w:type="dxa"/>
                <w:shd w:val="clear" w:color="auto" w:fill="auto"/>
                <w:noWrap/>
                <w:vAlign w:val="bottom"/>
                <w:hideMark/>
              </w:tcPr>
            </w:tcPrChange>
          </w:tcPr>
          <w:p w:rsidR="00AA0751" w:rsidRPr="00A027A5" w:rsidDel="00016E6E" w:rsidRDefault="00AA0751" w:rsidP="00855257">
            <w:pPr>
              <w:spacing w:after="0" w:line="240" w:lineRule="auto"/>
              <w:jc w:val="right"/>
              <w:rPr>
                <w:del w:id="2865" w:author="Tiffany Lin" w:date="2012-05-17T14:07:00Z"/>
                <w:rFonts w:ascii="Times New Roman" w:eastAsia="Times New Roman" w:hAnsi="Times New Roman" w:cs="Times New Roman"/>
                <w:sz w:val="24"/>
                <w:szCs w:val="24"/>
                <w:rPrChange w:id="2866" w:author="Tiffany Lin" w:date="2012-05-20T17:52:00Z">
                  <w:rPr>
                    <w:del w:id="2867" w:author="Tiffany Lin" w:date="2012-05-17T14:07:00Z"/>
                    <w:rFonts w:ascii="Calibri" w:eastAsia="Times New Roman" w:hAnsi="Calibri" w:cs="Times New Roman"/>
                    <w:color w:val="000000"/>
                  </w:rPr>
                </w:rPrChange>
              </w:rPr>
            </w:pPr>
            <w:del w:id="2868" w:author="Tiffany Lin" w:date="2012-05-17T14:07:00Z">
              <w:r w:rsidRPr="00A027A5" w:rsidDel="00016E6E">
                <w:rPr>
                  <w:rFonts w:ascii="Times New Roman" w:eastAsia="Times New Roman" w:hAnsi="Times New Roman" w:cs="Times New Roman"/>
                  <w:sz w:val="24"/>
                  <w:szCs w:val="24"/>
                  <w:rPrChange w:id="2869" w:author="Tiffany Lin" w:date="2012-05-20T17:52:00Z">
                    <w:rPr>
                      <w:rFonts w:ascii="Calibri" w:eastAsia="Times New Roman" w:hAnsi="Calibri" w:cs="Times New Roman"/>
                      <w:color w:val="000000"/>
                    </w:rPr>
                  </w:rPrChange>
                </w:rPr>
                <w:delText>76</w:delText>
              </w:r>
            </w:del>
          </w:p>
        </w:tc>
        <w:tc>
          <w:tcPr>
            <w:tcW w:w="1803" w:type="dxa"/>
            <w:gridSpan w:val="2"/>
            <w:shd w:val="clear" w:color="auto" w:fill="auto"/>
            <w:noWrap/>
            <w:vAlign w:val="bottom"/>
            <w:hideMark/>
            <w:tcPrChange w:id="2870" w:author="Tiffany Lin" w:date="2012-05-20T18:17:00Z">
              <w:tcPr>
                <w:tcW w:w="1208" w:type="dxa"/>
                <w:gridSpan w:val="2"/>
                <w:shd w:val="clear" w:color="auto" w:fill="auto"/>
                <w:noWrap/>
                <w:vAlign w:val="bottom"/>
                <w:hideMark/>
              </w:tcPr>
            </w:tcPrChange>
          </w:tcPr>
          <w:p w:rsidR="00AA0751" w:rsidRPr="00A027A5" w:rsidDel="00016E6E" w:rsidRDefault="00AA0751" w:rsidP="00855257">
            <w:pPr>
              <w:spacing w:after="0" w:line="240" w:lineRule="auto"/>
              <w:jc w:val="right"/>
              <w:rPr>
                <w:del w:id="2871" w:author="Tiffany Lin" w:date="2012-05-17T14:07:00Z"/>
                <w:rFonts w:ascii="Times New Roman" w:eastAsia="Times New Roman" w:hAnsi="Times New Roman" w:cs="Times New Roman"/>
                <w:sz w:val="24"/>
                <w:szCs w:val="24"/>
                <w:rPrChange w:id="2872" w:author="Tiffany Lin" w:date="2012-05-20T17:52:00Z">
                  <w:rPr>
                    <w:del w:id="2873" w:author="Tiffany Lin" w:date="2012-05-17T14:07:00Z"/>
                    <w:rFonts w:ascii="Calibri" w:eastAsia="Times New Roman" w:hAnsi="Calibri" w:cs="Times New Roman"/>
                    <w:color w:val="000000"/>
                  </w:rPr>
                </w:rPrChange>
              </w:rPr>
            </w:pPr>
            <w:del w:id="2874" w:author="Tiffany Lin" w:date="2012-05-17T14:07:00Z">
              <w:r w:rsidRPr="00A027A5" w:rsidDel="00016E6E">
                <w:rPr>
                  <w:rFonts w:ascii="Times New Roman" w:eastAsia="Times New Roman" w:hAnsi="Times New Roman" w:cs="Times New Roman"/>
                  <w:sz w:val="24"/>
                  <w:szCs w:val="24"/>
                  <w:rPrChange w:id="2875" w:author="Tiffany Lin" w:date="2012-05-20T17:52:00Z">
                    <w:rPr>
                      <w:rFonts w:ascii="Calibri" w:eastAsia="Times New Roman" w:hAnsi="Calibri" w:cs="Times New Roman"/>
                      <w:color w:val="000000"/>
                    </w:rPr>
                  </w:rPrChange>
                </w:rPr>
                <w:delText>4.314761</w:delText>
              </w:r>
            </w:del>
          </w:p>
        </w:tc>
        <w:tc>
          <w:tcPr>
            <w:tcW w:w="2810" w:type="dxa"/>
            <w:gridSpan w:val="2"/>
            <w:vMerge w:val="restart"/>
            <w:shd w:val="clear" w:color="auto" w:fill="auto"/>
            <w:noWrap/>
            <w:vAlign w:val="bottom"/>
            <w:hideMark/>
            <w:tcPrChange w:id="2876" w:author="Tiffany Lin" w:date="2012-05-20T18:17:00Z">
              <w:tcPr>
                <w:tcW w:w="3409" w:type="dxa"/>
                <w:gridSpan w:val="5"/>
                <w:vMerge w:val="restart"/>
                <w:shd w:val="clear" w:color="auto" w:fill="auto"/>
                <w:noWrap/>
                <w:vAlign w:val="bottom"/>
                <w:hideMark/>
              </w:tcPr>
            </w:tcPrChange>
          </w:tcPr>
          <w:p w:rsidR="00AA0751" w:rsidRPr="00A027A5" w:rsidDel="00016E6E" w:rsidRDefault="00AA0751" w:rsidP="00855257">
            <w:pPr>
              <w:spacing w:after="0" w:line="240" w:lineRule="auto"/>
              <w:rPr>
                <w:del w:id="2877" w:author="Tiffany Lin" w:date="2012-05-17T14:07:00Z"/>
                <w:rFonts w:ascii="Times New Roman" w:eastAsia="Times New Roman" w:hAnsi="Times New Roman" w:cs="Times New Roman"/>
                <w:sz w:val="24"/>
                <w:szCs w:val="24"/>
                <w:rPrChange w:id="2878" w:author="Tiffany Lin" w:date="2012-05-20T17:52:00Z">
                  <w:rPr>
                    <w:del w:id="2879" w:author="Tiffany Lin" w:date="2012-05-17T14:07:00Z"/>
                    <w:rFonts w:ascii="Times New Roman" w:eastAsia="Times New Roman" w:hAnsi="Times New Roman" w:cs="Times New Roman"/>
                    <w:sz w:val="24"/>
                    <w:szCs w:val="24"/>
                  </w:rPr>
                </w:rPrChange>
              </w:rPr>
            </w:pPr>
            <w:del w:id="2880" w:author="Tiffany Lin" w:date="2012-05-17T14:07:00Z">
              <w:r w:rsidRPr="00A027A5" w:rsidDel="00016E6E">
                <w:rPr>
                  <w:rFonts w:ascii="Times New Roman" w:eastAsia="Times New Roman" w:hAnsi="Times New Roman" w:cs="Times New Roman"/>
                  <w:sz w:val="24"/>
                  <w:szCs w:val="24"/>
                  <w:rPrChange w:id="2881" w:author="Tiffany Lin" w:date="2012-05-20T17:52:00Z">
                    <w:rPr>
                      <w:rFonts w:ascii="Calibri" w:eastAsia="Times New Roman" w:hAnsi="Calibri" w:cs="Times New Roman"/>
                      <w:color w:val="000000"/>
                    </w:rPr>
                  </w:rPrChange>
                </w:rPr>
                <w:delText> </w:delText>
              </w:r>
            </w:del>
          </w:p>
          <w:p w:rsidR="00AA0751" w:rsidRPr="00A027A5" w:rsidDel="00016E6E" w:rsidRDefault="00AA0751" w:rsidP="00855257">
            <w:pPr>
              <w:spacing w:after="0" w:line="240" w:lineRule="auto"/>
              <w:rPr>
                <w:del w:id="2882" w:author="Tiffany Lin" w:date="2012-05-17T14:07:00Z"/>
                <w:rFonts w:ascii="Times New Roman" w:eastAsia="Times New Roman" w:hAnsi="Times New Roman" w:cs="Times New Roman"/>
                <w:sz w:val="24"/>
                <w:szCs w:val="24"/>
                <w:rPrChange w:id="2883" w:author="Tiffany Lin" w:date="2012-05-20T17:52:00Z">
                  <w:rPr>
                    <w:del w:id="2884" w:author="Tiffany Lin" w:date="2012-05-17T14:07:00Z"/>
                    <w:rFonts w:ascii="Times New Roman" w:eastAsia="Times New Roman" w:hAnsi="Times New Roman" w:cs="Times New Roman"/>
                    <w:sz w:val="24"/>
                    <w:szCs w:val="24"/>
                  </w:rPr>
                </w:rPrChange>
              </w:rPr>
            </w:pPr>
            <w:del w:id="2885" w:author="Tiffany Lin" w:date="2012-05-17T14:07:00Z">
              <w:r w:rsidRPr="00A027A5" w:rsidDel="00016E6E">
                <w:rPr>
                  <w:rFonts w:ascii="Times New Roman" w:eastAsia="Times New Roman" w:hAnsi="Times New Roman" w:cs="Times New Roman"/>
                  <w:sz w:val="24"/>
                  <w:szCs w:val="24"/>
                  <w:rPrChange w:id="2886" w:author="Tiffany Lin" w:date="2012-05-20T17:52:00Z">
                    <w:rPr>
                      <w:rFonts w:ascii="Calibri" w:eastAsia="Times New Roman" w:hAnsi="Calibri" w:cs="Times New Roman"/>
                      <w:color w:val="000000"/>
                    </w:rPr>
                  </w:rPrChange>
                </w:rPr>
                <w:delText> </w:delText>
              </w:r>
            </w:del>
          </w:p>
          <w:p w:rsidR="00AA0751" w:rsidRPr="00A027A5" w:rsidDel="00016E6E" w:rsidRDefault="00AA0751" w:rsidP="00855257">
            <w:pPr>
              <w:spacing w:after="0" w:line="240" w:lineRule="auto"/>
              <w:rPr>
                <w:del w:id="2887" w:author="Tiffany Lin" w:date="2012-05-17T14:07:00Z"/>
                <w:rFonts w:ascii="Times New Roman" w:eastAsia="Times New Roman" w:hAnsi="Times New Roman" w:cs="Times New Roman"/>
                <w:sz w:val="24"/>
                <w:szCs w:val="24"/>
                <w:rPrChange w:id="2888" w:author="Tiffany Lin" w:date="2012-05-20T17:52:00Z">
                  <w:rPr>
                    <w:del w:id="2889" w:author="Tiffany Lin" w:date="2012-05-17T14:07:00Z"/>
                    <w:rFonts w:ascii="Calibri" w:eastAsia="Times New Roman" w:hAnsi="Calibri" w:cs="Times New Roman"/>
                    <w:color w:val="000000"/>
                  </w:rPr>
                </w:rPrChange>
              </w:rPr>
            </w:pPr>
            <w:del w:id="2890" w:author="Tiffany Lin" w:date="2012-05-17T14:07:00Z">
              <w:r w:rsidRPr="00A027A5" w:rsidDel="00016E6E">
                <w:rPr>
                  <w:rFonts w:ascii="Times New Roman" w:eastAsia="Times New Roman" w:hAnsi="Times New Roman" w:cs="Times New Roman"/>
                  <w:sz w:val="24"/>
                  <w:szCs w:val="24"/>
                  <w:rPrChange w:id="2891" w:author="Tiffany Lin" w:date="2012-05-20T17:52:00Z">
                    <w:rPr>
                      <w:rFonts w:ascii="Calibri" w:eastAsia="Times New Roman" w:hAnsi="Calibri" w:cs="Times New Roman"/>
                      <w:color w:val="000000"/>
                    </w:rPr>
                  </w:rPrChange>
                </w:rPr>
                <w:delText> </w:delText>
              </w:r>
            </w:del>
          </w:p>
        </w:tc>
      </w:tr>
      <w:tr w:rsidR="00AA0751" w:rsidRPr="00A027A5" w:rsidDel="00016E6E" w:rsidTr="004C3A26">
        <w:tblPrEx>
          <w:tblPrExChange w:id="2892" w:author="Tiffany Lin" w:date="2012-05-20T18:17:00Z">
            <w:tblPrEx>
              <w:tblW w:w="9519" w:type="dxa"/>
            </w:tblPrEx>
          </w:tblPrExChange>
        </w:tblPrEx>
        <w:trPr>
          <w:gridAfter w:val="1"/>
          <w:wAfter w:w="236" w:type="dxa"/>
          <w:trHeight w:val="300"/>
          <w:del w:id="2893" w:author="Tiffany Lin" w:date="2012-05-17T14:07:00Z"/>
          <w:trPrChange w:id="2894" w:author="Tiffany Lin" w:date="2012-05-20T18:17:00Z">
            <w:trPr>
              <w:trHeight w:val="300"/>
            </w:trPr>
          </w:trPrChange>
        </w:trPr>
        <w:tc>
          <w:tcPr>
            <w:tcW w:w="2354" w:type="dxa"/>
            <w:shd w:val="clear" w:color="auto" w:fill="auto"/>
            <w:noWrap/>
            <w:vAlign w:val="bottom"/>
            <w:hideMark/>
            <w:tcPrChange w:id="2895" w:author="Tiffany Lin" w:date="2012-05-20T18:17:00Z">
              <w:tcPr>
                <w:tcW w:w="2928" w:type="dxa"/>
                <w:shd w:val="clear" w:color="auto" w:fill="auto"/>
                <w:noWrap/>
                <w:vAlign w:val="bottom"/>
                <w:hideMark/>
              </w:tcPr>
            </w:tcPrChange>
          </w:tcPr>
          <w:p w:rsidR="00AA0751" w:rsidRPr="00A027A5" w:rsidDel="00016E6E" w:rsidRDefault="00AA0751" w:rsidP="00855257">
            <w:pPr>
              <w:spacing w:after="0" w:line="240" w:lineRule="auto"/>
              <w:rPr>
                <w:del w:id="2896" w:author="Tiffany Lin" w:date="2012-05-17T14:07:00Z"/>
                <w:rFonts w:ascii="Times New Roman" w:eastAsia="Times New Roman" w:hAnsi="Times New Roman" w:cs="Times New Roman"/>
                <w:sz w:val="24"/>
                <w:szCs w:val="24"/>
                <w:rPrChange w:id="2897" w:author="Tiffany Lin" w:date="2012-05-20T17:52:00Z">
                  <w:rPr>
                    <w:del w:id="2898" w:author="Tiffany Lin" w:date="2012-05-17T14:07:00Z"/>
                    <w:rFonts w:ascii="Calibri" w:eastAsia="Times New Roman" w:hAnsi="Calibri" w:cs="Times New Roman"/>
                    <w:color w:val="000000"/>
                  </w:rPr>
                </w:rPrChange>
              </w:rPr>
            </w:pPr>
          </w:p>
        </w:tc>
        <w:tc>
          <w:tcPr>
            <w:tcW w:w="1671" w:type="dxa"/>
            <w:gridSpan w:val="3"/>
            <w:shd w:val="clear" w:color="auto" w:fill="auto"/>
            <w:noWrap/>
            <w:vAlign w:val="bottom"/>
            <w:hideMark/>
            <w:tcPrChange w:id="2899" w:author="Tiffany Lin" w:date="2012-05-20T18:17:00Z">
              <w:tcPr>
                <w:tcW w:w="1379" w:type="dxa"/>
                <w:gridSpan w:val="3"/>
                <w:shd w:val="clear" w:color="auto" w:fill="auto"/>
                <w:noWrap/>
                <w:vAlign w:val="bottom"/>
                <w:hideMark/>
              </w:tcPr>
            </w:tcPrChange>
          </w:tcPr>
          <w:p w:rsidR="00AA0751" w:rsidRPr="00A027A5" w:rsidDel="00016E6E" w:rsidRDefault="00AA0751" w:rsidP="00855257">
            <w:pPr>
              <w:spacing w:after="0" w:line="240" w:lineRule="auto"/>
              <w:rPr>
                <w:del w:id="2900" w:author="Tiffany Lin" w:date="2012-05-17T14:07:00Z"/>
                <w:rFonts w:ascii="Times New Roman" w:eastAsia="Times New Roman" w:hAnsi="Times New Roman" w:cs="Times New Roman"/>
                <w:sz w:val="24"/>
                <w:szCs w:val="24"/>
                <w:rPrChange w:id="2901" w:author="Tiffany Lin" w:date="2012-05-20T17:52:00Z">
                  <w:rPr>
                    <w:del w:id="2902" w:author="Tiffany Lin" w:date="2012-05-17T14:07:00Z"/>
                    <w:rFonts w:ascii="Calibri" w:eastAsia="Times New Roman" w:hAnsi="Calibri" w:cs="Times New Roman"/>
                    <w:color w:val="000000"/>
                  </w:rPr>
                </w:rPrChange>
              </w:rPr>
            </w:pPr>
          </w:p>
        </w:tc>
        <w:tc>
          <w:tcPr>
            <w:tcW w:w="609" w:type="dxa"/>
            <w:shd w:val="clear" w:color="auto" w:fill="auto"/>
            <w:noWrap/>
            <w:vAlign w:val="bottom"/>
            <w:hideMark/>
            <w:tcPrChange w:id="2903" w:author="Tiffany Lin" w:date="2012-05-20T18:17:00Z">
              <w:tcPr>
                <w:tcW w:w="559" w:type="dxa"/>
                <w:shd w:val="clear" w:color="auto" w:fill="auto"/>
                <w:noWrap/>
                <w:vAlign w:val="bottom"/>
                <w:hideMark/>
              </w:tcPr>
            </w:tcPrChange>
          </w:tcPr>
          <w:p w:rsidR="00AA0751" w:rsidRPr="00A027A5" w:rsidDel="00016E6E" w:rsidRDefault="00AA0751" w:rsidP="00855257">
            <w:pPr>
              <w:spacing w:after="0" w:line="240" w:lineRule="auto"/>
              <w:rPr>
                <w:del w:id="2904" w:author="Tiffany Lin" w:date="2012-05-17T14:07:00Z"/>
                <w:rFonts w:ascii="Times New Roman" w:eastAsia="Times New Roman" w:hAnsi="Times New Roman" w:cs="Times New Roman"/>
                <w:sz w:val="24"/>
                <w:szCs w:val="24"/>
                <w:rPrChange w:id="2905" w:author="Tiffany Lin" w:date="2012-05-20T17:52:00Z">
                  <w:rPr>
                    <w:del w:id="2906" w:author="Tiffany Lin" w:date="2012-05-17T14:07:00Z"/>
                    <w:rFonts w:ascii="Calibri" w:eastAsia="Times New Roman" w:hAnsi="Calibri" w:cs="Times New Roman"/>
                    <w:color w:val="000000"/>
                  </w:rPr>
                </w:rPrChange>
              </w:rPr>
            </w:pPr>
          </w:p>
        </w:tc>
        <w:tc>
          <w:tcPr>
            <w:tcW w:w="1803" w:type="dxa"/>
            <w:gridSpan w:val="2"/>
            <w:shd w:val="clear" w:color="auto" w:fill="auto"/>
            <w:noWrap/>
            <w:vAlign w:val="bottom"/>
            <w:hideMark/>
            <w:tcPrChange w:id="2907" w:author="Tiffany Lin" w:date="2012-05-20T18:17:00Z">
              <w:tcPr>
                <w:tcW w:w="1208" w:type="dxa"/>
                <w:gridSpan w:val="2"/>
                <w:shd w:val="clear" w:color="auto" w:fill="auto"/>
                <w:noWrap/>
                <w:vAlign w:val="bottom"/>
                <w:hideMark/>
              </w:tcPr>
            </w:tcPrChange>
          </w:tcPr>
          <w:p w:rsidR="00AA0751" w:rsidRPr="00A027A5" w:rsidDel="00016E6E" w:rsidRDefault="00AA0751" w:rsidP="00855257">
            <w:pPr>
              <w:spacing w:after="0" w:line="240" w:lineRule="auto"/>
              <w:rPr>
                <w:del w:id="2908" w:author="Tiffany Lin" w:date="2012-05-17T14:07:00Z"/>
                <w:rFonts w:ascii="Times New Roman" w:eastAsia="Times New Roman" w:hAnsi="Times New Roman" w:cs="Times New Roman"/>
                <w:sz w:val="24"/>
                <w:szCs w:val="24"/>
                <w:rPrChange w:id="2909" w:author="Tiffany Lin" w:date="2012-05-20T17:52:00Z">
                  <w:rPr>
                    <w:del w:id="2910" w:author="Tiffany Lin" w:date="2012-05-17T14:07:00Z"/>
                    <w:rFonts w:ascii="Calibri" w:eastAsia="Times New Roman" w:hAnsi="Calibri" w:cs="Times New Roman"/>
                    <w:color w:val="000000"/>
                  </w:rPr>
                </w:rPrChange>
              </w:rPr>
            </w:pPr>
          </w:p>
        </w:tc>
        <w:tc>
          <w:tcPr>
            <w:tcW w:w="2810" w:type="dxa"/>
            <w:gridSpan w:val="2"/>
            <w:vMerge/>
            <w:shd w:val="clear" w:color="auto" w:fill="auto"/>
            <w:noWrap/>
            <w:vAlign w:val="bottom"/>
            <w:hideMark/>
            <w:tcPrChange w:id="2911" w:author="Tiffany Lin" w:date="2012-05-20T18:17:00Z">
              <w:tcPr>
                <w:tcW w:w="3409" w:type="dxa"/>
                <w:gridSpan w:val="5"/>
                <w:vMerge/>
                <w:shd w:val="clear" w:color="auto" w:fill="auto"/>
                <w:noWrap/>
                <w:vAlign w:val="bottom"/>
                <w:hideMark/>
              </w:tcPr>
            </w:tcPrChange>
          </w:tcPr>
          <w:p w:rsidR="00AA0751" w:rsidRPr="00A027A5" w:rsidDel="00016E6E" w:rsidRDefault="00AA0751" w:rsidP="00855257">
            <w:pPr>
              <w:spacing w:after="0" w:line="240" w:lineRule="auto"/>
              <w:rPr>
                <w:del w:id="2912" w:author="Tiffany Lin" w:date="2012-05-17T14:07:00Z"/>
                <w:rFonts w:ascii="Times New Roman" w:eastAsia="Times New Roman" w:hAnsi="Times New Roman" w:cs="Times New Roman"/>
                <w:sz w:val="24"/>
                <w:szCs w:val="24"/>
                <w:rPrChange w:id="2913" w:author="Tiffany Lin" w:date="2012-05-20T17:52:00Z">
                  <w:rPr>
                    <w:del w:id="2914" w:author="Tiffany Lin" w:date="2012-05-17T14:07:00Z"/>
                    <w:rFonts w:ascii="Calibri" w:eastAsia="Times New Roman" w:hAnsi="Calibri" w:cs="Times New Roman"/>
                    <w:color w:val="000000"/>
                  </w:rPr>
                </w:rPrChange>
              </w:rPr>
            </w:pPr>
          </w:p>
        </w:tc>
      </w:tr>
      <w:tr w:rsidR="00AA0751" w:rsidRPr="00A027A5" w:rsidDel="00016E6E" w:rsidTr="004C3A26">
        <w:tblPrEx>
          <w:tblPrExChange w:id="2915" w:author="Tiffany Lin" w:date="2012-05-20T18:17:00Z">
            <w:tblPrEx>
              <w:tblW w:w="9519" w:type="dxa"/>
            </w:tblPrEx>
          </w:tblPrExChange>
        </w:tblPrEx>
        <w:trPr>
          <w:gridAfter w:val="1"/>
          <w:wAfter w:w="236" w:type="dxa"/>
          <w:trHeight w:val="315"/>
          <w:del w:id="2916" w:author="Tiffany Lin" w:date="2012-05-17T14:07:00Z"/>
          <w:trPrChange w:id="2917" w:author="Tiffany Lin" w:date="2012-05-20T18:17:00Z">
            <w:trPr>
              <w:trHeight w:val="315"/>
            </w:trPr>
          </w:trPrChange>
        </w:trPr>
        <w:tc>
          <w:tcPr>
            <w:tcW w:w="2354" w:type="dxa"/>
            <w:shd w:val="clear" w:color="auto" w:fill="auto"/>
            <w:noWrap/>
            <w:vAlign w:val="bottom"/>
            <w:hideMark/>
            <w:tcPrChange w:id="2918" w:author="Tiffany Lin" w:date="2012-05-20T18:17:00Z">
              <w:tcPr>
                <w:tcW w:w="2928" w:type="dxa"/>
                <w:shd w:val="clear" w:color="auto" w:fill="auto"/>
                <w:noWrap/>
                <w:vAlign w:val="bottom"/>
                <w:hideMark/>
              </w:tcPr>
            </w:tcPrChange>
          </w:tcPr>
          <w:p w:rsidR="00AA0751" w:rsidRPr="00A027A5" w:rsidDel="00016E6E" w:rsidRDefault="00AA0751" w:rsidP="00855257">
            <w:pPr>
              <w:spacing w:after="0" w:line="240" w:lineRule="auto"/>
              <w:rPr>
                <w:del w:id="2919" w:author="Tiffany Lin" w:date="2012-05-17T14:07:00Z"/>
                <w:rFonts w:ascii="Times New Roman" w:eastAsia="Times New Roman" w:hAnsi="Times New Roman" w:cs="Times New Roman"/>
                <w:sz w:val="24"/>
                <w:szCs w:val="24"/>
                <w:rPrChange w:id="2920" w:author="Tiffany Lin" w:date="2012-05-20T17:52:00Z">
                  <w:rPr>
                    <w:del w:id="2921" w:author="Tiffany Lin" w:date="2012-05-17T14:07:00Z"/>
                    <w:rFonts w:ascii="Calibri" w:eastAsia="Times New Roman" w:hAnsi="Calibri" w:cs="Times New Roman"/>
                    <w:color w:val="000000"/>
                  </w:rPr>
                </w:rPrChange>
              </w:rPr>
            </w:pPr>
            <w:del w:id="2922" w:author="Tiffany Lin" w:date="2012-05-17T14:07:00Z">
              <w:r w:rsidRPr="00A027A5" w:rsidDel="00016E6E">
                <w:rPr>
                  <w:rFonts w:ascii="Times New Roman" w:eastAsia="Times New Roman" w:hAnsi="Times New Roman" w:cs="Times New Roman"/>
                  <w:sz w:val="24"/>
                  <w:szCs w:val="24"/>
                  <w:rPrChange w:id="2923" w:author="Tiffany Lin" w:date="2012-05-20T17:52:00Z">
                    <w:rPr>
                      <w:rFonts w:ascii="Calibri" w:eastAsia="Times New Roman" w:hAnsi="Calibri" w:cs="Times New Roman"/>
                      <w:color w:val="000000"/>
                    </w:rPr>
                  </w:rPrChange>
                </w:rPr>
                <w:delText>Total</w:delText>
              </w:r>
            </w:del>
          </w:p>
        </w:tc>
        <w:tc>
          <w:tcPr>
            <w:tcW w:w="1671" w:type="dxa"/>
            <w:gridSpan w:val="3"/>
            <w:shd w:val="clear" w:color="auto" w:fill="auto"/>
            <w:noWrap/>
            <w:vAlign w:val="bottom"/>
            <w:hideMark/>
            <w:tcPrChange w:id="2924" w:author="Tiffany Lin" w:date="2012-05-20T18:17:00Z">
              <w:tcPr>
                <w:tcW w:w="1379" w:type="dxa"/>
                <w:gridSpan w:val="3"/>
                <w:shd w:val="clear" w:color="auto" w:fill="auto"/>
                <w:noWrap/>
                <w:vAlign w:val="bottom"/>
                <w:hideMark/>
              </w:tcPr>
            </w:tcPrChange>
          </w:tcPr>
          <w:p w:rsidR="00AA0751" w:rsidRPr="00A027A5" w:rsidDel="00016E6E" w:rsidRDefault="00AA0751" w:rsidP="00855257">
            <w:pPr>
              <w:spacing w:after="0" w:line="240" w:lineRule="auto"/>
              <w:jc w:val="right"/>
              <w:rPr>
                <w:del w:id="2925" w:author="Tiffany Lin" w:date="2012-05-17T14:07:00Z"/>
                <w:rFonts w:ascii="Times New Roman" w:eastAsia="Times New Roman" w:hAnsi="Times New Roman" w:cs="Times New Roman"/>
                <w:sz w:val="24"/>
                <w:szCs w:val="24"/>
                <w:rPrChange w:id="2926" w:author="Tiffany Lin" w:date="2012-05-20T17:52:00Z">
                  <w:rPr>
                    <w:del w:id="2927" w:author="Tiffany Lin" w:date="2012-05-17T14:07:00Z"/>
                    <w:rFonts w:ascii="Calibri" w:eastAsia="Times New Roman" w:hAnsi="Calibri" w:cs="Times New Roman"/>
                    <w:color w:val="000000"/>
                  </w:rPr>
                </w:rPrChange>
              </w:rPr>
            </w:pPr>
            <w:del w:id="2928" w:author="Tiffany Lin" w:date="2012-05-17T14:07:00Z">
              <w:r w:rsidRPr="00A027A5" w:rsidDel="00016E6E">
                <w:rPr>
                  <w:rFonts w:ascii="Times New Roman" w:eastAsia="Times New Roman" w:hAnsi="Times New Roman" w:cs="Times New Roman"/>
                  <w:sz w:val="24"/>
                  <w:szCs w:val="24"/>
                  <w:rPrChange w:id="2929" w:author="Tiffany Lin" w:date="2012-05-20T17:52:00Z">
                    <w:rPr>
                      <w:rFonts w:ascii="Calibri" w:eastAsia="Times New Roman" w:hAnsi="Calibri" w:cs="Times New Roman"/>
                      <w:color w:val="000000"/>
                    </w:rPr>
                  </w:rPrChange>
                </w:rPr>
                <w:delText>601.3537</w:delText>
              </w:r>
            </w:del>
          </w:p>
        </w:tc>
        <w:tc>
          <w:tcPr>
            <w:tcW w:w="609" w:type="dxa"/>
            <w:shd w:val="clear" w:color="auto" w:fill="auto"/>
            <w:noWrap/>
            <w:vAlign w:val="bottom"/>
            <w:hideMark/>
            <w:tcPrChange w:id="2930" w:author="Tiffany Lin" w:date="2012-05-20T18:17:00Z">
              <w:tcPr>
                <w:tcW w:w="559" w:type="dxa"/>
                <w:shd w:val="clear" w:color="auto" w:fill="auto"/>
                <w:noWrap/>
                <w:vAlign w:val="bottom"/>
                <w:hideMark/>
              </w:tcPr>
            </w:tcPrChange>
          </w:tcPr>
          <w:p w:rsidR="00AA0751" w:rsidRPr="00A027A5" w:rsidDel="00016E6E" w:rsidRDefault="00AA0751" w:rsidP="00855257">
            <w:pPr>
              <w:spacing w:after="0" w:line="240" w:lineRule="auto"/>
              <w:jc w:val="right"/>
              <w:rPr>
                <w:del w:id="2931" w:author="Tiffany Lin" w:date="2012-05-17T14:07:00Z"/>
                <w:rFonts w:ascii="Times New Roman" w:eastAsia="Times New Roman" w:hAnsi="Times New Roman" w:cs="Times New Roman"/>
                <w:sz w:val="24"/>
                <w:szCs w:val="24"/>
                <w:rPrChange w:id="2932" w:author="Tiffany Lin" w:date="2012-05-20T17:52:00Z">
                  <w:rPr>
                    <w:del w:id="2933" w:author="Tiffany Lin" w:date="2012-05-17T14:07:00Z"/>
                    <w:rFonts w:ascii="Calibri" w:eastAsia="Times New Roman" w:hAnsi="Calibri" w:cs="Times New Roman"/>
                    <w:color w:val="000000"/>
                  </w:rPr>
                </w:rPrChange>
              </w:rPr>
            </w:pPr>
            <w:del w:id="2934" w:author="Tiffany Lin" w:date="2012-05-17T14:07:00Z">
              <w:r w:rsidRPr="00A027A5" w:rsidDel="00016E6E">
                <w:rPr>
                  <w:rFonts w:ascii="Times New Roman" w:eastAsia="Times New Roman" w:hAnsi="Times New Roman" w:cs="Times New Roman"/>
                  <w:sz w:val="24"/>
                  <w:szCs w:val="24"/>
                  <w:rPrChange w:id="2935" w:author="Tiffany Lin" w:date="2012-05-20T17:52:00Z">
                    <w:rPr>
                      <w:rFonts w:ascii="Calibri" w:eastAsia="Times New Roman" w:hAnsi="Calibri" w:cs="Times New Roman"/>
                      <w:color w:val="000000"/>
                    </w:rPr>
                  </w:rPrChange>
                </w:rPr>
                <w:delText>77</w:delText>
              </w:r>
            </w:del>
          </w:p>
        </w:tc>
        <w:tc>
          <w:tcPr>
            <w:tcW w:w="1803" w:type="dxa"/>
            <w:gridSpan w:val="2"/>
            <w:shd w:val="clear" w:color="auto" w:fill="auto"/>
            <w:noWrap/>
            <w:vAlign w:val="bottom"/>
            <w:hideMark/>
            <w:tcPrChange w:id="2936" w:author="Tiffany Lin" w:date="2012-05-20T18:17:00Z">
              <w:tcPr>
                <w:tcW w:w="1208" w:type="dxa"/>
                <w:gridSpan w:val="2"/>
                <w:shd w:val="clear" w:color="auto" w:fill="auto"/>
                <w:noWrap/>
                <w:vAlign w:val="bottom"/>
                <w:hideMark/>
              </w:tcPr>
            </w:tcPrChange>
          </w:tcPr>
          <w:p w:rsidR="00AA0751" w:rsidRPr="00A027A5" w:rsidDel="00016E6E" w:rsidRDefault="00AA0751" w:rsidP="00855257">
            <w:pPr>
              <w:spacing w:after="0" w:line="240" w:lineRule="auto"/>
              <w:rPr>
                <w:del w:id="2937" w:author="Tiffany Lin" w:date="2012-05-17T14:07:00Z"/>
                <w:rFonts w:ascii="Times New Roman" w:eastAsia="Times New Roman" w:hAnsi="Times New Roman" w:cs="Times New Roman"/>
                <w:sz w:val="24"/>
                <w:szCs w:val="24"/>
                <w:rPrChange w:id="2938" w:author="Tiffany Lin" w:date="2012-05-20T17:52:00Z">
                  <w:rPr>
                    <w:del w:id="2939" w:author="Tiffany Lin" w:date="2012-05-17T14:07:00Z"/>
                    <w:rFonts w:ascii="Calibri" w:eastAsia="Times New Roman" w:hAnsi="Calibri" w:cs="Times New Roman"/>
                    <w:color w:val="000000"/>
                  </w:rPr>
                </w:rPrChange>
              </w:rPr>
            </w:pPr>
            <w:del w:id="2940" w:author="Tiffany Lin" w:date="2012-05-17T14:07:00Z">
              <w:r w:rsidRPr="00A027A5" w:rsidDel="00016E6E">
                <w:rPr>
                  <w:rFonts w:ascii="Times New Roman" w:eastAsia="Times New Roman" w:hAnsi="Times New Roman" w:cs="Times New Roman"/>
                  <w:sz w:val="24"/>
                  <w:szCs w:val="24"/>
                  <w:rPrChange w:id="2941" w:author="Tiffany Lin" w:date="2012-05-20T17:52:00Z">
                    <w:rPr>
                      <w:rFonts w:ascii="Calibri" w:eastAsia="Times New Roman" w:hAnsi="Calibri" w:cs="Times New Roman"/>
                      <w:color w:val="000000"/>
                    </w:rPr>
                  </w:rPrChange>
                </w:rPr>
                <w:delText> </w:delText>
              </w:r>
            </w:del>
          </w:p>
        </w:tc>
        <w:tc>
          <w:tcPr>
            <w:tcW w:w="2810" w:type="dxa"/>
            <w:gridSpan w:val="2"/>
            <w:vMerge/>
            <w:shd w:val="clear" w:color="auto" w:fill="auto"/>
            <w:noWrap/>
            <w:vAlign w:val="bottom"/>
            <w:hideMark/>
            <w:tcPrChange w:id="2942" w:author="Tiffany Lin" w:date="2012-05-20T18:17:00Z">
              <w:tcPr>
                <w:tcW w:w="3409" w:type="dxa"/>
                <w:gridSpan w:val="5"/>
                <w:vMerge/>
                <w:shd w:val="clear" w:color="auto" w:fill="auto"/>
                <w:noWrap/>
                <w:vAlign w:val="bottom"/>
                <w:hideMark/>
              </w:tcPr>
            </w:tcPrChange>
          </w:tcPr>
          <w:p w:rsidR="00AA0751" w:rsidRPr="00A027A5" w:rsidDel="00016E6E" w:rsidRDefault="00AA0751" w:rsidP="00855257">
            <w:pPr>
              <w:spacing w:after="0" w:line="240" w:lineRule="auto"/>
              <w:rPr>
                <w:del w:id="2943" w:author="Tiffany Lin" w:date="2012-05-17T14:07:00Z"/>
                <w:rFonts w:ascii="Times New Roman" w:eastAsia="Times New Roman" w:hAnsi="Times New Roman" w:cs="Times New Roman"/>
                <w:sz w:val="24"/>
                <w:szCs w:val="24"/>
                <w:rPrChange w:id="2944" w:author="Tiffany Lin" w:date="2012-05-20T17:52:00Z">
                  <w:rPr>
                    <w:del w:id="2945" w:author="Tiffany Lin" w:date="2012-05-17T14:07:00Z"/>
                    <w:rFonts w:ascii="Calibri" w:eastAsia="Times New Roman" w:hAnsi="Calibri" w:cs="Times New Roman"/>
                    <w:color w:val="000000"/>
                  </w:rPr>
                </w:rPrChange>
              </w:rPr>
            </w:pPr>
          </w:p>
        </w:tc>
      </w:tr>
    </w:tbl>
    <w:p w:rsidR="00C2294A" w:rsidRPr="00A027A5" w:rsidRDefault="00E377FD" w:rsidP="00AD61FE">
      <w:pPr>
        <w:pStyle w:val="Heading1"/>
        <w:spacing w:line="480" w:lineRule="auto"/>
        <w:rPr>
          <w:ins w:id="2946" w:author="Tiffany Lin" w:date="2012-05-20T16:05:00Z"/>
          <w:rFonts w:ascii="Times New Roman" w:hAnsi="Times New Roman" w:cs="Times New Roman"/>
          <w:color w:val="auto"/>
          <w:sz w:val="24"/>
          <w:szCs w:val="24"/>
          <w:rPrChange w:id="2947" w:author="Tiffany Lin" w:date="2012-05-20T17:52:00Z">
            <w:rPr>
              <w:ins w:id="2948" w:author="Tiffany Lin" w:date="2012-05-20T16:05:00Z"/>
              <w:rFonts w:ascii="Times New Roman" w:hAnsi="Times New Roman" w:cs="Times New Roman"/>
              <w:color w:val="auto"/>
              <w:sz w:val="24"/>
              <w:szCs w:val="24"/>
            </w:rPr>
          </w:rPrChange>
        </w:rPr>
        <w:pPrChange w:id="2949" w:author="Tiffany Lin" w:date="2012-05-16T21:39:00Z">
          <w:pPr>
            <w:pStyle w:val="Heading1"/>
          </w:pPr>
        </w:pPrChange>
      </w:pPr>
      <w:del w:id="2950" w:author="Tiffany Lin" w:date="2012-05-17T00:21:00Z">
        <w:r w:rsidRPr="00A027A5" w:rsidDel="00123C64">
          <w:rPr>
            <w:rFonts w:ascii="Times New Roman" w:hAnsi="Times New Roman" w:cs="Times New Roman"/>
            <w:color w:val="auto"/>
            <w:sz w:val="24"/>
            <w:szCs w:val="24"/>
            <w:rPrChange w:id="2951" w:author="Tiffany Lin" w:date="2012-05-20T17:52:00Z">
              <w:rPr>
                <w:rFonts w:ascii="Times New Roman" w:hAnsi="Times New Roman" w:cs="Times New Roman"/>
                <w:color w:val="auto"/>
                <w:sz w:val="24"/>
                <w:szCs w:val="24"/>
              </w:rPr>
            </w:rPrChange>
          </w:rPr>
          <w:delText>5</w:delText>
        </w:r>
      </w:del>
      <w:bookmarkStart w:id="2952" w:name="_Toc325314331"/>
      <w:ins w:id="2953" w:author="Tiffany Lin" w:date="2012-05-17T00:21:00Z">
        <w:r w:rsidR="00123C64" w:rsidRPr="00A027A5">
          <w:rPr>
            <w:rFonts w:ascii="Times New Roman" w:hAnsi="Times New Roman" w:cs="Times New Roman"/>
            <w:color w:val="auto"/>
            <w:sz w:val="24"/>
            <w:szCs w:val="24"/>
            <w:rPrChange w:id="2954" w:author="Tiffany Lin" w:date="2012-05-20T17:52:00Z">
              <w:rPr>
                <w:rFonts w:ascii="Times New Roman" w:hAnsi="Times New Roman" w:cs="Times New Roman"/>
                <w:color w:val="auto"/>
                <w:sz w:val="24"/>
                <w:szCs w:val="24"/>
              </w:rPr>
            </w:rPrChange>
          </w:rPr>
          <w:t>4</w:t>
        </w:r>
      </w:ins>
      <w:r w:rsidRPr="00A027A5">
        <w:rPr>
          <w:rFonts w:ascii="Times New Roman" w:hAnsi="Times New Roman" w:cs="Times New Roman"/>
          <w:color w:val="auto"/>
          <w:sz w:val="24"/>
          <w:szCs w:val="24"/>
          <w:rPrChange w:id="2955" w:author="Tiffany Lin" w:date="2012-05-20T17:52:00Z">
            <w:rPr>
              <w:rFonts w:ascii="Times New Roman" w:hAnsi="Times New Roman" w:cs="Times New Roman"/>
              <w:color w:val="auto"/>
              <w:sz w:val="24"/>
              <w:szCs w:val="24"/>
            </w:rPr>
          </w:rPrChange>
        </w:rPr>
        <w:t xml:space="preserve"> Discussion</w:t>
      </w:r>
      <w:bookmarkEnd w:id="2952"/>
    </w:p>
    <w:p w:rsidR="009032FC" w:rsidRDefault="00DD60E0" w:rsidP="004D4B9F">
      <w:pPr>
        <w:pStyle w:val="DoubleSpaced"/>
        <w:ind w:firstLine="720"/>
        <w:rPr>
          <w:ins w:id="2956" w:author="Tiffany Lin" w:date="2012-05-20T20:54:00Z"/>
        </w:rPr>
        <w:pPrChange w:id="2957" w:author="Tiffany Lin" w:date="2012-05-20T16:06:00Z">
          <w:pPr>
            <w:pStyle w:val="Heading1"/>
          </w:pPr>
        </w:pPrChange>
      </w:pPr>
      <w:ins w:id="2958" w:author="Tiffany Lin" w:date="2012-05-20T16:08:00Z">
        <w:r w:rsidRPr="00A027A5">
          <w:rPr>
            <w:rPrChange w:id="2959" w:author="Tiffany Lin" w:date="2012-05-20T17:52:00Z">
              <w:rPr/>
            </w:rPrChange>
          </w:rPr>
          <w:t xml:space="preserve">From the results, </w:t>
        </w:r>
      </w:ins>
      <w:ins w:id="2960" w:author="Tiffany Lin" w:date="2012-05-20T16:09:00Z">
        <w:r w:rsidRPr="00A027A5">
          <w:rPr>
            <w:rPrChange w:id="2961" w:author="Tiffany Lin" w:date="2012-05-20T17:52:00Z">
              <w:rPr/>
            </w:rPrChange>
          </w:rPr>
          <w:t xml:space="preserve">we can see that the Bayesian multinet is not always the stronger predictive model, which is what Parekh claims.  From </w:t>
        </w:r>
      </w:ins>
      <w:ins w:id="2962" w:author="Tiffany Lin" w:date="2012-05-20T16:10:00Z">
        <w:r w:rsidRPr="00A027A5">
          <w:rPr>
            <w:rPrChange w:id="2963" w:author="Tiffany Lin" w:date="2012-05-20T17:52:00Z">
              <w:rPr/>
            </w:rPrChange>
          </w:rPr>
          <w:fldChar w:fldCharType="begin"/>
        </w:r>
        <w:r w:rsidRPr="00A027A5">
          <w:rPr>
            <w:rPrChange w:id="2964" w:author="Tiffany Lin" w:date="2012-05-20T17:52:00Z">
              <w:rPr/>
            </w:rPrChange>
          </w:rPr>
          <w:instrText xml:space="preserve"> REF _Ref325293540 \h </w:instrText>
        </w:r>
        <w:r w:rsidRPr="00A027A5">
          <w:rPr>
            <w:rPrChange w:id="2965" w:author="Tiffany Lin" w:date="2012-05-20T17:52:00Z">
              <w:rPr/>
            </w:rPrChange>
          </w:rPr>
        </w:r>
      </w:ins>
      <w:r w:rsidRPr="00A027A5">
        <w:rPr>
          <w:rPrChange w:id="2966" w:author="Tiffany Lin" w:date="2012-05-20T17:52:00Z">
            <w:rPr>
              <w:b w:val="0"/>
            </w:rPr>
          </w:rPrChange>
        </w:rPr>
        <w:instrText xml:space="preserve"> \* MERGEFORMAT </w:instrText>
      </w:r>
      <w:r w:rsidRPr="00A027A5">
        <w:rPr>
          <w:rPrChange w:id="2967" w:author="Tiffany Lin" w:date="2012-05-20T17:52:00Z">
            <w:rPr/>
          </w:rPrChange>
        </w:rPr>
        <w:fldChar w:fldCharType="separate"/>
      </w:r>
      <w:ins w:id="2968" w:author="Tiffany Lin" w:date="2012-05-20T16:10:00Z">
        <w:r w:rsidRPr="00A027A5">
          <w:rPr>
            <w:rPrChange w:id="2969" w:author="Tiffany Lin" w:date="2012-05-20T17:52:00Z">
              <w:rPr/>
            </w:rPrChange>
          </w:rPr>
          <w:t xml:space="preserve">Table </w:t>
        </w:r>
        <w:r w:rsidRPr="00A027A5">
          <w:rPr>
            <w:noProof/>
            <w:rPrChange w:id="2970" w:author="Tiffany Lin" w:date="2012-05-20T17:52:00Z">
              <w:rPr>
                <w:rFonts w:ascii="Times New Roman" w:hAnsi="Times New Roman" w:cs="Times New Roman"/>
                <w:b w:val="0"/>
                <w:noProof/>
                <w:color w:val="auto"/>
                <w:sz w:val="24"/>
                <w:szCs w:val="24"/>
              </w:rPr>
            </w:rPrChange>
          </w:rPr>
          <w:t>1</w:t>
        </w:r>
        <w:r w:rsidRPr="00A027A5">
          <w:rPr>
            <w:rPrChange w:id="2971" w:author="Tiffany Lin" w:date="2012-05-20T17:52:00Z">
              <w:rPr/>
            </w:rPrChange>
          </w:rPr>
          <w:fldChar w:fldCharType="end"/>
        </w:r>
        <w:r w:rsidRPr="00A027A5">
          <w:rPr>
            <w:rPrChange w:id="2972" w:author="Tiffany Lin" w:date="2012-05-20T17:52:00Z">
              <w:rPr/>
            </w:rPrChange>
          </w:rPr>
          <w:t xml:space="preserve">, we see that the multinet Bayesian network is, on average, the weaker </w:t>
        </w:r>
      </w:ins>
      <w:ins w:id="2973" w:author="Tiffany Lin" w:date="2012-05-20T16:37:00Z">
        <w:r w:rsidR="009032FC">
          <w:rPr>
            <w:rPrChange w:id="2974" w:author="Tiffany Lin" w:date="2012-05-20T17:52:00Z">
              <w:rPr/>
            </w:rPrChange>
          </w:rPr>
          <w:t>of the two model</w:t>
        </w:r>
      </w:ins>
      <w:ins w:id="2975" w:author="Tiffany Lin" w:date="2012-05-20T18:28:00Z">
        <w:r w:rsidR="009032FC">
          <w:t xml:space="preserve">s.  </w:t>
        </w:r>
      </w:ins>
      <w:ins w:id="2976" w:author="Tiffany Lin" w:date="2012-05-20T18:56:00Z">
        <w:r w:rsidR="005349A0">
          <w:t xml:space="preserve">Therefore, we know that the multinet is not always the more powerful predictor.  </w:t>
        </w:r>
      </w:ins>
      <w:ins w:id="2977" w:author="Tiffany Lin" w:date="2012-05-20T18:27:00Z">
        <w:r w:rsidR="009032FC">
          <w:t xml:space="preserve">However, as </w:t>
        </w:r>
        <w:r w:rsidR="009032FC">
          <w:fldChar w:fldCharType="begin"/>
        </w:r>
        <w:r w:rsidR="009032FC">
          <w:instrText xml:space="preserve"> REF _Ref325301806 \h </w:instrText>
        </w:r>
      </w:ins>
      <w:r w:rsidR="009032FC">
        <w:fldChar w:fldCharType="separate"/>
      </w:r>
      <w:ins w:id="2978" w:author="Tiffany Lin" w:date="2012-05-20T18:27:00Z">
        <w:r w:rsidR="009032FC" w:rsidRPr="004C3A26">
          <w:rPr>
            <w:rPrChange w:id="2979" w:author="Tiffany Lin" w:date="2012-05-20T18:16:00Z">
              <w:rPr/>
            </w:rPrChange>
          </w:rPr>
          <w:t xml:space="preserve">Table </w:t>
        </w:r>
        <w:r w:rsidR="009032FC" w:rsidRPr="004C3A26">
          <w:rPr>
            <w:noProof/>
            <w:rPrChange w:id="2980" w:author="Tiffany Lin" w:date="2012-05-20T18:16:00Z">
              <w:rPr>
                <w:noProof/>
              </w:rPr>
            </w:rPrChange>
          </w:rPr>
          <w:t>2</w:t>
        </w:r>
        <w:r w:rsidR="009032FC">
          <w:fldChar w:fldCharType="end"/>
        </w:r>
        <w:r w:rsidR="009032FC">
          <w:t xml:space="preserve"> </w:t>
        </w:r>
      </w:ins>
      <w:ins w:id="2981" w:author="Tiffany Lin" w:date="2012-05-20T18:28:00Z">
        <w:r w:rsidR="009032FC">
          <w:t xml:space="preserve">shows, the multinet model </w:t>
        </w:r>
      </w:ins>
      <w:ins w:id="2982" w:author="Tiffany Lin" w:date="2012-05-20T18:40:00Z">
        <w:r w:rsidR="005744DF">
          <w:t xml:space="preserve">is a better model </w:t>
        </w:r>
      </w:ins>
      <w:ins w:id="2983" w:author="Tiffany Lin" w:date="2012-05-20T18:55:00Z">
        <w:r w:rsidR="005349A0">
          <w:t xml:space="preserve">sometimes. Therefore, we </w:t>
        </w:r>
      </w:ins>
      <w:ins w:id="2984" w:author="Tiffany Lin" w:date="2012-05-20T18:56:00Z">
        <w:r w:rsidR="005349A0">
          <w:t>now need to see when the multinet model should be used, and when the single net should be used.</w:t>
        </w:r>
      </w:ins>
    </w:p>
    <w:p w:rsidR="00962DC2" w:rsidRDefault="00962DC2" w:rsidP="004D4B9F">
      <w:pPr>
        <w:pStyle w:val="DoubleSpaced"/>
        <w:ind w:firstLine="720"/>
        <w:rPr>
          <w:ins w:id="2985" w:author="Tiffany Lin" w:date="2012-05-20T21:26:00Z"/>
        </w:rPr>
        <w:pPrChange w:id="2986" w:author="Tiffany Lin" w:date="2012-05-20T16:06:00Z">
          <w:pPr>
            <w:pStyle w:val="Heading1"/>
          </w:pPr>
        </w:pPrChange>
      </w:pPr>
      <w:ins w:id="2987" w:author="Tiffany Lin" w:date="2012-05-20T20:54:00Z">
        <w:r>
          <w:t xml:space="preserve">We first examined </w:t>
        </w:r>
      </w:ins>
      <w:ins w:id="2988" w:author="Tiffany Lin" w:date="2012-05-20T21:10:00Z">
        <w:r w:rsidR="005C77BB">
          <w:t>the difference between AUROC values and the number of DataSets, comparing the values to the total number of DataSets, the num</w:t>
        </w:r>
      </w:ins>
      <w:ins w:id="2989" w:author="Tiffany Lin" w:date="2012-05-20T21:11:00Z">
        <w:r w:rsidR="005C77BB">
          <w:t xml:space="preserve">ber of DataSets we picked, and the number of DataSets that made it through the pipeline.  From the graphs, we can see that there is some correlation between the three, but then, running t-tests, we </w:t>
        </w:r>
      </w:ins>
      <w:ins w:id="2990" w:author="Tiffany Lin" w:date="2012-05-20T21:18:00Z">
        <w:r w:rsidR="005C77BB">
          <w:t>find that the correlation is not statistically significant when arranged by the total number of DataSets, the number of picked DataSets, or the number of DataSets that survived the pipeline.  Therefore, there must be something else that is</w:t>
        </w:r>
      </w:ins>
      <w:ins w:id="2991" w:author="Tiffany Lin" w:date="2012-05-20T21:21:00Z">
        <w:r w:rsidR="00B758FB">
          <w:t xml:space="preserve"> related to the number of DataSets that can help determine how powerful the model </w:t>
        </w:r>
      </w:ins>
      <w:ins w:id="2992" w:author="Tiffany Lin" w:date="2012-05-20T21:22:00Z">
        <w:r w:rsidR="00B758FB">
          <w:t xml:space="preserve">is. </w:t>
        </w:r>
      </w:ins>
    </w:p>
    <w:p w:rsidR="00B758FB" w:rsidRDefault="00B758FB" w:rsidP="00B758FB">
      <w:pPr>
        <w:pStyle w:val="DoubleSpaced"/>
        <w:ind w:firstLine="720"/>
        <w:rPr>
          <w:ins w:id="2993" w:author="Tiffany Lin" w:date="2012-05-20T21:22:00Z"/>
        </w:rPr>
        <w:pPrChange w:id="2994" w:author="Tiffany Lin" w:date="2012-05-20T21:23:00Z">
          <w:pPr>
            <w:pStyle w:val="Heading1"/>
          </w:pPr>
        </w:pPrChange>
      </w:pPr>
      <w:ins w:id="2995" w:author="Tiffany Lin" w:date="2012-05-20T21:27:00Z">
        <w:r>
          <w:lastRenderedPageBreak/>
          <w:t xml:space="preserve">We then examined the </w:t>
        </w:r>
      </w:ins>
      <w:ins w:id="2996" w:author="Tiffany Lin" w:date="2012-05-20T21:30:00Z">
        <w:r>
          <w:t xml:space="preserve">number of samples and the number of features.  From </w:t>
        </w:r>
      </w:ins>
      <w:ins w:id="2997" w:author="Tiffany Lin" w:date="2012-05-20T21:31:00Z">
        <w:r>
          <w:fldChar w:fldCharType="begin"/>
        </w:r>
        <w:r>
          <w:instrText xml:space="preserve"> REF _Ref325312794 \h </w:instrText>
        </w:r>
      </w:ins>
      <w:r>
        <w:fldChar w:fldCharType="separate"/>
      </w:r>
      <w:ins w:id="2998" w:author="Tiffany Lin" w:date="2012-05-20T21:31:00Z">
        <w:r w:rsidRPr="00A027A5">
          <w:rPr>
            <w:rPrChange w:id="2999" w:author="Tiffany Lin" w:date="2012-05-20T17:52:00Z">
              <w:rPr/>
            </w:rPrChange>
          </w:rPr>
          <w:t xml:space="preserve">Figure </w:t>
        </w:r>
        <w:r w:rsidRPr="00A027A5">
          <w:rPr>
            <w:noProof/>
            <w:rPrChange w:id="3000" w:author="Tiffany Lin" w:date="2012-05-20T17:52:00Z">
              <w:rPr>
                <w:rFonts w:ascii="Times New Roman" w:hAnsi="Times New Roman" w:cs="Times New Roman"/>
                <w:b w:val="0"/>
                <w:noProof/>
                <w:color w:val="auto"/>
                <w:sz w:val="24"/>
                <w:szCs w:val="24"/>
              </w:rPr>
            </w:rPrChange>
          </w:rPr>
          <w:t>8</w:t>
        </w:r>
        <w:r>
          <w:fldChar w:fldCharType="end"/>
        </w:r>
        <w:r>
          <w:t xml:space="preserve"> and </w:t>
        </w:r>
        <w:r>
          <w:fldChar w:fldCharType="begin"/>
        </w:r>
        <w:r>
          <w:instrText xml:space="preserve"> REF _Ref325312819 \h </w:instrText>
        </w:r>
      </w:ins>
      <w:r>
        <w:fldChar w:fldCharType="separate"/>
      </w:r>
      <w:ins w:id="3001" w:author="Tiffany Lin" w:date="2012-05-20T21:31:00Z">
        <w:r w:rsidRPr="00A027A5">
          <w:rPr>
            <w:rPrChange w:id="3002" w:author="Tiffany Lin" w:date="2012-05-20T17:52:00Z">
              <w:rPr/>
            </w:rPrChange>
          </w:rPr>
          <w:t xml:space="preserve">Figure </w:t>
        </w:r>
        <w:r w:rsidRPr="00A027A5">
          <w:rPr>
            <w:noProof/>
            <w:rPrChange w:id="3003" w:author="Tiffany Lin" w:date="2012-05-20T17:52:00Z">
              <w:rPr>
                <w:noProof/>
              </w:rPr>
            </w:rPrChange>
          </w:rPr>
          <w:t>9</w:t>
        </w:r>
        <w:r>
          <w:fldChar w:fldCharType="end"/>
        </w:r>
        <w:r>
          <w:t xml:space="preserve">, we can see that there is some correlation: larger features and </w:t>
        </w:r>
        <w:r w:rsidR="000E360D">
          <w:t>samples results in a</w:t>
        </w:r>
      </w:ins>
      <w:ins w:id="3004" w:author="Tiffany Lin" w:date="2012-05-20T21:32:00Z">
        <w:r w:rsidR="000E360D">
          <w:t xml:space="preserve"> better multinet result versus a single net result. </w:t>
        </w:r>
      </w:ins>
      <w:ins w:id="3005" w:author="Tiffany Lin" w:date="2012-05-20T21:37:00Z">
        <w:r w:rsidR="000E360D">
          <w:t xml:space="preserve">We then ran t-tests for these values, and </w:t>
        </w:r>
      </w:ins>
      <w:ins w:id="3006" w:author="Tiffany Lin" w:date="2012-05-20T21:38:00Z">
        <w:r w:rsidR="000E360D">
          <w:t>found that when the number of samples available for the disease is greater than 105, the probability that the multinet Bayesian network model</w:t>
        </w:r>
        <w:r w:rsidR="000E360D">
          <w:t>’</w:t>
        </w:r>
        <w:r w:rsidR="000E360D">
          <w:t>s AUROC value is larger than that of the singl</w:t>
        </w:r>
      </w:ins>
      <w:ins w:id="3007" w:author="Tiffany Lin" w:date="2012-05-20T21:39:00Z">
        <w:r w:rsidR="000E360D">
          <w:t>e net Bayesian network model is statistically significant.</w:t>
        </w:r>
      </w:ins>
      <w:ins w:id="3008" w:author="Tiffany Lin" w:date="2012-05-20T21:38:00Z">
        <w:r w:rsidR="000E360D">
          <w:t xml:space="preserve"> </w:t>
        </w:r>
      </w:ins>
      <w:ins w:id="3009" w:author="Tiffany Lin" w:date="2012-05-20T21:39:00Z">
        <w:r w:rsidR="000E360D">
          <w:t xml:space="preserve"> We also found the same for when the number of features is greater than 1100.  </w:t>
        </w:r>
      </w:ins>
      <w:ins w:id="3010" w:author="Tiffany Lin" w:date="2012-05-20T21:21:00Z">
        <w:r>
          <w:t xml:space="preserve">Therefore, we can conclude that when one has more than 105 for the disease or more than 1100 features, the multinet model is a stronger predictor than the single net predictor. </w:t>
        </w:r>
      </w:ins>
    </w:p>
    <w:p w:rsidR="00B758FB" w:rsidRDefault="00B758FB" w:rsidP="00B758FB">
      <w:pPr>
        <w:pStyle w:val="DoubleSpaced"/>
        <w:ind w:firstLine="720"/>
        <w:rPr>
          <w:ins w:id="3011" w:author="Tiffany Lin" w:date="2012-05-20T18:27:00Z"/>
        </w:rPr>
        <w:pPrChange w:id="3012" w:author="Tiffany Lin" w:date="2012-05-20T21:21:00Z">
          <w:pPr>
            <w:pStyle w:val="Heading1"/>
          </w:pPr>
        </w:pPrChange>
      </w:pPr>
      <w:ins w:id="3013" w:author="Tiffany Lin" w:date="2012-05-20T21:22:00Z">
        <w:r>
          <w:t xml:space="preserve">Another interesting thing to note is that from </w:t>
        </w:r>
        <w:r>
          <w:fldChar w:fldCharType="begin"/>
        </w:r>
        <w:r>
          <w:instrText xml:space="preserve"> REF _Ref325307147 \h </w:instrText>
        </w:r>
        <w:r>
          <w:fldChar w:fldCharType="separate"/>
        </w:r>
        <w:r w:rsidRPr="00A027A5">
          <w:t xml:space="preserve">Figure </w:t>
        </w:r>
        <w:r w:rsidRPr="00A027A5">
          <w:rPr>
            <w:noProof/>
          </w:rPr>
          <w:t>7</w:t>
        </w:r>
        <w:r>
          <w:fldChar w:fldCharType="end"/>
        </w:r>
        <w:r>
          <w:t xml:space="preserve">, we can see that there is definitely a correlation between the multinet AUROC and the difference between the AUROC values.  It seems that the better the multinet model is, the more likely it is for it to be a much better predictor than the single net model.  Therefore, if </w:t>
        </w:r>
      </w:ins>
      <w:ins w:id="3014" w:author="Tiffany Lin" w:date="2012-05-20T21:23:00Z">
        <w:r>
          <w:t xml:space="preserve">one </w:t>
        </w:r>
      </w:ins>
      <w:ins w:id="3015" w:author="Tiffany Lin" w:date="2012-05-20T21:22:00Z">
        <w:r>
          <w:t>runs the multinet model and finds a high AUROC value, it is more likely that it is a better model than th</w:t>
        </w:r>
      </w:ins>
      <w:ins w:id="3016" w:author="Tiffany Lin" w:date="2012-05-20T21:23:00Z">
        <w:r>
          <w:t>e single net Bayesian network model.</w:t>
        </w:r>
      </w:ins>
    </w:p>
    <w:p w:rsidR="005D211A" w:rsidRPr="00A027A5" w:rsidDel="00CD3B28" w:rsidRDefault="005D211A" w:rsidP="005349A0">
      <w:pPr>
        <w:pStyle w:val="DoubleSpaced"/>
        <w:ind w:firstLine="720"/>
        <w:rPr>
          <w:del w:id="3017" w:author="Tiffany Lin" w:date="2012-05-20T19:55:00Z"/>
          <w:rPrChange w:id="3018" w:author="Tiffany Lin" w:date="2012-05-20T17:52:00Z">
            <w:rPr>
              <w:del w:id="3019" w:author="Tiffany Lin" w:date="2012-05-20T19:55:00Z"/>
              <w:rFonts w:ascii="Times New Roman" w:hAnsi="Times New Roman" w:cs="Times New Roman"/>
              <w:sz w:val="24"/>
              <w:szCs w:val="24"/>
            </w:rPr>
          </w:rPrChange>
        </w:rPr>
        <w:pPrChange w:id="3020" w:author="Tiffany Lin" w:date="2012-05-20T18:56:00Z">
          <w:pPr>
            <w:pStyle w:val="Heading1"/>
          </w:pPr>
        </w:pPrChange>
      </w:pPr>
    </w:p>
    <w:p w:rsidR="00DF556E" w:rsidRPr="00A027A5" w:rsidDel="00411708" w:rsidRDefault="00E377FD" w:rsidP="001B3B33">
      <w:pPr>
        <w:pStyle w:val="DoubleSpaced"/>
        <w:ind w:firstLine="720"/>
        <w:rPr>
          <w:del w:id="3021" w:author="Tiffany Lin" w:date="2012-05-17T15:07:00Z"/>
          <w:rPrChange w:id="3022" w:author="Tiffany Lin" w:date="2012-05-20T17:52:00Z">
            <w:rPr>
              <w:del w:id="3023" w:author="Tiffany Lin" w:date="2012-05-17T15:07:00Z"/>
            </w:rPr>
          </w:rPrChange>
        </w:rPr>
        <w:pPrChange w:id="3024" w:author="Tiffany Lin" w:date="2012-05-17T03:45:00Z">
          <w:pPr>
            <w:pStyle w:val="DoubleSpaced"/>
          </w:pPr>
        </w:pPrChange>
      </w:pPr>
      <w:del w:id="3025" w:author="Tiffany Lin" w:date="2012-05-17T03:45:00Z">
        <w:r w:rsidRPr="00A027A5" w:rsidDel="001B3B33">
          <w:rPr>
            <w:rPrChange w:id="3026" w:author="Tiffany Lin" w:date="2012-05-20T17:52:00Z">
              <w:rPr/>
            </w:rPrChange>
          </w:rPr>
          <w:delText>Content</w:delText>
        </w:r>
      </w:del>
    </w:p>
    <w:p w:rsidR="00C2294A" w:rsidRDefault="00123C64" w:rsidP="00AD61FE">
      <w:pPr>
        <w:pStyle w:val="Heading1"/>
        <w:spacing w:line="480" w:lineRule="auto"/>
        <w:rPr>
          <w:ins w:id="3027" w:author="Tiffany Lin" w:date="2012-05-20T18:47:00Z"/>
          <w:rFonts w:ascii="Times New Roman" w:hAnsi="Times New Roman" w:cs="Times New Roman"/>
          <w:color w:val="auto"/>
          <w:sz w:val="24"/>
          <w:szCs w:val="24"/>
        </w:rPr>
        <w:pPrChange w:id="3028" w:author="Tiffany Lin" w:date="2012-05-16T21:39:00Z">
          <w:pPr>
            <w:pStyle w:val="Heading1"/>
          </w:pPr>
        </w:pPrChange>
      </w:pPr>
      <w:bookmarkStart w:id="3029" w:name="_Toc325314332"/>
      <w:ins w:id="3030" w:author="Tiffany Lin" w:date="2012-05-17T00:21:00Z">
        <w:r w:rsidRPr="00A027A5">
          <w:rPr>
            <w:rFonts w:ascii="Times New Roman" w:hAnsi="Times New Roman" w:cs="Times New Roman"/>
            <w:color w:val="auto"/>
            <w:sz w:val="24"/>
            <w:szCs w:val="24"/>
            <w:rPrChange w:id="3031" w:author="Tiffany Lin" w:date="2012-05-20T17:52:00Z">
              <w:rPr>
                <w:rFonts w:ascii="Times New Roman" w:hAnsi="Times New Roman" w:cs="Times New Roman"/>
                <w:color w:val="auto"/>
                <w:sz w:val="24"/>
                <w:szCs w:val="24"/>
              </w:rPr>
            </w:rPrChange>
          </w:rPr>
          <w:t>5</w:t>
        </w:r>
      </w:ins>
      <w:del w:id="3032" w:author="Tiffany Lin" w:date="2012-05-17T00:21:00Z">
        <w:r w:rsidR="00E377FD" w:rsidRPr="00A027A5" w:rsidDel="00123C64">
          <w:rPr>
            <w:rFonts w:ascii="Times New Roman" w:hAnsi="Times New Roman" w:cs="Times New Roman"/>
            <w:color w:val="auto"/>
            <w:sz w:val="24"/>
            <w:szCs w:val="24"/>
            <w:rPrChange w:id="3033" w:author="Tiffany Lin" w:date="2012-05-20T17:52:00Z">
              <w:rPr>
                <w:rFonts w:ascii="Times New Roman" w:hAnsi="Times New Roman" w:cs="Times New Roman"/>
                <w:color w:val="auto"/>
                <w:sz w:val="24"/>
                <w:szCs w:val="24"/>
              </w:rPr>
            </w:rPrChange>
          </w:rPr>
          <w:delText>6</w:delText>
        </w:r>
      </w:del>
      <w:r w:rsidR="00E377FD" w:rsidRPr="00A027A5">
        <w:rPr>
          <w:rFonts w:ascii="Times New Roman" w:hAnsi="Times New Roman" w:cs="Times New Roman"/>
          <w:color w:val="auto"/>
          <w:sz w:val="24"/>
          <w:szCs w:val="24"/>
          <w:rPrChange w:id="3034" w:author="Tiffany Lin" w:date="2012-05-20T17:52:00Z">
            <w:rPr>
              <w:rFonts w:ascii="Times New Roman" w:hAnsi="Times New Roman" w:cs="Times New Roman"/>
              <w:color w:val="auto"/>
              <w:sz w:val="24"/>
              <w:szCs w:val="24"/>
            </w:rPr>
          </w:rPrChange>
        </w:rPr>
        <w:t xml:space="preserve"> Conclusions</w:t>
      </w:r>
      <w:bookmarkEnd w:id="3029"/>
    </w:p>
    <w:p w:rsidR="00E55D97" w:rsidRDefault="00E55D97" w:rsidP="00E55D97">
      <w:pPr>
        <w:pStyle w:val="DoubleSpaced"/>
        <w:ind w:firstLine="720"/>
        <w:rPr>
          <w:ins w:id="3035" w:author="Tiffany Lin" w:date="2012-05-20T21:44:00Z"/>
        </w:rPr>
      </w:pPr>
      <w:ins w:id="3036" w:author="Tiffany Lin" w:date="2012-05-20T21:40:00Z">
        <w:r w:rsidRPr="00E66143">
          <w:t xml:space="preserve">Because Parekh </w:t>
        </w:r>
        <w:proofErr w:type="gramStart"/>
        <w:r w:rsidRPr="00E66143">
          <w:t>et</w:t>
        </w:r>
        <w:proofErr w:type="gramEnd"/>
        <w:r w:rsidRPr="00E66143">
          <w:t xml:space="preserve">. </w:t>
        </w:r>
        <w:proofErr w:type="gramStart"/>
        <w:r w:rsidRPr="00E66143">
          <w:t>al</w:t>
        </w:r>
        <w:proofErr w:type="gramEnd"/>
        <w:r w:rsidRPr="00E66143">
          <w:t xml:space="preserve">. used diseases with a large number of DataSets available, their results were skewed.  They claimed that one should always use the multinet Bayesian network method for creating models in predictive medicine, but one can see from this project that that is not necessarily the case.  The multinet Bayesian network is not always a more powerful predictor than the single net Bayesian network, as at least half of the experiments run for this project showed that the single net actually is the more accurate model.  </w:t>
        </w:r>
      </w:ins>
    </w:p>
    <w:p w:rsidR="00E55D97" w:rsidRPr="00E66143" w:rsidRDefault="00E55D97" w:rsidP="00255CE1">
      <w:pPr>
        <w:pStyle w:val="DoubleSpaced"/>
        <w:ind w:firstLine="720"/>
        <w:rPr>
          <w:ins w:id="3037" w:author="Tiffany Lin" w:date="2012-05-20T21:40:00Z"/>
        </w:rPr>
        <w:pPrChange w:id="3038" w:author="Tiffany Lin" w:date="2012-05-20T21:47:00Z">
          <w:pPr>
            <w:pStyle w:val="DoubleSpaced"/>
            <w:ind w:firstLine="720"/>
          </w:pPr>
        </w:pPrChange>
      </w:pPr>
      <w:ins w:id="3039" w:author="Tiffany Lin" w:date="2012-05-20T21:44:00Z">
        <w:r>
          <w:lastRenderedPageBreak/>
          <w:t xml:space="preserve">The project does find that at a certain point, when the number of samples is greater </w:t>
        </w:r>
      </w:ins>
      <w:ins w:id="3040" w:author="Tiffany Lin" w:date="2012-05-20T21:45:00Z">
        <w:r>
          <w:t>than 105 or when the number of features is greater than 1100, the multinet is highly likely to be a better predictor than the single net Bayesian network.</w:t>
        </w:r>
      </w:ins>
      <w:ins w:id="3041" w:author="Tiffany Lin" w:date="2012-05-20T21:47:00Z">
        <w:r w:rsidR="00255CE1">
          <w:t xml:space="preserve">  For experiments with fewer samples or features than the suggested values, it is unknown which model would be better.</w:t>
        </w:r>
      </w:ins>
      <w:ins w:id="3042" w:author="Tiffany Lin" w:date="2012-05-20T21:48:00Z">
        <w:r w:rsidR="00255CE1">
          <w:t xml:space="preserve"> </w:t>
        </w:r>
      </w:ins>
      <w:ins w:id="3043" w:author="Tiffany Lin" w:date="2012-05-20T21:52:00Z">
        <w:r w:rsidR="00B2109A">
          <w:t xml:space="preserve"> However, because there is a positive correlation between the difference of the AUROC values of the two models and the AUROC value of the multinet model, we know that if the mu</w:t>
        </w:r>
      </w:ins>
      <w:ins w:id="3044" w:author="Tiffany Lin" w:date="2012-05-20T21:53:00Z">
        <w:r w:rsidR="00B2109A">
          <w:t xml:space="preserve">ltinet model is a successful predictor, it is very likely that it is better than the single net model.  </w:t>
        </w:r>
      </w:ins>
    </w:p>
    <w:p w:rsidR="005744DF" w:rsidRDefault="00E55D97" w:rsidP="00E55D97">
      <w:pPr>
        <w:pStyle w:val="DoubleSpaced"/>
        <w:ind w:firstLine="720"/>
        <w:rPr>
          <w:ins w:id="3045" w:author="Tiffany Lin" w:date="2012-05-20T21:55:00Z"/>
        </w:rPr>
        <w:pPrChange w:id="3046" w:author="Tiffany Lin" w:date="2012-05-20T21:41:00Z">
          <w:pPr>
            <w:pStyle w:val="Heading1"/>
          </w:pPr>
        </w:pPrChange>
      </w:pPr>
      <w:ins w:id="3047" w:author="Tiffany Lin" w:date="2012-05-20T21:40:00Z">
        <w:r w:rsidRPr="00E66143">
          <w:t xml:space="preserve">The suggestion is, therefore, this: </w:t>
        </w:r>
      </w:ins>
      <w:ins w:id="3048" w:author="Tiffany Lin" w:date="2012-05-20T21:53:00Z">
        <w:r w:rsidR="00B2109A">
          <w:t xml:space="preserve">for </w:t>
        </w:r>
      </w:ins>
      <w:ins w:id="3049" w:author="Tiffany Lin" w:date="2012-05-20T21:54:00Z">
        <w:r w:rsidR="00B2109A">
          <w:t xml:space="preserve">all </w:t>
        </w:r>
      </w:ins>
      <w:ins w:id="3050" w:author="Tiffany Lin" w:date="2012-05-20T21:53:00Z">
        <w:r w:rsidR="00B2109A">
          <w:t>experiments, it is better to use t</w:t>
        </w:r>
      </w:ins>
      <w:ins w:id="3051" w:author="Tiffany Lin" w:date="2012-05-20T21:54:00Z">
        <w:r w:rsidR="00B2109A">
          <w:t xml:space="preserve">he multinet model than the single net Bayesian network.  For experiments </w:t>
        </w:r>
        <w:r w:rsidR="00B2109A">
          <w:t>with a large number of samples ore features (genes) available</w:t>
        </w:r>
        <w:r w:rsidR="00B2109A">
          <w:t>, we know that the multinet model is the stronger model, and a</w:t>
        </w:r>
      </w:ins>
      <w:ins w:id="3052" w:author="Tiffany Lin" w:date="2012-05-20T21:40:00Z">
        <w:r w:rsidRPr="00E66143">
          <w:t xml:space="preserve">t low numbers of experiments available, </w:t>
        </w:r>
      </w:ins>
      <w:ins w:id="3053" w:author="Tiffany Lin" w:date="2012-05-20T21:54:00Z">
        <w:r w:rsidR="00B2109A">
          <w:t>we know that if the AUROC value of the multinet is higher, then</w:t>
        </w:r>
      </w:ins>
      <w:ins w:id="3054" w:author="Tiffany Lin" w:date="2012-05-20T21:55:00Z">
        <w:r w:rsidR="00B2109A">
          <w:t xml:space="preserve"> the single net model will likely not be a better model.  Furthermore, the multinet Bayesian network model</w:t>
        </w:r>
      </w:ins>
      <w:ins w:id="3055" w:author="Tiffany Lin" w:date="2012-05-20T21:40:00Z">
        <w:r w:rsidRPr="00E66143">
          <w:t xml:space="preserve"> would always provide more detail in illustrating the relationships between the genes, diseases, and experiments, but the single net may provide a more powerful predictor.  </w:t>
        </w:r>
      </w:ins>
    </w:p>
    <w:p w:rsidR="00B2109A" w:rsidRPr="005744DF" w:rsidRDefault="00B2109A" w:rsidP="00E55D97">
      <w:pPr>
        <w:pStyle w:val="DoubleSpaced"/>
        <w:ind w:firstLine="720"/>
        <w:rPr>
          <w:rPrChange w:id="3056" w:author="Tiffany Lin" w:date="2012-05-20T18:47:00Z">
            <w:rPr>
              <w:rFonts w:ascii="Times New Roman" w:hAnsi="Times New Roman" w:cs="Times New Roman"/>
              <w:sz w:val="24"/>
              <w:szCs w:val="24"/>
            </w:rPr>
          </w:rPrChange>
        </w:rPr>
        <w:pPrChange w:id="3057" w:author="Tiffany Lin" w:date="2012-05-20T21:41:00Z">
          <w:pPr>
            <w:pStyle w:val="Heading1"/>
          </w:pPr>
        </w:pPrChange>
      </w:pPr>
      <w:ins w:id="3058" w:author="Tiffany Lin" w:date="2012-05-20T21:55:00Z">
        <w:r>
          <w:t xml:space="preserve">Thus, we know that although Parekh, </w:t>
        </w:r>
        <w:proofErr w:type="gramStart"/>
        <w:r>
          <w:t>et</w:t>
        </w:r>
        <w:proofErr w:type="gramEnd"/>
        <w:r>
          <w:t>. al.</w:t>
        </w:r>
        <w:r>
          <w:t>’</w:t>
        </w:r>
        <w:r>
          <w:t xml:space="preserve">s suggestion </w:t>
        </w:r>
      </w:ins>
      <w:ins w:id="3059" w:author="Tiffany Lin" w:date="2012-05-20T21:56:00Z">
        <w:r>
          <w:t xml:space="preserve">was made on incomplete </w:t>
        </w:r>
        <w:proofErr w:type="gramStart"/>
        <w:r>
          <w:t>data,</w:t>
        </w:r>
        <w:proofErr w:type="gramEnd"/>
        <w:r>
          <w:t xml:space="preserve"> it is still a valid suggestion.  </w:t>
        </w:r>
      </w:ins>
    </w:p>
    <w:p w:rsidR="00B03F48" w:rsidRPr="00A027A5" w:rsidDel="00B03F48" w:rsidRDefault="00E377FD" w:rsidP="00B03F48">
      <w:pPr>
        <w:pStyle w:val="DoubleSpaced"/>
        <w:ind w:firstLine="720"/>
        <w:rPr>
          <w:del w:id="3060" w:author="Tiffany Lin" w:date="2012-05-17T15:28:00Z"/>
          <w:rPrChange w:id="3061" w:author="Tiffany Lin" w:date="2012-05-20T17:52:00Z">
            <w:rPr>
              <w:del w:id="3062" w:author="Tiffany Lin" w:date="2012-05-17T15:28:00Z"/>
            </w:rPr>
          </w:rPrChange>
        </w:rPr>
        <w:pPrChange w:id="3063" w:author="Tiffany Lin" w:date="2012-05-17T15:27:00Z">
          <w:pPr>
            <w:pStyle w:val="DoubleSpaced"/>
          </w:pPr>
        </w:pPrChange>
      </w:pPr>
      <w:del w:id="3064" w:author="Tiffany Lin" w:date="2012-05-17T15:01:00Z">
        <w:r w:rsidRPr="00A027A5" w:rsidDel="00210D25">
          <w:rPr>
            <w:rPrChange w:id="3065" w:author="Tiffany Lin" w:date="2012-05-20T17:52:00Z">
              <w:rPr/>
            </w:rPrChange>
          </w:rPr>
          <w:delText>Content</w:delText>
        </w:r>
      </w:del>
    </w:p>
    <w:p w:rsidR="00C2294A" w:rsidRPr="00A027A5" w:rsidRDefault="00123C64" w:rsidP="00AD61FE">
      <w:pPr>
        <w:pStyle w:val="Heading1"/>
        <w:spacing w:line="480" w:lineRule="auto"/>
        <w:rPr>
          <w:rFonts w:ascii="Times New Roman" w:hAnsi="Times New Roman" w:cs="Times New Roman"/>
          <w:color w:val="auto"/>
          <w:sz w:val="24"/>
          <w:szCs w:val="24"/>
          <w:rPrChange w:id="3066" w:author="Tiffany Lin" w:date="2012-05-20T17:52:00Z">
            <w:rPr>
              <w:rFonts w:ascii="Times New Roman" w:hAnsi="Times New Roman" w:cs="Times New Roman"/>
              <w:sz w:val="24"/>
              <w:szCs w:val="24"/>
            </w:rPr>
          </w:rPrChange>
        </w:rPr>
        <w:pPrChange w:id="3067" w:author="Tiffany Lin" w:date="2012-05-16T21:39:00Z">
          <w:pPr>
            <w:pStyle w:val="Heading1"/>
          </w:pPr>
        </w:pPrChange>
      </w:pPr>
      <w:bookmarkStart w:id="3068" w:name="_Toc325314333"/>
      <w:ins w:id="3069" w:author="Tiffany Lin" w:date="2012-05-17T00:21:00Z">
        <w:r w:rsidRPr="00A027A5">
          <w:rPr>
            <w:rFonts w:ascii="Times New Roman" w:hAnsi="Times New Roman" w:cs="Times New Roman"/>
            <w:color w:val="auto"/>
            <w:sz w:val="24"/>
            <w:szCs w:val="24"/>
            <w:rPrChange w:id="3070" w:author="Tiffany Lin" w:date="2012-05-20T17:52:00Z">
              <w:rPr>
                <w:rFonts w:ascii="Times New Roman" w:hAnsi="Times New Roman" w:cs="Times New Roman"/>
                <w:color w:val="auto"/>
                <w:sz w:val="24"/>
                <w:szCs w:val="24"/>
              </w:rPr>
            </w:rPrChange>
          </w:rPr>
          <w:t>6</w:t>
        </w:r>
      </w:ins>
      <w:del w:id="3071" w:author="Tiffany Lin" w:date="2012-05-17T00:21:00Z">
        <w:r w:rsidR="00E377FD" w:rsidRPr="00A027A5" w:rsidDel="00123C64">
          <w:rPr>
            <w:rFonts w:ascii="Times New Roman" w:hAnsi="Times New Roman" w:cs="Times New Roman"/>
            <w:color w:val="auto"/>
            <w:sz w:val="24"/>
            <w:szCs w:val="24"/>
            <w:rPrChange w:id="3072" w:author="Tiffany Lin" w:date="2012-05-20T17:52:00Z">
              <w:rPr>
                <w:rFonts w:ascii="Times New Roman" w:hAnsi="Times New Roman" w:cs="Times New Roman"/>
                <w:color w:val="auto"/>
                <w:sz w:val="24"/>
                <w:szCs w:val="24"/>
              </w:rPr>
            </w:rPrChange>
          </w:rPr>
          <w:delText>7</w:delText>
        </w:r>
      </w:del>
      <w:r w:rsidR="00E377FD" w:rsidRPr="00A027A5">
        <w:rPr>
          <w:rFonts w:ascii="Times New Roman" w:hAnsi="Times New Roman" w:cs="Times New Roman"/>
          <w:color w:val="auto"/>
          <w:sz w:val="24"/>
          <w:szCs w:val="24"/>
          <w:rPrChange w:id="3073" w:author="Tiffany Lin" w:date="2012-05-20T17:52:00Z">
            <w:rPr>
              <w:rFonts w:ascii="Times New Roman" w:hAnsi="Times New Roman" w:cs="Times New Roman"/>
              <w:color w:val="auto"/>
              <w:sz w:val="24"/>
              <w:szCs w:val="24"/>
            </w:rPr>
          </w:rPrChange>
        </w:rPr>
        <w:t xml:space="preserve"> Recommendations</w:t>
      </w:r>
      <w:bookmarkEnd w:id="3068"/>
    </w:p>
    <w:p w:rsidR="0000403A" w:rsidRPr="00A027A5" w:rsidRDefault="001B3B33" w:rsidP="0000403A">
      <w:pPr>
        <w:pStyle w:val="DoubleSpaced"/>
        <w:ind w:firstLine="720"/>
        <w:rPr>
          <w:ins w:id="3074" w:author="Tiffany Lin" w:date="2012-05-17T15:09:00Z"/>
          <w:rPrChange w:id="3075" w:author="Tiffany Lin" w:date="2012-05-20T17:52:00Z">
            <w:rPr>
              <w:ins w:id="3076" w:author="Tiffany Lin" w:date="2012-05-17T15:09:00Z"/>
            </w:rPr>
          </w:rPrChange>
        </w:rPr>
        <w:pPrChange w:id="3077" w:author="Tiffany Lin" w:date="2012-05-17T14:51:00Z">
          <w:pPr>
            <w:pStyle w:val="Heading1"/>
          </w:pPr>
        </w:pPrChange>
      </w:pPr>
      <w:ins w:id="3078" w:author="Tiffany Lin" w:date="2012-05-17T03:45:00Z">
        <w:r w:rsidRPr="00A027A5">
          <w:rPr>
            <w:rPrChange w:id="3079" w:author="Tiffany Lin" w:date="2012-05-20T17:52:00Z">
              <w:rPr/>
            </w:rPrChange>
          </w:rPr>
          <w:t xml:space="preserve">For future research, </w:t>
        </w:r>
      </w:ins>
      <w:ins w:id="3080" w:author="Tiffany Lin" w:date="2012-05-17T03:46:00Z">
        <w:r w:rsidRPr="00A027A5">
          <w:rPr>
            <w:rPrChange w:id="3081" w:author="Tiffany Lin" w:date="2012-05-20T17:52:00Z">
              <w:rPr/>
            </w:rPrChange>
          </w:rPr>
          <w:t>one may wish to continue in this</w:t>
        </w:r>
      </w:ins>
      <w:ins w:id="3082" w:author="Tiffany Lin" w:date="2012-05-17T04:09:00Z">
        <w:r w:rsidR="004D31D7" w:rsidRPr="00A027A5">
          <w:rPr>
            <w:rPrChange w:id="3083" w:author="Tiffany Lin" w:date="2012-05-20T17:52:00Z">
              <w:rPr/>
            </w:rPrChange>
          </w:rPr>
          <w:t xml:space="preserve"> manner and catalogue the differences in the area under the </w:t>
        </w:r>
      </w:ins>
      <w:ins w:id="3084" w:author="Tiffany Lin" w:date="2012-05-17T04:51:00Z">
        <w:r w:rsidR="00FE2BD6" w:rsidRPr="00A027A5">
          <w:rPr>
            <w:rPrChange w:id="3085" w:author="Tiffany Lin" w:date="2012-05-20T17:52:00Z">
              <w:rPr/>
            </w:rPrChange>
          </w:rPr>
          <w:t>AUROC</w:t>
        </w:r>
      </w:ins>
      <w:ins w:id="3086" w:author="Tiffany Lin" w:date="2012-05-17T04:09:00Z">
        <w:r w:rsidR="004D31D7" w:rsidRPr="00A027A5">
          <w:rPr>
            <w:rPrChange w:id="3087" w:author="Tiffany Lin" w:date="2012-05-20T17:52:00Z">
              <w:rPr/>
            </w:rPrChange>
          </w:rPr>
          <w:t xml:space="preserve"> curve for more disease, or perhaps branch out to </w:t>
        </w:r>
      </w:ins>
      <w:ins w:id="3088" w:author="Tiffany Lin" w:date="2012-05-17T14:27:00Z">
        <w:r w:rsidR="00E10E6C" w:rsidRPr="00A027A5">
          <w:rPr>
            <w:rPrChange w:id="3089" w:author="Tiffany Lin" w:date="2012-05-20T17:52:00Z">
              <w:rPr/>
            </w:rPrChange>
          </w:rPr>
          <w:t xml:space="preserve">machine learning in </w:t>
        </w:r>
      </w:ins>
      <w:ins w:id="3090" w:author="Tiffany Lin" w:date="2012-05-17T04:09:00Z">
        <w:r w:rsidR="004D31D7" w:rsidRPr="00A027A5">
          <w:rPr>
            <w:rPrChange w:id="3091" w:author="Tiffany Lin" w:date="2012-05-20T17:52:00Z">
              <w:rPr/>
            </w:rPrChange>
          </w:rPr>
          <w:t xml:space="preserve">something </w:t>
        </w:r>
      </w:ins>
      <w:ins w:id="3092" w:author="Tiffany Lin" w:date="2012-05-17T14:27:00Z">
        <w:r w:rsidR="00E10E6C" w:rsidRPr="00A027A5">
          <w:rPr>
            <w:rPrChange w:id="3093" w:author="Tiffany Lin" w:date="2012-05-20T17:52:00Z">
              <w:rPr/>
            </w:rPrChange>
          </w:rPr>
          <w:t xml:space="preserve">other than </w:t>
        </w:r>
      </w:ins>
      <w:ins w:id="3094" w:author="Tiffany Lin" w:date="2012-05-17T04:10:00Z">
        <w:r w:rsidR="004D31D7" w:rsidRPr="00A027A5">
          <w:rPr>
            <w:rPrChange w:id="3095" w:author="Tiffany Lin" w:date="2012-05-20T17:52:00Z">
              <w:rPr/>
            </w:rPrChange>
          </w:rPr>
          <w:t xml:space="preserve">predictive medicine to see if one can generalize </w:t>
        </w:r>
      </w:ins>
      <w:ins w:id="3096" w:author="Tiffany Lin" w:date="2012-05-17T14:27:00Z">
        <w:r w:rsidR="00E10E6C" w:rsidRPr="00A027A5">
          <w:rPr>
            <w:rPrChange w:id="3097" w:author="Tiffany Lin" w:date="2012-05-20T17:52:00Z">
              <w:rPr/>
            </w:rPrChange>
          </w:rPr>
          <w:t>the claim that both networks are approximately the same in predictive power</w:t>
        </w:r>
      </w:ins>
      <w:ins w:id="3098" w:author="Tiffany Lin" w:date="2012-05-17T04:10:00Z">
        <w:r w:rsidR="004D31D7" w:rsidRPr="00A027A5">
          <w:rPr>
            <w:rPrChange w:id="3099" w:author="Tiffany Lin" w:date="2012-05-20T17:52:00Z">
              <w:rPr/>
            </w:rPrChange>
          </w:rPr>
          <w:t xml:space="preserve">.  </w:t>
        </w:r>
      </w:ins>
      <w:ins w:id="3100" w:author="Tiffany Lin" w:date="2012-05-17T14:49:00Z">
        <w:r w:rsidR="0000403A" w:rsidRPr="00A027A5">
          <w:rPr>
            <w:rPrChange w:id="3101" w:author="Tiffany Lin" w:date="2012-05-20T17:52:00Z">
              <w:rPr/>
            </w:rPrChange>
          </w:rPr>
          <w:lastRenderedPageBreak/>
          <w:t>It would be interesting to see if our claim</w:t>
        </w:r>
      </w:ins>
      <w:ins w:id="3102" w:author="Tiffany Lin" w:date="2012-05-20T13:42:00Z">
        <w:r w:rsidR="00701FE8" w:rsidRPr="00A027A5">
          <w:rPr>
            <w:rPrChange w:id="3103" w:author="Tiffany Lin" w:date="2012-05-20T17:52:00Z">
              <w:rPr/>
            </w:rPrChange>
          </w:rPr>
          <w:t xml:space="preserve">s hold </w:t>
        </w:r>
      </w:ins>
      <w:ins w:id="3104" w:author="Tiffany Lin" w:date="2012-05-17T14:49:00Z">
        <w:r w:rsidR="0000403A" w:rsidRPr="00A027A5">
          <w:rPr>
            <w:rPrChange w:id="3105" w:author="Tiffany Lin" w:date="2012-05-20T17:52:00Z">
              <w:rPr/>
            </w:rPrChange>
          </w:rPr>
          <w:t>only for predictive medicine</w:t>
        </w:r>
      </w:ins>
      <w:ins w:id="3106" w:author="Tiffany Lin" w:date="2012-05-17T14:50:00Z">
        <w:r w:rsidR="00701FE8" w:rsidRPr="00A027A5">
          <w:rPr>
            <w:rPrChange w:id="3107" w:author="Tiffany Lin" w:date="2012-05-20T17:52:00Z">
              <w:rPr/>
            </w:rPrChange>
          </w:rPr>
          <w:t xml:space="preserve"> or if </w:t>
        </w:r>
      </w:ins>
      <w:ins w:id="3108" w:author="Tiffany Lin" w:date="2012-05-20T13:42:00Z">
        <w:r w:rsidR="00701FE8" w:rsidRPr="00A027A5">
          <w:rPr>
            <w:rPrChange w:id="3109" w:author="Tiffany Lin" w:date="2012-05-20T17:52:00Z">
              <w:rPr/>
            </w:rPrChange>
          </w:rPr>
          <w:t>they are universal</w:t>
        </w:r>
      </w:ins>
      <w:ins w:id="3110" w:author="Tiffany Lin" w:date="2012-05-17T14:50:00Z">
        <w:r w:rsidR="0000403A" w:rsidRPr="00A027A5">
          <w:rPr>
            <w:rPrChange w:id="3111" w:author="Tiffany Lin" w:date="2012-05-20T17:52:00Z">
              <w:rPr/>
            </w:rPrChange>
          </w:rPr>
          <w:t xml:space="preserve"> claim</w:t>
        </w:r>
      </w:ins>
      <w:ins w:id="3112" w:author="Tiffany Lin" w:date="2012-05-20T13:42:00Z">
        <w:r w:rsidR="00701FE8" w:rsidRPr="00A027A5">
          <w:rPr>
            <w:rPrChange w:id="3113" w:author="Tiffany Lin" w:date="2012-05-20T17:52:00Z">
              <w:rPr/>
            </w:rPrChange>
          </w:rPr>
          <w:t>s</w:t>
        </w:r>
      </w:ins>
      <w:ins w:id="3114" w:author="Tiffany Lin" w:date="2012-05-17T14:50:00Z">
        <w:r w:rsidR="0000403A" w:rsidRPr="00A027A5">
          <w:rPr>
            <w:rPrChange w:id="3115" w:author="Tiffany Lin" w:date="2012-05-20T17:52:00Z">
              <w:rPr/>
            </w:rPrChange>
          </w:rPr>
          <w:t xml:space="preserve">.  In this study, it would also be interesting to delve into the reasons why this claim is true, even though the multinet Bayesian network, with its ability to </w:t>
        </w:r>
      </w:ins>
      <w:ins w:id="3116" w:author="Tiffany Lin" w:date="2012-05-17T14:51:00Z">
        <w:r w:rsidR="0000403A" w:rsidRPr="00A027A5">
          <w:rPr>
            <w:rPrChange w:id="3117" w:author="Tiffany Lin" w:date="2012-05-20T17:52:00Z">
              <w:rPr/>
            </w:rPrChange>
          </w:rPr>
          <w:t>model the underlying pattern of dependency between different features, would appear at first glance to be the better model.</w:t>
        </w:r>
      </w:ins>
    </w:p>
    <w:p w:rsidR="00A7753D" w:rsidRPr="00A027A5" w:rsidRDefault="00A7753D" w:rsidP="0000403A">
      <w:pPr>
        <w:pStyle w:val="DoubleSpaced"/>
        <w:ind w:firstLine="720"/>
        <w:rPr>
          <w:ins w:id="3118" w:author="Tiffany Lin" w:date="2012-05-17T14:49:00Z"/>
          <w:rPrChange w:id="3119" w:author="Tiffany Lin" w:date="2012-05-20T17:52:00Z">
            <w:rPr>
              <w:ins w:id="3120" w:author="Tiffany Lin" w:date="2012-05-17T14:49:00Z"/>
            </w:rPr>
          </w:rPrChange>
        </w:rPr>
        <w:pPrChange w:id="3121" w:author="Tiffany Lin" w:date="2012-05-17T14:51:00Z">
          <w:pPr>
            <w:pStyle w:val="Heading1"/>
          </w:pPr>
        </w:pPrChange>
      </w:pPr>
      <w:ins w:id="3122" w:author="Tiffany Lin" w:date="2012-05-17T15:09:00Z">
        <w:r w:rsidRPr="00A027A5">
          <w:rPr>
            <w:rPrChange w:id="3123" w:author="Tiffany Lin" w:date="2012-05-20T17:52:00Z">
              <w:rPr/>
            </w:rPrChange>
          </w:rPr>
          <w:t xml:space="preserve">Another step one might take would be to determine if there is something inherent in the DataSets used </w:t>
        </w:r>
      </w:ins>
      <w:ins w:id="3124" w:author="Tiffany Lin" w:date="2012-05-17T15:10:00Z">
        <w:r w:rsidRPr="00A027A5">
          <w:rPr>
            <w:rPrChange w:id="3125" w:author="Tiffany Lin" w:date="2012-05-20T17:52:00Z">
              <w:rPr/>
            </w:rPrChange>
          </w:rPr>
          <w:t xml:space="preserve">that could be used to predict which model would be better, as this experiment focused mainly in raw data from an input standpoint. </w:t>
        </w:r>
      </w:ins>
    </w:p>
    <w:p w:rsidR="001918EE" w:rsidRPr="00A027A5" w:rsidDel="000803C8" w:rsidRDefault="004D31D7" w:rsidP="004D31D7">
      <w:pPr>
        <w:pStyle w:val="DoubleSpaced"/>
        <w:ind w:firstLine="720"/>
        <w:rPr>
          <w:del w:id="3126" w:author="Tiffany Lin" w:date="2012-05-17T03:18:00Z"/>
          <w:rPrChange w:id="3127" w:author="Tiffany Lin" w:date="2012-05-20T17:52:00Z">
            <w:rPr>
              <w:del w:id="3128" w:author="Tiffany Lin" w:date="2012-05-17T03:18:00Z"/>
            </w:rPr>
          </w:rPrChange>
        </w:rPr>
        <w:pPrChange w:id="3129" w:author="Tiffany Lin" w:date="2012-05-17T04:11:00Z">
          <w:pPr>
            <w:pStyle w:val="DoubleSpaced"/>
          </w:pPr>
        </w:pPrChange>
      </w:pPr>
      <w:ins w:id="3130" w:author="Tiffany Lin" w:date="2012-05-17T04:10:00Z">
        <w:r w:rsidRPr="00A027A5">
          <w:rPr>
            <w:rPrChange w:id="3131" w:author="Tiffany Lin" w:date="2012-05-20T17:52:00Z">
              <w:rPr/>
            </w:rPrChange>
          </w:rPr>
          <w:t>Furthermore, because the database is constantly updated with more exp</w:t>
        </w:r>
      </w:ins>
      <w:ins w:id="3132" w:author="Tiffany Lin" w:date="2012-05-17T04:11:00Z">
        <w:r w:rsidRPr="00A027A5">
          <w:rPr>
            <w:rPrChange w:id="3133" w:author="Tiffany Lin" w:date="2012-05-20T17:52:00Z">
              <w:rPr/>
            </w:rPrChange>
          </w:rPr>
          <w:t>eriments, one can always redo the experiment to confirm or disprove the results we found</w:t>
        </w:r>
      </w:ins>
      <w:ins w:id="3134" w:author="Tiffany Lin" w:date="2012-05-17T14:47:00Z">
        <w:r w:rsidR="0000403A" w:rsidRPr="00A027A5">
          <w:rPr>
            <w:rPrChange w:id="3135" w:author="Tiffany Lin" w:date="2012-05-20T17:52:00Z">
              <w:rPr/>
            </w:rPrChange>
          </w:rPr>
          <w:t xml:space="preserve">.  These would be good steps to take because, from a list of many diseases, only some had the required minimum of two experiments </w:t>
        </w:r>
      </w:ins>
      <w:ins w:id="3136" w:author="Tiffany Lin" w:date="2012-05-17T14:48:00Z">
        <w:r w:rsidR="0000403A" w:rsidRPr="00A027A5">
          <w:rPr>
            <w:rPrChange w:id="3137" w:author="Tiffany Lin" w:date="2012-05-20T17:52:00Z">
              <w:rPr/>
            </w:rPrChange>
          </w:rPr>
          <w:t>that survived the pipeline at this time.  The results of this project would become more accurate as the GEO database is updated through time (and more experiments).</w:t>
        </w:r>
      </w:ins>
      <w:del w:id="3138" w:author="Tiffany Lin" w:date="2012-05-17T03:46:00Z">
        <w:r w:rsidR="00E377FD" w:rsidRPr="00A027A5" w:rsidDel="001B3B33">
          <w:rPr>
            <w:rPrChange w:id="3139" w:author="Tiffany Lin" w:date="2012-05-20T17:52:00Z">
              <w:rPr/>
            </w:rPrChange>
          </w:rPr>
          <w:delText>Content</w:delText>
        </w:r>
      </w:del>
    </w:p>
    <w:p w:rsidR="00D607A7" w:rsidRPr="00A027A5" w:rsidDel="000803C8" w:rsidRDefault="00E377FD" w:rsidP="004D31D7">
      <w:pPr>
        <w:pStyle w:val="DoubleSpaced"/>
        <w:ind w:firstLine="720"/>
        <w:rPr>
          <w:del w:id="3140" w:author="Tiffany Lin" w:date="2012-05-17T03:18:00Z"/>
          <w:rFonts w:eastAsia="Times New Roman"/>
          <w:b/>
          <w:bCs/>
          <w:rPrChange w:id="3141" w:author="Tiffany Lin" w:date="2012-05-20T17:52:00Z">
            <w:rPr>
              <w:del w:id="3142" w:author="Tiffany Lin" w:date="2012-05-17T03:18:00Z"/>
              <w:rFonts w:ascii="Times New Roman" w:eastAsia="Times New Roman" w:hAnsi="Times New Roman" w:cs="Times New Roman"/>
              <w:b/>
              <w:bCs/>
              <w:sz w:val="24"/>
              <w:szCs w:val="24"/>
            </w:rPr>
          </w:rPrChange>
        </w:rPr>
        <w:pPrChange w:id="3143" w:author="Tiffany Lin" w:date="2012-05-17T04:11:00Z">
          <w:pPr/>
        </w:pPrChange>
      </w:pPr>
      <w:del w:id="3144" w:author="Tiffany Lin" w:date="2012-05-17T03:18:00Z">
        <w:r w:rsidRPr="00A027A5" w:rsidDel="000803C8">
          <w:rPr>
            <w:rPrChange w:id="3145" w:author="Tiffany Lin" w:date="2012-05-20T17:52:00Z">
              <w:rPr>
                <w:rFonts w:ascii="Times New Roman" w:hAnsi="Times New Roman" w:cs="Times New Roman"/>
                <w:sz w:val="24"/>
                <w:szCs w:val="24"/>
              </w:rPr>
            </w:rPrChange>
          </w:rPr>
          <w:br w:type="page"/>
        </w:r>
      </w:del>
    </w:p>
    <w:p w:rsidR="000803C8" w:rsidRPr="00A027A5" w:rsidRDefault="000803C8" w:rsidP="004D31D7">
      <w:pPr>
        <w:pStyle w:val="DoubleSpaced"/>
        <w:ind w:firstLine="720"/>
        <w:rPr>
          <w:ins w:id="3146" w:author="Tiffany Lin" w:date="2012-05-17T04:11:00Z"/>
          <w:rPrChange w:id="3147" w:author="Tiffany Lin" w:date="2012-05-20T17:52:00Z">
            <w:rPr>
              <w:ins w:id="3148" w:author="Tiffany Lin" w:date="2012-05-17T04:11:00Z"/>
            </w:rPr>
          </w:rPrChange>
        </w:rPr>
        <w:pPrChange w:id="3149" w:author="Tiffany Lin" w:date="2012-05-17T04:11:00Z">
          <w:pPr>
            <w:pStyle w:val="Heading1"/>
          </w:pPr>
        </w:pPrChange>
      </w:pPr>
    </w:p>
    <w:p w:rsidR="000803C8" w:rsidRPr="005744DF" w:rsidRDefault="004D31D7" w:rsidP="005744DF">
      <w:pPr>
        <w:pStyle w:val="DoubleSpaced"/>
        <w:ind w:firstLine="720"/>
        <w:rPr>
          <w:ins w:id="3150" w:author="Tiffany Lin" w:date="2012-05-17T03:18:00Z"/>
          <w:rPrChange w:id="3151" w:author="Tiffany Lin" w:date="2012-05-20T18:43:00Z">
            <w:rPr>
              <w:ins w:id="3152" w:author="Tiffany Lin" w:date="2012-05-17T03:18:00Z"/>
              <w:rFonts w:ascii="Times New Roman" w:eastAsiaTheme="majorEastAsia" w:hAnsi="Times New Roman" w:cs="Times New Roman"/>
              <w:b/>
              <w:bCs/>
              <w:sz w:val="24"/>
              <w:szCs w:val="24"/>
            </w:rPr>
          </w:rPrChange>
        </w:rPr>
        <w:pPrChange w:id="3153" w:author="Tiffany Lin" w:date="2012-05-20T18:43:00Z">
          <w:pPr/>
        </w:pPrChange>
      </w:pPr>
      <w:ins w:id="3154" w:author="Tiffany Lin" w:date="2012-05-17T04:11:00Z">
        <w:r w:rsidRPr="00A027A5">
          <w:rPr>
            <w:rPrChange w:id="3155" w:author="Tiffany Lin" w:date="2012-05-20T17:52:00Z">
              <w:rPr/>
            </w:rPrChange>
          </w:rPr>
          <w:t xml:space="preserve">Another step one might take is to find a way to </w:t>
        </w:r>
      </w:ins>
      <w:ins w:id="3156" w:author="Tiffany Lin" w:date="2012-05-17T04:12:00Z">
        <w:r w:rsidRPr="00A027A5">
          <w:rPr>
            <w:rPrChange w:id="3157" w:author="Tiffany Lin" w:date="2012-05-20T17:52:00Z">
              <w:rPr/>
            </w:rPrChange>
          </w:rPr>
          <w:t>create another method of modeling disease related phenotypes to find the relationship between genetics and diseases that would be more effective than either the multi</w:t>
        </w:r>
      </w:ins>
      <w:ins w:id="3158" w:author="Tiffany Lin" w:date="2012-05-17T04:13:00Z">
        <w:r w:rsidRPr="00A027A5">
          <w:rPr>
            <w:rPrChange w:id="3159" w:author="Tiffany Lin" w:date="2012-05-20T17:52:00Z">
              <w:rPr/>
            </w:rPrChange>
          </w:rPr>
          <w:t xml:space="preserve">net or the single net method currently is.  </w:t>
        </w:r>
      </w:ins>
      <w:ins w:id="3160" w:author="Tiffany Lin" w:date="2012-05-17T05:43:00Z">
        <w:r w:rsidR="00BE225E" w:rsidRPr="00A027A5">
          <w:rPr>
            <w:rPrChange w:id="3161" w:author="Tiffany Lin" w:date="2012-05-20T17:52:00Z">
              <w:rPr/>
            </w:rPrChange>
          </w:rPr>
          <w:t xml:space="preserve">One would then need to compare </w:t>
        </w:r>
        <w:r w:rsidR="004278A5" w:rsidRPr="00A027A5">
          <w:rPr>
            <w:rPrChange w:id="3162" w:author="Tiffany Lin" w:date="2012-05-20T17:52:00Z">
              <w:rPr/>
            </w:rPrChange>
          </w:rPr>
          <w:t xml:space="preserve">their proposed model </w:t>
        </w:r>
        <w:r w:rsidR="00BE225E" w:rsidRPr="00A027A5">
          <w:rPr>
            <w:rPrChange w:id="3163" w:author="Tiffany Lin" w:date="2012-05-20T17:52:00Z">
              <w:rPr/>
            </w:rPrChange>
          </w:rPr>
          <w:t xml:space="preserve">in a similar </w:t>
        </w:r>
      </w:ins>
      <w:ins w:id="3164" w:author="Tiffany Lin" w:date="2012-05-17T05:44:00Z">
        <w:r w:rsidR="004278A5" w:rsidRPr="00A027A5">
          <w:rPr>
            <w:rPrChange w:id="3165" w:author="Tiffany Lin" w:date="2012-05-20T17:52:00Z">
              <w:rPr/>
            </w:rPrChange>
          </w:rPr>
          <w:t xml:space="preserve">way </w:t>
        </w:r>
      </w:ins>
      <w:ins w:id="3166" w:author="Tiffany Lin" w:date="2012-05-17T05:43:00Z">
        <w:r w:rsidR="00BE225E" w:rsidRPr="00A027A5">
          <w:rPr>
            <w:rPrChange w:id="3167" w:author="Tiffany Lin" w:date="2012-05-20T17:52:00Z">
              <w:rPr/>
            </w:rPrChange>
          </w:rPr>
          <w:t xml:space="preserve">to the one </w:t>
        </w:r>
        <w:r w:rsidR="004278A5" w:rsidRPr="00A027A5">
          <w:rPr>
            <w:rPrChange w:id="3168" w:author="Tiffany Lin" w:date="2012-05-20T17:52:00Z">
              <w:rPr/>
            </w:rPrChange>
          </w:rPr>
          <w:t>we have used to validate the model.</w:t>
        </w:r>
      </w:ins>
      <w:ins w:id="3169" w:author="Tiffany Lin" w:date="2012-05-17T03:18:00Z">
        <w:r w:rsidR="000803C8" w:rsidRPr="00A027A5">
          <w:rPr>
            <w:rPrChange w:id="3170" w:author="Tiffany Lin" w:date="2012-05-20T17:52:00Z">
              <w:rPr>
                <w:rFonts w:ascii="Times New Roman" w:hAnsi="Times New Roman" w:cs="Times New Roman"/>
                <w:sz w:val="24"/>
                <w:szCs w:val="24"/>
              </w:rPr>
            </w:rPrChange>
          </w:rPr>
          <w:br w:type="page"/>
        </w:r>
      </w:ins>
    </w:p>
    <w:p w:rsidR="00C2294A" w:rsidRPr="00A027A5" w:rsidRDefault="00123C64" w:rsidP="000803C8">
      <w:pPr>
        <w:pStyle w:val="Heading1"/>
        <w:rPr>
          <w:rFonts w:ascii="Times New Roman" w:hAnsi="Times New Roman" w:cs="Times New Roman"/>
          <w:color w:val="auto"/>
          <w:sz w:val="24"/>
          <w:szCs w:val="24"/>
          <w:rPrChange w:id="3171" w:author="Tiffany Lin" w:date="2012-05-20T17:52:00Z">
            <w:rPr>
              <w:rFonts w:ascii="Times New Roman" w:hAnsi="Times New Roman" w:cs="Times New Roman"/>
              <w:sz w:val="24"/>
              <w:szCs w:val="24"/>
            </w:rPr>
          </w:rPrChange>
        </w:rPr>
        <w:pPrChange w:id="3172" w:author="Tiffany Lin" w:date="2012-05-17T03:18:00Z">
          <w:pPr>
            <w:pStyle w:val="Heading1"/>
          </w:pPr>
        </w:pPrChange>
      </w:pPr>
      <w:bookmarkStart w:id="3173" w:name="_Toc325314334"/>
      <w:ins w:id="3174" w:author="Tiffany Lin" w:date="2012-05-17T00:21:00Z">
        <w:r w:rsidRPr="00A027A5">
          <w:rPr>
            <w:rFonts w:ascii="Times New Roman" w:hAnsi="Times New Roman" w:cs="Times New Roman"/>
            <w:color w:val="auto"/>
            <w:sz w:val="24"/>
            <w:szCs w:val="24"/>
            <w:rPrChange w:id="3175" w:author="Tiffany Lin" w:date="2012-05-20T17:52:00Z">
              <w:rPr/>
            </w:rPrChange>
          </w:rPr>
          <w:lastRenderedPageBreak/>
          <w:t>7</w:t>
        </w:r>
      </w:ins>
      <w:del w:id="3176" w:author="Tiffany Lin" w:date="2012-05-17T00:21:00Z">
        <w:r w:rsidR="00E377FD" w:rsidRPr="00A027A5" w:rsidDel="00123C64">
          <w:rPr>
            <w:rFonts w:ascii="Times New Roman" w:hAnsi="Times New Roman" w:cs="Times New Roman"/>
            <w:color w:val="auto"/>
            <w:sz w:val="24"/>
            <w:szCs w:val="24"/>
            <w:rPrChange w:id="3177" w:author="Tiffany Lin" w:date="2012-05-20T17:52:00Z">
              <w:rPr>
                <w:rFonts w:ascii="Times New Roman" w:hAnsi="Times New Roman" w:cs="Times New Roman"/>
                <w:color w:val="auto"/>
                <w:sz w:val="24"/>
                <w:szCs w:val="24"/>
              </w:rPr>
            </w:rPrChange>
          </w:rPr>
          <w:delText>8</w:delText>
        </w:r>
      </w:del>
      <w:r w:rsidR="00E377FD" w:rsidRPr="00A027A5">
        <w:rPr>
          <w:rFonts w:ascii="Times New Roman" w:hAnsi="Times New Roman" w:cs="Times New Roman"/>
          <w:color w:val="auto"/>
          <w:sz w:val="24"/>
          <w:szCs w:val="24"/>
          <w:rPrChange w:id="3178" w:author="Tiffany Lin" w:date="2012-05-20T17:52:00Z">
            <w:rPr>
              <w:rFonts w:ascii="Times New Roman" w:hAnsi="Times New Roman" w:cs="Times New Roman"/>
              <w:color w:val="auto"/>
              <w:sz w:val="24"/>
              <w:szCs w:val="24"/>
            </w:rPr>
          </w:rPrChange>
        </w:rPr>
        <w:t xml:space="preserve"> Acknowledgements</w:t>
      </w:r>
      <w:bookmarkEnd w:id="3173"/>
    </w:p>
    <w:p w:rsidR="00857300" w:rsidRPr="00A027A5" w:rsidRDefault="00E377FD" w:rsidP="006313C4">
      <w:pPr>
        <w:pStyle w:val="DoubleSpaced"/>
        <w:spacing w:line="240" w:lineRule="auto"/>
        <w:ind w:firstLine="720"/>
        <w:rPr>
          <w:rPrChange w:id="3179" w:author="Tiffany Lin" w:date="2012-05-20T17:52:00Z">
            <w:rPr/>
          </w:rPrChange>
        </w:rPr>
      </w:pPr>
      <w:r w:rsidRPr="00A027A5">
        <w:rPr>
          <w:rPrChange w:id="3180" w:author="Tiffany Lin" w:date="2012-05-20T17:52:00Z">
            <w:rPr/>
          </w:rPrChange>
        </w:rPr>
        <w:t>I would like to acknowledge and thank Gil Alterovitz and Amin Zollanvari for the guidance and helped they provided me.  They introduced me to the project and helped me get started, as well as provided me additional people to contact for help.  I also want to thank Radhika Malik and Swetha Sampath for their help whenever I got stuck, answering the questions I had about the script that I was using.  I also would like to thank Peter Szolovits for introducing me to biomedical computation via the MIT class 6.872.</w:t>
      </w:r>
    </w:p>
    <w:p w:rsidR="006A1661" w:rsidRPr="00A027A5" w:rsidRDefault="006A1661">
      <w:pPr>
        <w:rPr>
          <w:rFonts w:ascii="Times New Roman" w:eastAsia="Times New Roman" w:hAnsi="Times New Roman" w:cs="Times New Roman"/>
          <w:b/>
          <w:bCs/>
          <w:sz w:val="24"/>
          <w:szCs w:val="24"/>
          <w:rPrChange w:id="3181" w:author="Tiffany Lin" w:date="2012-05-20T17:52:00Z">
            <w:rPr>
              <w:rFonts w:ascii="Times New Roman" w:eastAsia="Times New Roman" w:hAnsi="Times New Roman" w:cs="Times New Roman"/>
              <w:b/>
              <w:bCs/>
              <w:sz w:val="27"/>
              <w:szCs w:val="27"/>
            </w:rPr>
          </w:rPrChange>
        </w:rPr>
      </w:pPr>
      <w:r w:rsidRPr="00A027A5">
        <w:rPr>
          <w:rFonts w:ascii="Times New Roman" w:hAnsi="Times New Roman" w:cs="Times New Roman"/>
          <w:sz w:val="24"/>
          <w:szCs w:val="24"/>
          <w:rPrChange w:id="3182" w:author="Tiffany Lin" w:date="2012-05-20T17:52:00Z">
            <w:rPr>
              <w:rFonts w:ascii="Times New Roman" w:hAnsi="Times New Roman" w:cs="Times New Roman"/>
            </w:rPr>
          </w:rPrChange>
        </w:rPr>
        <w:br w:type="page"/>
      </w:r>
    </w:p>
    <w:p w:rsidR="001B3B33" w:rsidRPr="00A027A5" w:rsidRDefault="001B3B33" w:rsidP="00436FE4">
      <w:pPr>
        <w:pStyle w:val="Heading1"/>
        <w:rPr>
          <w:ins w:id="3183" w:author="Tiffany Lin" w:date="2012-05-17T03:47:00Z"/>
          <w:rFonts w:ascii="Times New Roman" w:hAnsi="Times New Roman" w:cs="Times New Roman"/>
          <w:color w:val="auto"/>
          <w:sz w:val="24"/>
          <w:szCs w:val="24"/>
          <w:rPrChange w:id="3184" w:author="Tiffany Lin" w:date="2012-05-20T17:52:00Z">
            <w:rPr>
              <w:ins w:id="3185" w:author="Tiffany Lin" w:date="2012-05-17T03:47:00Z"/>
              <w:sz w:val="24"/>
              <w:szCs w:val="24"/>
            </w:rPr>
          </w:rPrChange>
        </w:rPr>
        <w:pPrChange w:id="3186" w:author="Tiffany Lin" w:date="2012-05-17T12:36:00Z">
          <w:pPr>
            <w:pStyle w:val="Heading3"/>
          </w:pPr>
        </w:pPrChange>
      </w:pPr>
      <w:bookmarkStart w:id="3187" w:name="_Toc325314335"/>
      <w:ins w:id="3188" w:author="Tiffany Lin" w:date="2012-05-17T03:46:00Z">
        <w:r w:rsidRPr="00A027A5">
          <w:rPr>
            <w:rFonts w:ascii="Times New Roman" w:hAnsi="Times New Roman" w:cs="Times New Roman"/>
            <w:color w:val="auto"/>
            <w:sz w:val="24"/>
            <w:szCs w:val="24"/>
            <w:rPrChange w:id="3189" w:author="Tiffany Lin" w:date="2012-05-20T17:52:00Z">
              <w:rPr>
                <w:sz w:val="24"/>
                <w:szCs w:val="24"/>
              </w:rPr>
            </w:rPrChange>
          </w:rPr>
          <w:lastRenderedPageBreak/>
          <w:t>8 Appendix A: List of Diseases</w:t>
        </w:r>
      </w:ins>
      <w:ins w:id="3190" w:author="Tiffany Lin" w:date="2012-05-17T03:47:00Z">
        <w:r w:rsidRPr="00A027A5">
          <w:rPr>
            <w:rFonts w:ascii="Times New Roman" w:hAnsi="Times New Roman" w:cs="Times New Roman"/>
            <w:color w:val="auto"/>
            <w:sz w:val="24"/>
            <w:szCs w:val="24"/>
            <w:rPrChange w:id="3191" w:author="Tiffany Lin" w:date="2012-05-20T17:52:00Z">
              <w:rPr>
                <w:sz w:val="24"/>
                <w:szCs w:val="24"/>
              </w:rPr>
            </w:rPrChange>
          </w:rPr>
          <w:t>/Disorders</w:t>
        </w:r>
      </w:ins>
      <w:ins w:id="3192" w:author="Tiffany Lin" w:date="2012-05-17T03:46:00Z">
        <w:r w:rsidRPr="00A027A5">
          <w:rPr>
            <w:rFonts w:ascii="Times New Roman" w:hAnsi="Times New Roman" w:cs="Times New Roman"/>
            <w:color w:val="auto"/>
            <w:sz w:val="24"/>
            <w:szCs w:val="24"/>
            <w:rPrChange w:id="3193" w:author="Tiffany Lin" w:date="2012-05-20T17:52:00Z">
              <w:rPr>
                <w:sz w:val="24"/>
                <w:szCs w:val="24"/>
              </w:rPr>
            </w:rPrChange>
          </w:rPr>
          <w:t xml:space="preserve"> Used</w:t>
        </w:r>
      </w:ins>
      <w:bookmarkEnd w:id="3187"/>
    </w:p>
    <w:p w:rsidR="00436FE4" w:rsidRPr="00A027A5" w:rsidRDefault="00253062" w:rsidP="001B3B33">
      <w:pPr>
        <w:pStyle w:val="DoubleSpaced"/>
        <w:spacing w:line="240" w:lineRule="auto"/>
        <w:rPr>
          <w:ins w:id="3194" w:author="Tiffany Lin" w:date="2012-05-17T03:46:00Z"/>
          <w:rPrChange w:id="3195" w:author="Tiffany Lin" w:date="2012-05-20T17:52:00Z">
            <w:rPr>
              <w:ins w:id="3196" w:author="Tiffany Lin" w:date="2012-05-17T03:46:00Z"/>
            </w:rPr>
          </w:rPrChange>
        </w:rPr>
        <w:pPrChange w:id="3197" w:author="Tiffany Lin" w:date="2012-05-17T03:49:00Z">
          <w:pPr>
            <w:pStyle w:val="Heading3"/>
          </w:pPr>
        </w:pPrChange>
      </w:pPr>
      <w:ins w:id="3198" w:author="Tiffany Lin" w:date="2012-05-20T20:19:00Z">
        <w:r>
          <w:t>Acne Vulgaris, Alzheimer disease, Anemia, Aortic Aneurysm, Rheumatoid Arthritis, Asthma, Atherosclerosis, Bipolar Disorder, Squamous Cell Carcinoma, Cardiomyopathy, Col</w:t>
        </w:r>
      </w:ins>
      <w:ins w:id="3199" w:author="Tiffany Lin" w:date="2012-05-20T20:20:00Z">
        <w:r>
          <w:t xml:space="preserve">itis, Dermatitis, Diabetes, Endometriosis, Epilepsy, Fibrosis, Glaucoma, Heart Disease, HIV, Huntington Disease, Hypertrophy, Hypoxia, Inflammation, Ischemia, Leiomyoma, Lung Disease, Lung Neoplasm, Lymphoma, </w:t>
        </w:r>
      </w:ins>
      <w:ins w:id="3200" w:author="Tiffany Lin" w:date="2012-05-20T20:21:00Z">
        <w:r>
          <w:t xml:space="preserve">Melanoma, Mental Disorder, Neoplasm Metastasis, Neurodegenerative Disease, Parkinson Disease, Polycystic Ovary Syndrome, Pre-Eclampsia, Progeria, Psoriasis, Pulmonary </w:t>
        </w:r>
      </w:ins>
      <w:ins w:id="3201" w:author="Tiffany Lin" w:date="2012-05-20T20:22:00Z">
        <w:r>
          <w:t>disease.</w:t>
        </w:r>
      </w:ins>
    </w:p>
    <w:p w:rsidR="00186CE2" w:rsidRPr="00A027A5" w:rsidRDefault="00186CE2">
      <w:pPr>
        <w:rPr>
          <w:ins w:id="3202" w:author="Tiffany Lin" w:date="2012-05-17T14:23:00Z"/>
          <w:rFonts w:ascii="Times New Roman" w:eastAsiaTheme="majorEastAsia" w:hAnsi="Times New Roman" w:cs="Times New Roman"/>
          <w:b/>
          <w:bCs/>
          <w:sz w:val="24"/>
          <w:szCs w:val="24"/>
          <w:rPrChange w:id="3203" w:author="Tiffany Lin" w:date="2012-05-20T17:52:00Z">
            <w:rPr>
              <w:ins w:id="3204" w:author="Tiffany Lin" w:date="2012-05-17T14:23:00Z"/>
              <w:rFonts w:ascii="Times New Roman" w:eastAsiaTheme="majorEastAsia" w:hAnsi="Times New Roman" w:cs="Times New Roman"/>
              <w:b/>
              <w:bCs/>
              <w:sz w:val="24"/>
              <w:szCs w:val="24"/>
            </w:rPr>
          </w:rPrChange>
        </w:rPr>
      </w:pPr>
      <w:ins w:id="3205" w:author="Tiffany Lin" w:date="2012-05-17T14:23:00Z">
        <w:r w:rsidRPr="00A027A5">
          <w:rPr>
            <w:rFonts w:ascii="Times New Roman" w:hAnsi="Times New Roman" w:cs="Times New Roman"/>
            <w:sz w:val="24"/>
            <w:szCs w:val="24"/>
            <w:rPrChange w:id="3206" w:author="Tiffany Lin" w:date="2012-05-20T17:52:00Z">
              <w:rPr>
                <w:rFonts w:ascii="Times New Roman" w:hAnsi="Times New Roman" w:cs="Times New Roman"/>
                <w:sz w:val="24"/>
                <w:szCs w:val="24"/>
              </w:rPr>
            </w:rPrChange>
          </w:rPr>
          <w:br w:type="page"/>
        </w:r>
      </w:ins>
    </w:p>
    <w:p w:rsidR="00187A57" w:rsidRDefault="001B3B33" w:rsidP="00436FE4">
      <w:pPr>
        <w:pStyle w:val="Heading1"/>
        <w:rPr>
          <w:ins w:id="3207" w:author="Tiffany Lin" w:date="2012-05-20T21:00:00Z"/>
          <w:rFonts w:ascii="Times New Roman" w:hAnsi="Times New Roman" w:cs="Times New Roman"/>
          <w:color w:val="auto"/>
          <w:sz w:val="24"/>
          <w:szCs w:val="24"/>
        </w:rPr>
        <w:pPrChange w:id="3208" w:author="Tiffany Lin" w:date="2012-05-17T12:36:00Z">
          <w:pPr>
            <w:pStyle w:val="Heading3"/>
          </w:pPr>
        </w:pPrChange>
      </w:pPr>
      <w:bookmarkStart w:id="3209" w:name="_Toc325314336"/>
      <w:ins w:id="3210" w:author="Tiffany Lin" w:date="2012-05-17T03:46:00Z">
        <w:r w:rsidRPr="00A027A5">
          <w:rPr>
            <w:rFonts w:ascii="Times New Roman" w:hAnsi="Times New Roman" w:cs="Times New Roman"/>
            <w:color w:val="auto"/>
            <w:sz w:val="24"/>
            <w:szCs w:val="24"/>
            <w:rPrChange w:id="3211" w:author="Tiffany Lin" w:date="2012-05-20T17:52:00Z">
              <w:rPr>
                <w:sz w:val="24"/>
                <w:szCs w:val="24"/>
              </w:rPr>
            </w:rPrChange>
          </w:rPr>
          <w:lastRenderedPageBreak/>
          <w:t>9</w:t>
        </w:r>
      </w:ins>
      <w:del w:id="3212" w:author="Tiffany Lin" w:date="2012-05-17T00:21:00Z">
        <w:r w:rsidR="00187A57" w:rsidRPr="00A027A5" w:rsidDel="00123C64">
          <w:rPr>
            <w:rFonts w:ascii="Times New Roman" w:hAnsi="Times New Roman" w:cs="Times New Roman"/>
            <w:color w:val="auto"/>
            <w:sz w:val="24"/>
            <w:szCs w:val="24"/>
            <w:rPrChange w:id="3213" w:author="Tiffany Lin" w:date="2012-05-20T17:52:00Z">
              <w:rPr/>
            </w:rPrChange>
          </w:rPr>
          <w:delText>9</w:delText>
        </w:r>
      </w:del>
      <w:r w:rsidR="00187A57" w:rsidRPr="00A027A5">
        <w:rPr>
          <w:rFonts w:ascii="Times New Roman" w:hAnsi="Times New Roman" w:cs="Times New Roman"/>
          <w:color w:val="auto"/>
          <w:sz w:val="24"/>
          <w:szCs w:val="24"/>
          <w:rPrChange w:id="3214" w:author="Tiffany Lin" w:date="2012-05-20T17:52:00Z">
            <w:rPr/>
          </w:rPrChange>
        </w:rPr>
        <w:t xml:space="preserve"> Appendix </w:t>
      </w:r>
      <w:ins w:id="3215" w:author="Tiffany Lin" w:date="2012-05-17T03:46:00Z">
        <w:r w:rsidRPr="00A027A5">
          <w:rPr>
            <w:rFonts w:ascii="Times New Roman" w:hAnsi="Times New Roman" w:cs="Times New Roman"/>
            <w:color w:val="auto"/>
            <w:sz w:val="24"/>
            <w:szCs w:val="24"/>
            <w:rPrChange w:id="3216" w:author="Tiffany Lin" w:date="2012-05-20T17:52:00Z">
              <w:rPr>
                <w:sz w:val="24"/>
                <w:szCs w:val="24"/>
              </w:rPr>
            </w:rPrChange>
          </w:rPr>
          <w:t>B</w:t>
        </w:r>
      </w:ins>
      <w:del w:id="3217" w:author="Tiffany Lin" w:date="2012-05-17T03:46:00Z">
        <w:r w:rsidR="00187A57" w:rsidRPr="00A027A5" w:rsidDel="001B3B33">
          <w:rPr>
            <w:rFonts w:ascii="Times New Roman" w:hAnsi="Times New Roman" w:cs="Times New Roman"/>
            <w:color w:val="auto"/>
            <w:sz w:val="24"/>
            <w:szCs w:val="24"/>
            <w:rPrChange w:id="3218" w:author="Tiffany Lin" w:date="2012-05-20T17:52:00Z">
              <w:rPr/>
            </w:rPrChange>
          </w:rPr>
          <w:delText>A</w:delText>
        </w:r>
      </w:del>
      <w:r w:rsidR="006A1661" w:rsidRPr="00A027A5">
        <w:rPr>
          <w:rFonts w:ascii="Times New Roman" w:hAnsi="Times New Roman" w:cs="Times New Roman"/>
          <w:color w:val="auto"/>
          <w:sz w:val="24"/>
          <w:szCs w:val="24"/>
          <w:rPrChange w:id="3219" w:author="Tiffany Lin" w:date="2012-05-20T17:52:00Z">
            <w:rPr/>
          </w:rPrChange>
        </w:rPr>
        <w:t xml:space="preserve">: </w:t>
      </w:r>
      <w:r w:rsidR="0028079E" w:rsidRPr="00A027A5">
        <w:rPr>
          <w:rFonts w:ascii="Times New Roman" w:hAnsi="Times New Roman" w:cs="Times New Roman"/>
          <w:color w:val="auto"/>
          <w:sz w:val="24"/>
          <w:szCs w:val="24"/>
          <w:rPrChange w:id="3220" w:author="Tiffany Lin" w:date="2012-05-20T17:52:00Z">
            <w:rPr/>
          </w:rPrChange>
        </w:rPr>
        <w:t>Data Gathered</w:t>
      </w:r>
      <w:bookmarkEnd w:id="3209"/>
      <w:ins w:id="3221" w:author="Tiffany Lin" w:date="2012-05-20T21:00:00Z">
        <w:r w:rsidR="001C36B0">
          <w:rPr>
            <w:rFonts w:ascii="Times New Roman" w:hAnsi="Times New Roman" w:cs="Times New Roman"/>
            <w:color w:val="auto"/>
            <w:sz w:val="24"/>
            <w:szCs w:val="24"/>
          </w:rPr>
          <w:br/>
        </w:r>
      </w:ins>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Change w:id="3222" w:author="Tiffany Lin" w:date="2012-05-20T21:44:00Z">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PrChange>
      </w:tblPr>
      <w:tblGrid>
        <w:gridCol w:w="900"/>
        <w:gridCol w:w="990"/>
        <w:gridCol w:w="900"/>
        <w:gridCol w:w="810"/>
        <w:gridCol w:w="1080"/>
        <w:gridCol w:w="900"/>
        <w:gridCol w:w="990"/>
        <w:gridCol w:w="990"/>
        <w:gridCol w:w="1080"/>
        <w:tblGridChange w:id="3223">
          <w:tblGrid>
            <w:gridCol w:w="900"/>
            <w:gridCol w:w="990"/>
            <w:gridCol w:w="900"/>
            <w:gridCol w:w="990"/>
            <w:gridCol w:w="1080"/>
            <w:gridCol w:w="900"/>
            <w:gridCol w:w="990"/>
            <w:gridCol w:w="990"/>
            <w:gridCol w:w="900"/>
          </w:tblGrid>
        </w:tblGridChange>
      </w:tblGrid>
      <w:tr w:rsidR="00E55D97" w:rsidRPr="00A027A5" w:rsidTr="00E55D97">
        <w:trPr>
          <w:trHeight w:val="300"/>
          <w:ins w:id="3224" w:author="Tiffany Lin" w:date="2012-05-19T19:38:00Z"/>
          <w:trPrChange w:id="3225" w:author="Tiffany Lin" w:date="2012-05-20T21:44:00Z">
            <w:trPr>
              <w:trHeight w:val="300"/>
            </w:trPr>
          </w:trPrChange>
        </w:trPr>
        <w:tc>
          <w:tcPr>
            <w:tcW w:w="900" w:type="dxa"/>
            <w:shd w:val="clear" w:color="auto" w:fill="auto"/>
            <w:noWrap/>
            <w:vAlign w:val="bottom"/>
            <w:hideMark/>
            <w:tcPrChange w:id="3226" w:author="Tiffany Lin" w:date="2012-05-20T21:44:00Z">
              <w:tcPr>
                <w:tcW w:w="900" w:type="dxa"/>
                <w:shd w:val="clear" w:color="auto" w:fill="auto"/>
                <w:noWrap/>
                <w:vAlign w:val="bottom"/>
                <w:hideMark/>
              </w:tcPr>
            </w:tcPrChange>
          </w:tcPr>
          <w:p w:rsidR="0023494D" w:rsidRPr="00A027A5" w:rsidRDefault="00E55D97" w:rsidP="0023494D">
            <w:pPr>
              <w:spacing w:after="0" w:line="240" w:lineRule="auto"/>
              <w:rPr>
                <w:ins w:id="3227" w:author="Tiffany Lin" w:date="2012-05-19T19:38:00Z"/>
                <w:rFonts w:ascii="Times New Roman" w:eastAsia="Times New Roman" w:hAnsi="Times New Roman" w:cs="Times New Roman"/>
                <w:sz w:val="24"/>
                <w:szCs w:val="24"/>
                <w:rPrChange w:id="3228" w:author="Tiffany Lin" w:date="2012-05-20T17:52:00Z">
                  <w:rPr>
                    <w:ins w:id="3229" w:author="Tiffany Lin" w:date="2012-05-19T19:38:00Z"/>
                    <w:rFonts w:ascii="Calibri" w:eastAsia="Times New Roman" w:hAnsi="Calibri" w:cs="Times New Roman"/>
                    <w:color w:val="000000"/>
                  </w:rPr>
                </w:rPrChange>
              </w:rPr>
            </w:pPr>
            <w:ins w:id="3230" w:author="Tiffany Lin" w:date="2012-05-20T21:41:00Z">
              <w:r>
                <w:rPr>
                  <w:rFonts w:ascii="Times New Roman" w:eastAsia="Times New Roman" w:hAnsi="Times New Roman" w:cs="Times New Roman"/>
                  <w:sz w:val="24"/>
                  <w:szCs w:val="24"/>
                </w:rPr>
                <w:t>#</w:t>
              </w:r>
            </w:ins>
            <w:ins w:id="3231" w:author="Tiffany Lin" w:date="2012-05-19T19:40:00Z">
              <w:r w:rsidR="0023494D" w:rsidRPr="00A027A5">
                <w:rPr>
                  <w:rFonts w:ascii="Times New Roman" w:eastAsia="Times New Roman" w:hAnsi="Times New Roman" w:cs="Times New Roman"/>
                  <w:sz w:val="24"/>
                  <w:szCs w:val="24"/>
                  <w:rPrChange w:id="3232" w:author="Tiffany Lin" w:date="2012-05-20T17:52:00Z">
                    <w:rPr>
                      <w:rFonts w:ascii="Calibri" w:eastAsia="Times New Roman" w:hAnsi="Calibri" w:cs="Times New Roman"/>
                      <w:color w:val="000000"/>
                    </w:rPr>
                  </w:rPrChange>
                </w:rPr>
                <w:t xml:space="preserve"> of Data</w:t>
              </w:r>
            </w:ins>
            <w:ins w:id="3233" w:author="Tiffany Lin" w:date="2012-05-19T19:43:00Z">
              <w:r w:rsidR="00072047" w:rsidRPr="00A027A5">
                <w:rPr>
                  <w:rFonts w:ascii="Times New Roman" w:eastAsia="Times New Roman" w:hAnsi="Times New Roman" w:cs="Times New Roman"/>
                  <w:sz w:val="24"/>
                  <w:szCs w:val="24"/>
                  <w:rPrChange w:id="3234" w:author="Tiffany Lin" w:date="2012-05-20T17:52:00Z">
                    <w:rPr>
                      <w:rFonts w:ascii="Times New Roman" w:eastAsia="Times New Roman" w:hAnsi="Times New Roman" w:cs="Times New Roman"/>
                      <w:color w:val="000000"/>
                      <w:sz w:val="24"/>
                      <w:szCs w:val="24"/>
                    </w:rPr>
                  </w:rPrChange>
                </w:rPr>
                <w:t xml:space="preserve"> </w:t>
              </w:r>
            </w:ins>
            <w:ins w:id="3235" w:author="Tiffany Lin" w:date="2012-05-19T19:40:00Z">
              <w:r w:rsidR="0023494D" w:rsidRPr="00A027A5">
                <w:rPr>
                  <w:rFonts w:ascii="Times New Roman" w:eastAsia="Times New Roman" w:hAnsi="Times New Roman" w:cs="Times New Roman"/>
                  <w:sz w:val="24"/>
                  <w:szCs w:val="24"/>
                  <w:rPrChange w:id="3236" w:author="Tiffany Lin" w:date="2012-05-20T17:52:00Z">
                    <w:rPr>
                      <w:rFonts w:ascii="Calibri" w:eastAsia="Times New Roman" w:hAnsi="Calibri" w:cs="Times New Roman"/>
                      <w:color w:val="000000"/>
                    </w:rPr>
                  </w:rPrChange>
                </w:rPr>
                <w:t xml:space="preserve">Sets </w:t>
              </w:r>
            </w:ins>
            <w:ins w:id="3237" w:author="Tiffany Lin" w:date="2012-05-19T19:38:00Z">
              <w:r w:rsidR="0023494D" w:rsidRPr="00A027A5">
                <w:rPr>
                  <w:rFonts w:ascii="Times New Roman" w:eastAsia="Times New Roman" w:hAnsi="Times New Roman" w:cs="Times New Roman"/>
                  <w:sz w:val="24"/>
                  <w:szCs w:val="24"/>
                  <w:rPrChange w:id="3238" w:author="Tiffany Lin" w:date="2012-05-20T17:52:00Z">
                    <w:rPr>
                      <w:rFonts w:ascii="Calibri" w:eastAsia="Times New Roman" w:hAnsi="Calibri" w:cs="Times New Roman"/>
                      <w:color w:val="000000"/>
                    </w:rPr>
                  </w:rPrChange>
                </w:rPr>
                <w:t>picked</w:t>
              </w:r>
            </w:ins>
          </w:p>
        </w:tc>
        <w:tc>
          <w:tcPr>
            <w:tcW w:w="990" w:type="dxa"/>
            <w:shd w:val="clear" w:color="auto" w:fill="auto"/>
            <w:noWrap/>
            <w:vAlign w:val="bottom"/>
            <w:hideMark/>
            <w:tcPrChange w:id="3239" w:author="Tiffany Lin" w:date="2012-05-20T21:44:00Z">
              <w:tcPr>
                <w:tcW w:w="990" w:type="dxa"/>
                <w:shd w:val="clear" w:color="auto" w:fill="auto"/>
                <w:noWrap/>
                <w:vAlign w:val="bottom"/>
                <w:hideMark/>
              </w:tcPr>
            </w:tcPrChange>
          </w:tcPr>
          <w:p w:rsidR="0023494D" w:rsidRPr="00A027A5" w:rsidRDefault="00E55D97" w:rsidP="00E55D97">
            <w:pPr>
              <w:spacing w:after="0" w:line="240" w:lineRule="auto"/>
              <w:rPr>
                <w:ins w:id="3240" w:author="Tiffany Lin" w:date="2012-05-19T19:38:00Z"/>
                <w:rFonts w:ascii="Times New Roman" w:eastAsia="Times New Roman" w:hAnsi="Times New Roman" w:cs="Times New Roman"/>
                <w:sz w:val="24"/>
                <w:szCs w:val="24"/>
                <w:rPrChange w:id="3241" w:author="Tiffany Lin" w:date="2012-05-20T17:52:00Z">
                  <w:rPr>
                    <w:ins w:id="3242" w:author="Tiffany Lin" w:date="2012-05-19T19:38:00Z"/>
                    <w:rFonts w:ascii="Calibri" w:eastAsia="Times New Roman" w:hAnsi="Calibri" w:cs="Times New Roman"/>
                    <w:color w:val="000000"/>
                  </w:rPr>
                </w:rPrChange>
              </w:rPr>
              <w:pPrChange w:id="3243" w:author="Tiffany Lin" w:date="2012-05-20T21:42:00Z">
                <w:pPr>
                  <w:spacing w:after="0" w:line="240" w:lineRule="auto"/>
                </w:pPr>
              </w:pPrChange>
            </w:pPr>
            <w:ins w:id="3244" w:author="Tiffany Lin" w:date="2012-05-20T21:41:00Z">
              <w:r>
                <w:rPr>
                  <w:rFonts w:ascii="Times New Roman" w:eastAsia="Times New Roman" w:hAnsi="Times New Roman" w:cs="Times New Roman"/>
                  <w:sz w:val="24"/>
                  <w:szCs w:val="24"/>
                </w:rPr>
                <w:t>#</w:t>
              </w:r>
            </w:ins>
            <w:ins w:id="3245" w:author="Tiffany Lin" w:date="2012-05-19T19:41:00Z">
              <w:r w:rsidR="0023494D" w:rsidRPr="00A027A5">
                <w:rPr>
                  <w:rFonts w:ascii="Times New Roman" w:eastAsia="Times New Roman" w:hAnsi="Times New Roman" w:cs="Times New Roman"/>
                  <w:sz w:val="24"/>
                  <w:szCs w:val="24"/>
                  <w:rPrChange w:id="3246" w:author="Tiffany Lin" w:date="2012-05-20T17:52:00Z">
                    <w:rPr>
                      <w:rFonts w:ascii="Calibri" w:eastAsia="Times New Roman" w:hAnsi="Calibri" w:cs="Times New Roman"/>
                      <w:color w:val="000000"/>
                    </w:rPr>
                  </w:rPrChange>
                </w:rPr>
                <w:t xml:space="preserve"> of Data</w:t>
              </w:r>
            </w:ins>
            <w:ins w:id="3247" w:author="Tiffany Lin" w:date="2012-05-19T19:43:00Z">
              <w:r w:rsidR="00072047" w:rsidRPr="00A027A5">
                <w:rPr>
                  <w:rFonts w:ascii="Times New Roman" w:eastAsia="Times New Roman" w:hAnsi="Times New Roman" w:cs="Times New Roman"/>
                  <w:sz w:val="24"/>
                  <w:szCs w:val="24"/>
                  <w:rPrChange w:id="3248" w:author="Tiffany Lin" w:date="2012-05-20T17:52:00Z">
                    <w:rPr>
                      <w:rFonts w:ascii="Times New Roman" w:eastAsia="Times New Roman" w:hAnsi="Times New Roman" w:cs="Times New Roman"/>
                      <w:color w:val="000000"/>
                      <w:sz w:val="24"/>
                      <w:szCs w:val="24"/>
                    </w:rPr>
                  </w:rPrChange>
                </w:rPr>
                <w:t xml:space="preserve"> </w:t>
              </w:r>
            </w:ins>
            <w:ins w:id="3249" w:author="Tiffany Lin" w:date="2012-05-19T19:41:00Z">
              <w:r w:rsidR="0023494D" w:rsidRPr="00A027A5">
                <w:rPr>
                  <w:rFonts w:ascii="Times New Roman" w:eastAsia="Times New Roman" w:hAnsi="Times New Roman" w:cs="Times New Roman"/>
                  <w:sz w:val="24"/>
                  <w:szCs w:val="24"/>
                  <w:rPrChange w:id="3250" w:author="Tiffany Lin" w:date="2012-05-20T17:52:00Z">
                    <w:rPr>
                      <w:rFonts w:ascii="Calibri" w:eastAsia="Times New Roman" w:hAnsi="Calibri" w:cs="Times New Roman"/>
                      <w:color w:val="000000"/>
                    </w:rPr>
                  </w:rPrChange>
                </w:rPr>
                <w:t xml:space="preserve">Sets </w:t>
              </w:r>
            </w:ins>
            <w:ins w:id="3251" w:author="Tiffany Lin" w:date="2012-05-20T21:42:00Z">
              <w:r>
                <w:rPr>
                  <w:rFonts w:ascii="Times New Roman" w:eastAsia="Times New Roman" w:hAnsi="Times New Roman" w:cs="Times New Roman"/>
                  <w:sz w:val="24"/>
                  <w:szCs w:val="24"/>
                </w:rPr>
                <w:t>after pipeline</w:t>
              </w:r>
            </w:ins>
          </w:p>
        </w:tc>
        <w:tc>
          <w:tcPr>
            <w:tcW w:w="900" w:type="dxa"/>
            <w:shd w:val="clear" w:color="auto" w:fill="auto"/>
            <w:noWrap/>
            <w:vAlign w:val="bottom"/>
            <w:hideMark/>
            <w:tcPrChange w:id="3252" w:author="Tiffany Lin" w:date="2012-05-20T21:44:00Z">
              <w:tcPr>
                <w:tcW w:w="900" w:type="dxa"/>
                <w:shd w:val="clear" w:color="auto" w:fill="auto"/>
                <w:noWrap/>
                <w:vAlign w:val="bottom"/>
                <w:hideMark/>
              </w:tcPr>
            </w:tcPrChange>
          </w:tcPr>
          <w:p w:rsidR="0023494D" w:rsidRPr="00A027A5" w:rsidRDefault="0023494D" w:rsidP="00E55D97">
            <w:pPr>
              <w:spacing w:after="0" w:line="240" w:lineRule="auto"/>
              <w:rPr>
                <w:ins w:id="3253" w:author="Tiffany Lin" w:date="2012-05-19T19:38:00Z"/>
                <w:rFonts w:ascii="Times New Roman" w:eastAsia="Times New Roman" w:hAnsi="Times New Roman" w:cs="Times New Roman"/>
                <w:sz w:val="24"/>
                <w:szCs w:val="24"/>
                <w:rPrChange w:id="3254" w:author="Tiffany Lin" w:date="2012-05-20T17:52:00Z">
                  <w:rPr>
                    <w:ins w:id="3255" w:author="Tiffany Lin" w:date="2012-05-19T19:38:00Z"/>
                    <w:rFonts w:ascii="Calibri" w:eastAsia="Times New Roman" w:hAnsi="Calibri" w:cs="Times New Roman"/>
                    <w:color w:val="000000"/>
                  </w:rPr>
                </w:rPrChange>
              </w:rPr>
              <w:pPrChange w:id="3256" w:author="Tiffany Lin" w:date="2012-05-20T21:41:00Z">
                <w:pPr>
                  <w:spacing w:after="0" w:line="240" w:lineRule="auto"/>
                </w:pPr>
              </w:pPrChange>
            </w:pPr>
            <w:ins w:id="3257" w:author="Tiffany Lin" w:date="2012-05-19T19:41:00Z">
              <w:r w:rsidRPr="00A027A5">
                <w:rPr>
                  <w:rFonts w:ascii="Times New Roman" w:eastAsia="Times New Roman" w:hAnsi="Times New Roman" w:cs="Times New Roman"/>
                  <w:sz w:val="24"/>
                  <w:szCs w:val="24"/>
                  <w:rPrChange w:id="3258" w:author="Tiffany Lin" w:date="2012-05-20T17:52:00Z">
                    <w:rPr>
                      <w:rFonts w:ascii="Calibri" w:eastAsia="Times New Roman" w:hAnsi="Calibri" w:cs="Times New Roman"/>
                      <w:color w:val="000000"/>
                    </w:rPr>
                  </w:rPrChange>
                </w:rPr>
                <w:t>T</w:t>
              </w:r>
            </w:ins>
            <w:ins w:id="3259" w:author="Tiffany Lin" w:date="2012-05-19T19:38:00Z">
              <w:r w:rsidRPr="00A027A5">
                <w:rPr>
                  <w:rFonts w:ascii="Times New Roman" w:eastAsia="Times New Roman" w:hAnsi="Times New Roman" w:cs="Times New Roman"/>
                  <w:sz w:val="24"/>
                  <w:szCs w:val="24"/>
                  <w:rPrChange w:id="3260" w:author="Tiffany Lin" w:date="2012-05-20T17:52:00Z">
                    <w:rPr>
                      <w:rFonts w:ascii="Calibri" w:eastAsia="Times New Roman" w:hAnsi="Calibri" w:cs="Times New Roman"/>
                      <w:color w:val="000000"/>
                    </w:rPr>
                  </w:rPrChange>
                </w:rPr>
                <w:t>otal</w:t>
              </w:r>
            </w:ins>
            <w:ins w:id="3261" w:author="Tiffany Lin" w:date="2012-05-19T19:41:00Z">
              <w:r w:rsidRPr="00A027A5">
                <w:rPr>
                  <w:rFonts w:ascii="Times New Roman" w:eastAsia="Times New Roman" w:hAnsi="Times New Roman" w:cs="Times New Roman"/>
                  <w:sz w:val="24"/>
                  <w:szCs w:val="24"/>
                  <w:rPrChange w:id="3262" w:author="Tiffany Lin" w:date="2012-05-20T17:52:00Z">
                    <w:rPr>
                      <w:rFonts w:ascii="Calibri" w:eastAsia="Times New Roman" w:hAnsi="Calibri" w:cs="Times New Roman"/>
                      <w:color w:val="000000"/>
                    </w:rPr>
                  </w:rPrChange>
                </w:rPr>
                <w:t xml:space="preserve"> </w:t>
              </w:r>
            </w:ins>
            <w:ins w:id="3263" w:author="Tiffany Lin" w:date="2012-05-20T21:41:00Z">
              <w:r w:rsidR="00E55D97">
                <w:rPr>
                  <w:rFonts w:ascii="Times New Roman" w:eastAsia="Times New Roman" w:hAnsi="Times New Roman" w:cs="Times New Roman"/>
                  <w:sz w:val="24"/>
                  <w:szCs w:val="24"/>
                </w:rPr>
                <w:t>#</w:t>
              </w:r>
            </w:ins>
            <w:ins w:id="3264" w:author="Tiffany Lin" w:date="2012-05-19T19:41:00Z">
              <w:r w:rsidRPr="00A027A5">
                <w:rPr>
                  <w:rFonts w:ascii="Times New Roman" w:eastAsia="Times New Roman" w:hAnsi="Times New Roman" w:cs="Times New Roman"/>
                  <w:sz w:val="24"/>
                  <w:szCs w:val="24"/>
                  <w:rPrChange w:id="3265" w:author="Tiffany Lin" w:date="2012-05-20T17:52:00Z">
                    <w:rPr>
                      <w:rFonts w:ascii="Calibri" w:eastAsia="Times New Roman" w:hAnsi="Calibri" w:cs="Times New Roman"/>
                      <w:color w:val="000000"/>
                    </w:rPr>
                  </w:rPrChange>
                </w:rPr>
                <w:t xml:space="preserve"> of Data</w:t>
              </w:r>
            </w:ins>
            <w:ins w:id="3266" w:author="Tiffany Lin" w:date="2012-05-19T19:43:00Z">
              <w:r w:rsidR="00072047" w:rsidRPr="00A027A5">
                <w:rPr>
                  <w:rFonts w:ascii="Times New Roman" w:eastAsia="Times New Roman" w:hAnsi="Times New Roman" w:cs="Times New Roman"/>
                  <w:sz w:val="24"/>
                  <w:szCs w:val="24"/>
                  <w:rPrChange w:id="3267" w:author="Tiffany Lin" w:date="2012-05-20T17:52:00Z">
                    <w:rPr>
                      <w:rFonts w:ascii="Times New Roman" w:eastAsia="Times New Roman" w:hAnsi="Times New Roman" w:cs="Times New Roman"/>
                      <w:color w:val="000000"/>
                      <w:sz w:val="24"/>
                      <w:szCs w:val="24"/>
                    </w:rPr>
                  </w:rPrChange>
                </w:rPr>
                <w:t xml:space="preserve"> </w:t>
              </w:r>
            </w:ins>
            <w:ins w:id="3268" w:author="Tiffany Lin" w:date="2012-05-19T19:41:00Z">
              <w:r w:rsidRPr="00A027A5">
                <w:rPr>
                  <w:rFonts w:ascii="Times New Roman" w:eastAsia="Times New Roman" w:hAnsi="Times New Roman" w:cs="Times New Roman"/>
                  <w:sz w:val="24"/>
                  <w:szCs w:val="24"/>
                  <w:rPrChange w:id="3269" w:author="Tiffany Lin" w:date="2012-05-20T17:52:00Z">
                    <w:rPr>
                      <w:rFonts w:ascii="Calibri" w:eastAsia="Times New Roman" w:hAnsi="Calibri" w:cs="Times New Roman"/>
                      <w:color w:val="000000"/>
                    </w:rPr>
                  </w:rPrChange>
                </w:rPr>
                <w:t>Sets</w:t>
              </w:r>
            </w:ins>
          </w:p>
        </w:tc>
        <w:tc>
          <w:tcPr>
            <w:tcW w:w="810" w:type="dxa"/>
            <w:shd w:val="clear" w:color="auto" w:fill="auto"/>
            <w:noWrap/>
            <w:vAlign w:val="bottom"/>
            <w:hideMark/>
            <w:tcPrChange w:id="3270" w:author="Tiffany Lin" w:date="2012-05-20T21:44:00Z">
              <w:tcPr>
                <w:tcW w:w="990" w:type="dxa"/>
                <w:shd w:val="clear" w:color="auto" w:fill="auto"/>
                <w:noWrap/>
                <w:vAlign w:val="bottom"/>
                <w:hideMark/>
              </w:tcPr>
            </w:tcPrChange>
          </w:tcPr>
          <w:p w:rsidR="0023494D" w:rsidRPr="00A027A5" w:rsidRDefault="0023494D" w:rsidP="00072047">
            <w:pPr>
              <w:spacing w:after="0" w:line="240" w:lineRule="auto"/>
              <w:rPr>
                <w:ins w:id="3271" w:author="Tiffany Lin" w:date="2012-05-19T19:38:00Z"/>
                <w:rFonts w:ascii="Times New Roman" w:eastAsia="Times New Roman" w:hAnsi="Times New Roman" w:cs="Times New Roman"/>
                <w:sz w:val="24"/>
                <w:szCs w:val="24"/>
                <w:rPrChange w:id="3272" w:author="Tiffany Lin" w:date="2012-05-20T17:52:00Z">
                  <w:rPr>
                    <w:ins w:id="3273" w:author="Tiffany Lin" w:date="2012-05-19T19:38:00Z"/>
                    <w:rFonts w:ascii="Calibri" w:eastAsia="Times New Roman" w:hAnsi="Calibri" w:cs="Times New Roman"/>
                    <w:color w:val="000000"/>
                  </w:rPr>
                </w:rPrChange>
              </w:rPr>
              <w:pPrChange w:id="3274" w:author="Tiffany Lin" w:date="2012-05-19T19:42:00Z">
                <w:pPr>
                  <w:spacing w:after="0" w:line="240" w:lineRule="auto"/>
                </w:pPr>
              </w:pPrChange>
            </w:pPr>
            <w:ins w:id="3275" w:author="Tiffany Lin" w:date="2012-05-19T19:38:00Z">
              <w:r w:rsidRPr="00A027A5">
                <w:rPr>
                  <w:rFonts w:ascii="Times New Roman" w:eastAsia="Times New Roman" w:hAnsi="Times New Roman" w:cs="Times New Roman"/>
                  <w:sz w:val="24"/>
                  <w:szCs w:val="24"/>
                  <w:rPrChange w:id="3276" w:author="Tiffany Lin" w:date="2012-05-20T17:52:00Z">
                    <w:rPr>
                      <w:rFonts w:ascii="Calibri" w:eastAsia="Times New Roman" w:hAnsi="Calibri" w:cs="Times New Roman"/>
                      <w:color w:val="000000"/>
                    </w:rPr>
                  </w:rPrChange>
                </w:rPr>
                <w:t>single net ROC</w:t>
              </w:r>
            </w:ins>
            <w:ins w:id="3277" w:author="Tiffany Lin" w:date="2012-05-19T19:42:00Z">
              <w:r w:rsidR="00072047" w:rsidRPr="00A027A5">
                <w:rPr>
                  <w:rFonts w:ascii="Times New Roman" w:eastAsia="Times New Roman" w:hAnsi="Times New Roman" w:cs="Times New Roman"/>
                  <w:sz w:val="24"/>
                  <w:szCs w:val="24"/>
                  <w:rPrChange w:id="3278" w:author="Tiffany Lin" w:date="2012-05-20T17:52:00Z">
                    <w:rPr>
                      <w:rFonts w:ascii="Times New Roman" w:eastAsia="Times New Roman" w:hAnsi="Times New Roman" w:cs="Times New Roman"/>
                      <w:color w:val="000000"/>
                      <w:sz w:val="24"/>
                      <w:szCs w:val="24"/>
                    </w:rPr>
                  </w:rPrChange>
                </w:rPr>
                <w:t xml:space="preserve"> Area</w:t>
              </w:r>
            </w:ins>
          </w:p>
        </w:tc>
        <w:tc>
          <w:tcPr>
            <w:tcW w:w="1080" w:type="dxa"/>
            <w:shd w:val="clear" w:color="auto" w:fill="auto"/>
            <w:noWrap/>
            <w:vAlign w:val="bottom"/>
            <w:hideMark/>
            <w:tcPrChange w:id="3279" w:author="Tiffany Lin" w:date="2012-05-20T21:44:00Z">
              <w:tcPr>
                <w:tcW w:w="1080" w:type="dxa"/>
                <w:shd w:val="clear" w:color="auto" w:fill="auto"/>
                <w:noWrap/>
                <w:vAlign w:val="bottom"/>
                <w:hideMark/>
              </w:tcPr>
            </w:tcPrChange>
          </w:tcPr>
          <w:p w:rsidR="0023494D" w:rsidRPr="00A027A5" w:rsidRDefault="00072047" w:rsidP="0023494D">
            <w:pPr>
              <w:spacing w:after="0" w:line="240" w:lineRule="auto"/>
              <w:rPr>
                <w:ins w:id="3280" w:author="Tiffany Lin" w:date="2012-05-19T19:38:00Z"/>
                <w:rFonts w:ascii="Times New Roman" w:eastAsia="Times New Roman" w:hAnsi="Times New Roman" w:cs="Times New Roman"/>
                <w:sz w:val="24"/>
                <w:szCs w:val="24"/>
                <w:rPrChange w:id="3281" w:author="Tiffany Lin" w:date="2012-05-20T17:52:00Z">
                  <w:rPr>
                    <w:ins w:id="3282" w:author="Tiffany Lin" w:date="2012-05-19T19:38:00Z"/>
                    <w:rFonts w:ascii="Calibri" w:eastAsia="Times New Roman" w:hAnsi="Calibri" w:cs="Times New Roman"/>
                    <w:color w:val="000000"/>
                  </w:rPr>
                </w:rPrChange>
              </w:rPr>
            </w:pPr>
            <w:ins w:id="3283" w:author="Tiffany Lin" w:date="2012-05-19T19:38:00Z">
              <w:r w:rsidRPr="00A027A5">
                <w:rPr>
                  <w:rFonts w:ascii="Times New Roman" w:eastAsia="Times New Roman" w:hAnsi="Times New Roman" w:cs="Times New Roman"/>
                  <w:sz w:val="24"/>
                  <w:szCs w:val="24"/>
                  <w:rPrChange w:id="3284" w:author="Tiffany Lin" w:date="2012-05-20T17:52:00Z">
                    <w:rPr>
                      <w:rFonts w:ascii="Times New Roman" w:eastAsia="Times New Roman" w:hAnsi="Times New Roman" w:cs="Times New Roman"/>
                      <w:color w:val="000000"/>
                      <w:sz w:val="24"/>
                      <w:szCs w:val="24"/>
                    </w:rPr>
                  </w:rPrChange>
                </w:rPr>
                <w:t xml:space="preserve">multinet </w:t>
              </w:r>
              <w:r w:rsidR="0023494D" w:rsidRPr="00A027A5">
                <w:rPr>
                  <w:rFonts w:ascii="Times New Roman" w:eastAsia="Times New Roman" w:hAnsi="Times New Roman" w:cs="Times New Roman"/>
                  <w:sz w:val="24"/>
                  <w:szCs w:val="24"/>
                  <w:rPrChange w:id="3285" w:author="Tiffany Lin" w:date="2012-05-20T17:52:00Z">
                    <w:rPr>
                      <w:rFonts w:ascii="Calibri" w:eastAsia="Times New Roman" w:hAnsi="Calibri" w:cs="Times New Roman"/>
                      <w:color w:val="000000"/>
                    </w:rPr>
                  </w:rPrChange>
                </w:rPr>
                <w:t>ROC</w:t>
              </w:r>
            </w:ins>
            <w:ins w:id="3286" w:author="Tiffany Lin" w:date="2012-05-19T19:42:00Z">
              <w:r w:rsidRPr="00A027A5">
                <w:rPr>
                  <w:rFonts w:ascii="Times New Roman" w:eastAsia="Times New Roman" w:hAnsi="Times New Roman" w:cs="Times New Roman"/>
                  <w:sz w:val="24"/>
                  <w:szCs w:val="24"/>
                  <w:rPrChange w:id="3287" w:author="Tiffany Lin" w:date="2012-05-20T17:52:00Z">
                    <w:rPr>
                      <w:rFonts w:ascii="Times New Roman" w:eastAsia="Times New Roman" w:hAnsi="Times New Roman" w:cs="Times New Roman"/>
                      <w:color w:val="000000"/>
                      <w:sz w:val="24"/>
                      <w:szCs w:val="24"/>
                    </w:rPr>
                  </w:rPrChange>
                </w:rPr>
                <w:t xml:space="preserve"> Area</w:t>
              </w:r>
            </w:ins>
          </w:p>
        </w:tc>
        <w:tc>
          <w:tcPr>
            <w:tcW w:w="900" w:type="dxa"/>
            <w:shd w:val="clear" w:color="auto" w:fill="auto"/>
            <w:noWrap/>
            <w:vAlign w:val="bottom"/>
            <w:hideMark/>
            <w:tcPrChange w:id="3288" w:author="Tiffany Lin" w:date="2012-05-20T21:44:00Z">
              <w:tcPr>
                <w:tcW w:w="900" w:type="dxa"/>
                <w:shd w:val="clear" w:color="auto" w:fill="auto"/>
                <w:noWrap/>
                <w:vAlign w:val="bottom"/>
                <w:hideMark/>
              </w:tcPr>
            </w:tcPrChange>
          </w:tcPr>
          <w:p w:rsidR="00072047" w:rsidRPr="00A027A5" w:rsidRDefault="00E55D97" w:rsidP="00E55D97">
            <w:pPr>
              <w:spacing w:after="0" w:line="240" w:lineRule="auto"/>
              <w:rPr>
                <w:ins w:id="3289" w:author="Tiffany Lin" w:date="2012-05-19T19:38:00Z"/>
                <w:rFonts w:ascii="Times New Roman" w:eastAsia="Times New Roman" w:hAnsi="Times New Roman" w:cs="Times New Roman"/>
                <w:sz w:val="24"/>
                <w:szCs w:val="24"/>
                <w:rPrChange w:id="3290" w:author="Tiffany Lin" w:date="2012-05-20T17:52:00Z">
                  <w:rPr>
                    <w:ins w:id="3291" w:author="Tiffany Lin" w:date="2012-05-19T19:38:00Z"/>
                    <w:rFonts w:ascii="Calibri" w:eastAsia="Times New Roman" w:hAnsi="Calibri" w:cs="Times New Roman"/>
                    <w:color w:val="000000"/>
                  </w:rPr>
                </w:rPrChange>
              </w:rPr>
              <w:pPrChange w:id="3292" w:author="Tiffany Lin" w:date="2012-05-20T21:43:00Z">
                <w:pPr>
                  <w:spacing w:after="0" w:line="240" w:lineRule="auto"/>
                </w:pPr>
              </w:pPrChange>
            </w:pPr>
            <w:ins w:id="3293" w:author="Tiffany Lin" w:date="2012-05-20T21:43:00Z">
              <w:r>
                <w:rPr>
                  <w:rFonts w:ascii="Times New Roman" w:eastAsia="Times New Roman" w:hAnsi="Times New Roman" w:cs="Times New Roman"/>
                  <w:sz w:val="24"/>
                  <w:szCs w:val="24"/>
                </w:rPr>
                <w:t>delta</w:t>
              </w:r>
            </w:ins>
            <w:ins w:id="3294" w:author="Tiffany Lin" w:date="2012-05-19T19:38:00Z">
              <w:r w:rsidR="0023494D" w:rsidRPr="00A027A5">
                <w:rPr>
                  <w:rFonts w:ascii="Times New Roman" w:eastAsia="Times New Roman" w:hAnsi="Times New Roman" w:cs="Times New Roman"/>
                  <w:sz w:val="24"/>
                  <w:szCs w:val="24"/>
                  <w:rPrChange w:id="3295" w:author="Tiffany Lin" w:date="2012-05-20T17:52:00Z">
                    <w:rPr>
                      <w:rFonts w:ascii="Calibri" w:eastAsia="Times New Roman" w:hAnsi="Calibri" w:cs="Times New Roman"/>
                      <w:color w:val="000000"/>
                    </w:rPr>
                  </w:rPrChange>
                </w:rPr>
                <w:t xml:space="preserve"> ROC</w:t>
              </w:r>
            </w:ins>
            <w:ins w:id="3296" w:author="Tiffany Lin" w:date="2012-05-19T19:43:00Z">
              <w:r w:rsidR="00072047" w:rsidRPr="00A027A5">
                <w:rPr>
                  <w:rFonts w:ascii="Times New Roman" w:eastAsia="Times New Roman" w:hAnsi="Times New Roman" w:cs="Times New Roman"/>
                  <w:sz w:val="24"/>
                  <w:szCs w:val="24"/>
                  <w:rPrChange w:id="3297" w:author="Tiffany Lin" w:date="2012-05-20T17:52:00Z">
                    <w:rPr>
                      <w:rFonts w:ascii="Times New Roman" w:eastAsia="Times New Roman" w:hAnsi="Times New Roman" w:cs="Times New Roman"/>
                      <w:color w:val="000000"/>
                      <w:sz w:val="24"/>
                      <w:szCs w:val="24"/>
                    </w:rPr>
                  </w:rPrChange>
                </w:rPr>
                <w:t xml:space="preserve"> Area</w:t>
              </w:r>
            </w:ins>
          </w:p>
        </w:tc>
        <w:tc>
          <w:tcPr>
            <w:tcW w:w="990" w:type="dxa"/>
            <w:shd w:val="clear" w:color="auto" w:fill="auto"/>
            <w:noWrap/>
            <w:vAlign w:val="bottom"/>
            <w:hideMark/>
            <w:tcPrChange w:id="329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rPr>
                <w:ins w:id="3299" w:author="Tiffany Lin" w:date="2012-05-19T19:39:00Z"/>
                <w:rFonts w:ascii="Times New Roman" w:eastAsia="Times New Roman" w:hAnsi="Times New Roman" w:cs="Times New Roman"/>
                <w:sz w:val="24"/>
                <w:szCs w:val="24"/>
                <w:rPrChange w:id="3300" w:author="Tiffany Lin" w:date="2012-05-20T17:52:00Z">
                  <w:rPr>
                    <w:ins w:id="3301" w:author="Tiffany Lin" w:date="2012-05-19T19:39:00Z"/>
                    <w:rFonts w:ascii="Calibri" w:eastAsia="Times New Roman" w:hAnsi="Calibri" w:cs="Times New Roman"/>
                    <w:color w:val="000000"/>
                  </w:rPr>
                </w:rPrChange>
              </w:rPr>
            </w:pPr>
            <w:ins w:id="3302" w:author="Tiffany Lin" w:date="2012-05-19T19:38:00Z">
              <w:r w:rsidRPr="00A027A5">
                <w:rPr>
                  <w:rFonts w:ascii="Times New Roman" w:eastAsia="Times New Roman" w:hAnsi="Times New Roman" w:cs="Times New Roman"/>
                  <w:sz w:val="24"/>
                  <w:szCs w:val="24"/>
                  <w:rPrChange w:id="3303" w:author="Tiffany Lin" w:date="2012-05-20T17:52:00Z">
                    <w:rPr>
                      <w:rFonts w:ascii="Calibri" w:eastAsia="Times New Roman" w:hAnsi="Calibri" w:cs="Times New Roman"/>
                      <w:color w:val="000000"/>
                    </w:rPr>
                  </w:rPrChange>
                </w:rPr>
                <w:t>ratio of picked/</w:t>
              </w:r>
            </w:ins>
          </w:p>
          <w:p w:rsidR="0023494D" w:rsidRPr="00A027A5" w:rsidRDefault="0023494D" w:rsidP="0023494D">
            <w:pPr>
              <w:spacing w:after="0" w:line="240" w:lineRule="auto"/>
              <w:rPr>
                <w:ins w:id="3304" w:author="Tiffany Lin" w:date="2012-05-19T19:38:00Z"/>
                <w:rFonts w:ascii="Times New Roman" w:eastAsia="Times New Roman" w:hAnsi="Times New Roman" w:cs="Times New Roman"/>
                <w:sz w:val="24"/>
                <w:szCs w:val="24"/>
                <w:rPrChange w:id="3305" w:author="Tiffany Lin" w:date="2012-05-20T17:52:00Z">
                  <w:rPr>
                    <w:ins w:id="3306" w:author="Tiffany Lin" w:date="2012-05-19T19:38:00Z"/>
                    <w:rFonts w:ascii="Calibri" w:eastAsia="Times New Roman" w:hAnsi="Calibri" w:cs="Times New Roman"/>
                    <w:color w:val="000000"/>
                  </w:rPr>
                </w:rPrChange>
              </w:rPr>
            </w:pPr>
            <w:ins w:id="3307" w:author="Tiffany Lin" w:date="2012-05-19T19:38:00Z">
              <w:r w:rsidRPr="00A027A5">
                <w:rPr>
                  <w:rFonts w:ascii="Times New Roman" w:eastAsia="Times New Roman" w:hAnsi="Times New Roman" w:cs="Times New Roman"/>
                  <w:sz w:val="24"/>
                  <w:szCs w:val="24"/>
                  <w:rPrChange w:id="3308" w:author="Tiffany Lin" w:date="2012-05-20T17:52:00Z">
                    <w:rPr>
                      <w:rFonts w:ascii="Calibri" w:eastAsia="Times New Roman" w:hAnsi="Calibri" w:cs="Times New Roman"/>
                      <w:color w:val="000000"/>
                    </w:rPr>
                  </w:rPrChange>
                </w:rPr>
                <w:t>total</w:t>
              </w:r>
            </w:ins>
          </w:p>
        </w:tc>
        <w:tc>
          <w:tcPr>
            <w:tcW w:w="990" w:type="dxa"/>
            <w:shd w:val="clear" w:color="auto" w:fill="auto"/>
            <w:noWrap/>
            <w:vAlign w:val="bottom"/>
            <w:hideMark/>
            <w:tcPrChange w:id="3309" w:author="Tiffany Lin" w:date="2012-05-20T21:44:00Z">
              <w:tcPr>
                <w:tcW w:w="990" w:type="dxa"/>
                <w:shd w:val="clear" w:color="auto" w:fill="auto"/>
                <w:noWrap/>
                <w:vAlign w:val="bottom"/>
                <w:hideMark/>
              </w:tcPr>
            </w:tcPrChange>
          </w:tcPr>
          <w:p w:rsidR="0023494D" w:rsidRPr="00A027A5" w:rsidRDefault="00E55D97" w:rsidP="0023494D">
            <w:pPr>
              <w:spacing w:after="0" w:line="240" w:lineRule="auto"/>
              <w:rPr>
                <w:ins w:id="3310" w:author="Tiffany Lin" w:date="2012-05-19T19:38:00Z"/>
                <w:rFonts w:ascii="Times New Roman" w:eastAsia="Times New Roman" w:hAnsi="Times New Roman" w:cs="Times New Roman"/>
                <w:sz w:val="24"/>
                <w:szCs w:val="24"/>
                <w:rPrChange w:id="3311" w:author="Tiffany Lin" w:date="2012-05-20T17:52:00Z">
                  <w:rPr>
                    <w:ins w:id="3312" w:author="Tiffany Lin" w:date="2012-05-19T19:38:00Z"/>
                    <w:rFonts w:ascii="Calibri" w:eastAsia="Times New Roman" w:hAnsi="Calibri" w:cs="Times New Roman"/>
                    <w:color w:val="000000"/>
                  </w:rPr>
                </w:rPrChange>
              </w:rPr>
            </w:pPr>
            <w:ins w:id="3313" w:author="Tiffany Lin" w:date="2012-05-20T21:42:00Z">
              <w:r>
                <w:rPr>
                  <w:rFonts w:ascii="Times New Roman" w:eastAsia="Times New Roman" w:hAnsi="Times New Roman" w:cs="Times New Roman"/>
                  <w:sz w:val="24"/>
                  <w:szCs w:val="24"/>
                </w:rPr>
                <w:t>#</w:t>
              </w:r>
            </w:ins>
            <w:ins w:id="3314" w:author="Tiffany Lin" w:date="2012-05-19T19:41:00Z">
              <w:r w:rsidR="0023494D" w:rsidRPr="00A027A5">
                <w:rPr>
                  <w:rFonts w:ascii="Times New Roman" w:eastAsia="Times New Roman" w:hAnsi="Times New Roman" w:cs="Times New Roman"/>
                  <w:sz w:val="24"/>
                  <w:szCs w:val="24"/>
                  <w:rPrChange w:id="3315" w:author="Tiffany Lin" w:date="2012-05-20T17:52:00Z">
                    <w:rPr>
                      <w:rFonts w:ascii="Calibri" w:eastAsia="Times New Roman" w:hAnsi="Calibri" w:cs="Times New Roman"/>
                      <w:color w:val="000000"/>
                    </w:rPr>
                  </w:rPrChange>
                </w:rPr>
                <w:t xml:space="preserve"> of </w:t>
              </w:r>
            </w:ins>
            <w:ins w:id="3316" w:author="Tiffany Lin" w:date="2012-05-19T19:38:00Z">
              <w:r w:rsidR="0023494D" w:rsidRPr="00A027A5">
                <w:rPr>
                  <w:rFonts w:ascii="Times New Roman" w:eastAsia="Times New Roman" w:hAnsi="Times New Roman" w:cs="Times New Roman"/>
                  <w:sz w:val="24"/>
                  <w:szCs w:val="24"/>
                  <w:rPrChange w:id="3317" w:author="Tiffany Lin" w:date="2012-05-20T17:52:00Z">
                    <w:rPr>
                      <w:rFonts w:ascii="Calibri" w:eastAsia="Times New Roman" w:hAnsi="Calibri" w:cs="Times New Roman"/>
                      <w:color w:val="000000"/>
                    </w:rPr>
                  </w:rPrChange>
                </w:rPr>
                <w:t>samples</w:t>
              </w:r>
            </w:ins>
          </w:p>
        </w:tc>
        <w:tc>
          <w:tcPr>
            <w:tcW w:w="1080" w:type="dxa"/>
            <w:shd w:val="clear" w:color="auto" w:fill="auto"/>
            <w:noWrap/>
            <w:vAlign w:val="bottom"/>
            <w:hideMark/>
            <w:tcPrChange w:id="3318" w:author="Tiffany Lin" w:date="2012-05-20T21:44:00Z">
              <w:tcPr>
                <w:tcW w:w="900" w:type="dxa"/>
                <w:shd w:val="clear" w:color="auto" w:fill="auto"/>
                <w:noWrap/>
                <w:vAlign w:val="bottom"/>
                <w:hideMark/>
              </w:tcPr>
            </w:tcPrChange>
          </w:tcPr>
          <w:p w:rsidR="0023494D" w:rsidRPr="00A027A5" w:rsidRDefault="00E55D97" w:rsidP="0023494D">
            <w:pPr>
              <w:spacing w:after="0" w:line="240" w:lineRule="auto"/>
              <w:rPr>
                <w:ins w:id="3319" w:author="Tiffany Lin" w:date="2012-05-19T19:38:00Z"/>
                <w:rFonts w:ascii="Times New Roman" w:eastAsia="Times New Roman" w:hAnsi="Times New Roman" w:cs="Times New Roman"/>
                <w:sz w:val="24"/>
                <w:szCs w:val="24"/>
                <w:rPrChange w:id="3320" w:author="Tiffany Lin" w:date="2012-05-20T17:52:00Z">
                  <w:rPr>
                    <w:ins w:id="3321" w:author="Tiffany Lin" w:date="2012-05-19T19:38:00Z"/>
                    <w:rFonts w:ascii="Calibri" w:eastAsia="Times New Roman" w:hAnsi="Calibri" w:cs="Times New Roman"/>
                    <w:color w:val="000000"/>
                  </w:rPr>
                </w:rPrChange>
              </w:rPr>
              <w:pPrChange w:id="3322" w:author="Tiffany Lin" w:date="2012-05-19T19:41:00Z">
                <w:pPr>
                  <w:spacing w:after="0" w:line="240" w:lineRule="auto"/>
                </w:pPr>
              </w:pPrChange>
            </w:pPr>
            <w:ins w:id="3323" w:author="Tiffany Lin" w:date="2012-05-20T21:42:00Z">
              <w:r>
                <w:rPr>
                  <w:rFonts w:ascii="Times New Roman" w:eastAsia="Times New Roman" w:hAnsi="Times New Roman" w:cs="Times New Roman"/>
                  <w:sz w:val="24"/>
                  <w:szCs w:val="24"/>
                </w:rPr>
                <w:t>#</w:t>
              </w:r>
            </w:ins>
            <w:ins w:id="3324" w:author="Tiffany Lin" w:date="2012-05-19T19:41:00Z">
              <w:r w:rsidR="0023494D" w:rsidRPr="00A027A5">
                <w:rPr>
                  <w:rFonts w:ascii="Times New Roman" w:eastAsia="Times New Roman" w:hAnsi="Times New Roman" w:cs="Times New Roman"/>
                  <w:sz w:val="24"/>
                  <w:szCs w:val="24"/>
                  <w:rPrChange w:id="3325" w:author="Tiffany Lin" w:date="2012-05-20T17:52:00Z">
                    <w:rPr>
                      <w:rFonts w:ascii="Calibri" w:eastAsia="Times New Roman" w:hAnsi="Calibri" w:cs="Times New Roman"/>
                      <w:color w:val="000000"/>
                    </w:rPr>
                  </w:rPrChange>
                </w:rPr>
                <w:t xml:space="preserve"> of f</w:t>
              </w:r>
            </w:ins>
            <w:ins w:id="3326" w:author="Tiffany Lin" w:date="2012-05-19T19:38:00Z">
              <w:r w:rsidR="0023494D" w:rsidRPr="00A027A5">
                <w:rPr>
                  <w:rFonts w:ascii="Times New Roman" w:eastAsia="Times New Roman" w:hAnsi="Times New Roman" w:cs="Times New Roman"/>
                  <w:sz w:val="24"/>
                  <w:szCs w:val="24"/>
                  <w:rPrChange w:id="3327" w:author="Tiffany Lin" w:date="2012-05-20T17:52:00Z">
                    <w:rPr>
                      <w:rFonts w:ascii="Calibri" w:eastAsia="Times New Roman" w:hAnsi="Calibri" w:cs="Times New Roman"/>
                      <w:color w:val="000000"/>
                    </w:rPr>
                  </w:rPrChange>
                </w:rPr>
                <w:t>eatures</w:t>
              </w:r>
            </w:ins>
          </w:p>
        </w:tc>
      </w:tr>
      <w:tr w:rsidR="00E55D97" w:rsidRPr="00A027A5" w:rsidTr="00E55D97">
        <w:trPr>
          <w:trHeight w:val="300"/>
          <w:ins w:id="3328" w:author="Tiffany Lin" w:date="2012-05-19T19:38:00Z"/>
          <w:trPrChange w:id="3329" w:author="Tiffany Lin" w:date="2012-05-20T21:44:00Z">
            <w:trPr>
              <w:trHeight w:val="300"/>
            </w:trPr>
          </w:trPrChange>
        </w:trPr>
        <w:tc>
          <w:tcPr>
            <w:tcW w:w="900" w:type="dxa"/>
            <w:shd w:val="clear" w:color="auto" w:fill="auto"/>
            <w:noWrap/>
            <w:vAlign w:val="bottom"/>
            <w:hideMark/>
            <w:tcPrChange w:id="333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31" w:author="Tiffany Lin" w:date="2012-05-19T19:38:00Z"/>
                <w:rFonts w:ascii="Times New Roman" w:eastAsia="Times New Roman" w:hAnsi="Times New Roman" w:cs="Times New Roman"/>
                <w:sz w:val="24"/>
                <w:szCs w:val="24"/>
                <w:rPrChange w:id="3332" w:author="Tiffany Lin" w:date="2012-05-20T17:52:00Z">
                  <w:rPr>
                    <w:ins w:id="3333" w:author="Tiffany Lin" w:date="2012-05-19T19:38:00Z"/>
                    <w:rFonts w:ascii="Calibri" w:eastAsia="Times New Roman" w:hAnsi="Calibri" w:cs="Times New Roman"/>
                    <w:color w:val="000000"/>
                  </w:rPr>
                </w:rPrChange>
              </w:rPr>
            </w:pPr>
            <w:ins w:id="3334" w:author="Tiffany Lin" w:date="2012-05-19T19:38:00Z">
              <w:r w:rsidRPr="00A027A5">
                <w:rPr>
                  <w:rFonts w:ascii="Times New Roman" w:eastAsia="Times New Roman" w:hAnsi="Times New Roman" w:cs="Times New Roman"/>
                  <w:sz w:val="24"/>
                  <w:szCs w:val="24"/>
                  <w:rPrChange w:id="3335" w:author="Tiffany Lin" w:date="2012-05-20T17:52:00Z">
                    <w:rPr>
                      <w:rFonts w:ascii="Calibri" w:eastAsia="Times New Roman" w:hAnsi="Calibri" w:cs="Times New Roman"/>
                      <w:color w:val="000000"/>
                    </w:rPr>
                  </w:rPrChange>
                </w:rPr>
                <w:t>2</w:t>
              </w:r>
            </w:ins>
          </w:p>
        </w:tc>
        <w:tc>
          <w:tcPr>
            <w:tcW w:w="990" w:type="dxa"/>
            <w:shd w:val="clear" w:color="auto" w:fill="auto"/>
            <w:noWrap/>
            <w:vAlign w:val="bottom"/>
            <w:hideMark/>
            <w:tcPrChange w:id="333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337" w:author="Tiffany Lin" w:date="2012-05-19T19:38:00Z"/>
                <w:rFonts w:ascii="Times New Roman" w:eastAsia="Times New Roman" w:hAnsi="Times New Roman" w:cs="Times New Roman"/>
                <w:sz w:val="24"/>
                <w:szCs w:val="24"/>
                <w:rPrChange w:id="3338" w:author="Tiffany Lin" w:date="2012-05-20T17:52:00Z">
                  <w:rPr>
                    <w:ins w:id="3339" w:author="Tiffany Lin" w:date="2012-05-19T19:38:00Z"/>
                    <w:rFonts w:ascii="Calibri" w:eastAsia="Times New Roman" w:hAnsi="Calibri" w:cs="Times New Roman"/>
                    <w:color w:val="000000"/>
                  </w:rPr>
                </w:rPrChange>
              </w:rPr>
            </w:pPr>
            <w:ins w:id="3340" w:author="Tiffany Lin" w:date="2012-05-19T19:38:00Z">
              <w:r w:rsidRPr="00A027A5">
                <w:rPr>
                  <w:rFonts w:ascii="Times New Roman" w:eastAsia="Times New Roman" w:hAnsi="Times New Roman" w:cs="Times New Roman"/>
                  <w:sz w:val="24"/>
                  <w:szCs w:val="24"/>
                  <w:rPrChange w:id="3341"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34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43" w:author="Tiffany Lin" w:date="2012-05-19T19:38:00Z"/>
                <w:rFonts w:ascii="Times New Roman" w:eastAsia="Times New Roman" w:hAnsi="Times New Roman" w:cs="Times New Roman"/>
                <w:sz w:val="24"/>
                <w:szCs w:val="24"/>
                <w:rPrChange w:id="3344" w:author="Tiffany Lin" w:date="2012-05-20T17:52:00Z">
                  <w:rPr>
                    <w:ins w:id="3345" w:author="Tiffany Lin" w:date="2012-05-19T19:38:00Z"/>
                    <w:rFonts w:ascii="Calibri" w:eastAsia="Times New Roman" w:hAnsi="Calibri" w:cs="Times New Roman"/>
                    <w:color w:val="000000"/>
                  </w:rPr>
                </w:rPrChange>
              </w:rPr>
            </w:pPr>
            <w:ins w:id="3346" w:author="Tiffany Lin" w:date="2012-05-19T19:38:00Z">
              <w:r w:rsidRPr="00A027A5">
                <w:rPr>
                  <w:rFonts w:ascii="Times New Roman" w:eastAsia="Times New Roman" w:hAnsi="Times New Roman" w:cs="Times New Roman"/>
                  <w:sz w:val="24"/>
                  <w:szCs w:val="24"/>
                  <w:rPrChange w:id="3347" w:author="Tiffany Lin" w:date="2012-05-20T17:52:00Z">
                    <w:rPr>
                      <w:rFonts w:ascii="Calibri" w:eastAsia="Times New Roman" w:hAnsi="Calibri" w:cs="Times New Roman"/>
                      <w:color w:val="000000"/>
                    </w:rPr>
                  </w:rPrChange>
                </w:rPr>
                <w:t>3</w:t>
              </w:r>
            </w:ins>
          </w:p>
        </w:tc>
        <w:tc>
          <w:tcPr>
            <w:tcW w:w="810" w:type="dxa"/>
            <w:shd w:val="clear" w:color="auto" w:fill="auto"/>
            <w:noWrap/>
            <w:vAlign w:val="bottom"/>
            <w:hideMark/>
            <w:tcPrChange w:id="334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349" w:author="Tiffany Lin" w:date="2012-05-19T19:38:00Z"/>
                <w:rFonts w:ascii="Times New Roman" w:eastAsia="Times New Roman" w:hAnsi="Times New Roman" w:cs="Times New Roman"/>
                <w:sz w:val="24"/>
                <w:szCs w:val="24"/>
                <w:rPrChange w:id="3350" w:author="Tiffany Lin" w:date="2012-05-20T17:52:00Z">
                  <w:rPr>
                    <w:ins w:id="3351" w:author="Tiffany Lin" w:date="2012-05-19T19:38:00Z"/>
                    <w:rFonts w:ascii="Calibri" w:eastAsia="Times New Roman" w:hAnsi="Calibri" w:cs="Times New Roman"/>
                    <w:color w:val="000000"/>
                  </w:rPr>
                </w:rPrChange>
              </w:rPr>
            </w:pPr>
            <w:ins w:id="3352" w:author="Tiffany Lin" w:date="2012-05-19T19:38:00Z">
              <w:r w:rsidRPr="00A027A5">
                <w:rPr>
                  <w:rFonts w:ascii="Times New Roman" w:eastAsia="Times New Roman" w:hAnsi="Times New Roman" w:cs="Times New Roman"/>
                  <w:sz w:val="24"/>
                  <w:szCs w:val="24"/>
                  <w:rPrChange w:id="3353" w:author="Tiffany Lin" w:date="2012-05-20T17:52:00Z">
                    <w:rPr>
                      <w:rFonts w:ascii="Calibri" w:eastAsia="Times New Roman" w:hAnsi="Calibri" w:cs="Times New Roman"/>
                      <w:color w:val="000000"/>
                    </w:rPr>
                  </w:rPrChange>
                </w:rPr>
                <w:t>0.637</w:t>
              </w:r>
            </w:ins>
          </w:p>
        </w:tc>
        <w:tc>
          <w:tcPr>
            <w:tcW w:w="1080" w:type="dxa"/>
            <w:shd w:val="clear" w:color="auto" w:fill="auto"/>
            <w:noWrap/>
            <w:vAlign w:val="bottom"/>
            <w:hideMark/>
            <w:tcPrChange w:id="335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355" w:author="Tiffany Lin" w:date="2012-05-19T19:38:00Z"/>
                <w:rFonts w:ascii="Times New Roman" w:eastAsia="Times New Roman" w:hAnsi="Times New Roman" w:cs="Times New Roman"/>
                <w:sz w:val="24"/>
                <w:szCs w:val="24"/>
                <w:rPrChange w:id="3356" w:author="Tiffany Lin" w:date="2012-05-20T17:52:00Z">
                  <w:rPr>
                    <w:ins w:id="3357" w:author="Tiffany Lin" w:date="2012-05-19T19:38:00Z"/>
                    <w:rFonts w:ascii="Calibri" w:eastAsia="Times New Roman" w:hAnsi="Calibri" w:cs="Times New Roman"/>
                    <w:color w:val="000000"/>
                  </w:rPr>
                </w:rPrChange>
              </w:rPr>
            </w:pPr>
            <w:ins w:id="3358" w:author="Tiffany Lin" w:date="2012-05-19T19:38:00Z">
              <w:r w:rsidRPr="00A027A5">
                <w:rPr>
                  <w:rFonts w:ascii="Times New Roman" w:eastAsia="Times New Roman" w:hAnsi="Times New Roman" w:cs="Times New Roman"/>
                  <w:sz w:val="24"/>
                  <w:szCs w:val="24"/>
                  <w:rPrChange w:id="3359" w:author="Tiffany Lin" w:date="2012-05-20T17:52:00Z">
                    <w:rPr>
                      <w:rFonts w:ascii="Calibri" w:eastAsia="Times New Roman" w:hAnsi="Calibri" w:cs="Times New Roman"/>
                      <w:color w:val="000000"/>
                    </w:rPr>
                  </w:rPrChange>
                </w:rPr>
                <w:t>0.773</w:t>
              </w:r>
            </w:ins>
          </w:p>
        </w:tc>
        <w:tc>
          <w:tcPr>
            <w:tcW w:w="900" w:type="dxa"/>
            <w:shd w:val="clear" w:color="auto" w:fill="auto"/>
            <w:noWrap/>
            <w:vAlign w:val="bottom"/>
            <w:hideMark/>
            <w:tcPrChange w:id="336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61" w:author="Tiffany Lin" w:date="2012-05-19T19:38:00Z"/>
                <w:rFonts w:ascii="Times New Roman" w:eastAsia="Times New Roman" w:hAnsi="Times New Roman" w:cs="Times New Roman"/>
                <w:sz w:val="24"/>
                <w:szCs w:val="24"/>
                <w:rPrChange w:id="3362" w:author="Tiffany Lin" w:date="2012-05-20T17:52:00Z">
                  <w:rPr>
                    <w:ins w:id="3363" w:author="Tiffany Lin" w:date="2012-05-19T19:38:00Z"/>
                    <w:rFonts w:ascii="Calibri" w:eastAsia="Times New Roman" w:hAnsi="Calibri" w:cs="Times New Roman"/>
                    <w:color w:val="000000"/>
                  </w:rPr>
                </w:rPrChange>
              </w:rPr>
            </w:pPr>
            <w:ins w:id="3364" w:author="Tiffany Lin" w:date="2012-05-19T19:38:00Z">
              <w:r w:rsidRPr="00A027A5">
                <w:rPr>
                  <w:rFonts w:ascii="Times New Roman" w:eastAsia="Times New Roman" w:hAnsi="Times New Roman" w:cs="Times New Roman"/>
                  <w:sz w:val="24"/>
                  <w:szCs w:val="24"/>
                  <w:rPrChange w:id="3365" w:author="Tiffany Lin" w:date="2012-05-20T17:52:00Z">
                    <w:rPr>
                      <w:rFonts w:ascii="Calibri" w:eastAsia="Times New Roman" w:hAnsi="Calibri" w:cs="Times New Roman"/>
                      <w:color w:val="000000"/>
                    </w:rPr>
                  </w:rPrChange>
                </w:rPr>
                <w:t>0.136</w:t>
              </w:r>
            </w:ins>
          </w:p>
        </w:tc>
        <w:tc>
          <w:tcPr>
            <w:tcW w:w="990" w:type="dxa"/>
            <w:shd w:val="clear" w:color="auto" w:fill="auto"/>
            <w:noWrap/>
            <w:vAlign w:val="bottom"/>
            <w:hideMark/>
            <w:tcPrChange w:id="336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367" w:author="Tiffany Lin" w:date="2012-05-19T19:38:00Z"/>
                <w:rFonts w:ascii="Times New Roman" w:eastAsia="Times New Roman" w:hAnsi="Times New Roman" w:cs="Times New Roman"/>
                <w:sz w:val="24"/>
                <w:szCs w:val="24"/>
                <w:rPrChange w:id="3368" w:author="Tiffany Lin" w:date="2012-05-20T17:52:00Z">
                  <w:rPr>
                    <w:ins w:id="3369" w:author="Tiffany Lin" w:date="2012-05-19T19:38:00Z"/>
                    <w:rFonts w:ascii="Calibri" w:eastAsia="Times New Roman" w:hAnsi="Calibri" w:cs="Times New Roman"/>
                    <w:color w:val="000000"/>
                  </w:rPr>
                </w:rPrChange>
              </w:rPr>
            </w:pPr>
            <w:ins w:id="3370" w:author="Tiffany Lin" w:date="2012-05-19T19:38:00Z">
              <w:r w:rsidRPr="00A027A5">
                <w:rPr>
                  <w:rFonts w:ascii="Times New Roman" w:eastAsia="Times New Roman" w:hAnsi="Times New Roman" w:cs="Times New Roman"/>
                  <w:sz w:val="24"/>
                  <w:szCs w:val="24"/>
                  <w:rPrChange w:id="3371" w:author="Tiffany Lin" w:date="2012-05-20T17:52:00Z">
                    <w:rPr>
                      <w:rFonts w:ascii="Calibri" w:eastAsia="Times New Roman" w:hAnsi="Calibri" w:cs="Times New Roman"/>
                      <w:color w:val="000000"/>
                    </w:rPr>
                  </w:rPrChange>
                </w:rPr>
                <w:t>0.666667</w:t>
              </w:r>
            </w:ins>
          </w:p>
        </w:tc>
        <w:tc>
          <w:tcPr>
            <w:tcW w:w="990" w:type="dxa"/>
            <w:shd w:val="clear" w:color="auto" w:fill="auto"/>
            <w:noWrap/>
            <w:vAlign w:val="bottom"/>
            <w:hideMark/>
            <w:tcPrChange w:id="33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373" w:author="Tiffany Lin" w:date="2012-05-19T19:38:00Z"/>
                <w:rFonts w:ascii="Times New Roman" w:eastAsia="Times New Roman" w:hAnsi="Times New Roman" w:cs="Times New Roman"/>
                <w:sz w:val="24"/>
                <w:szCs w:val="24"/>
                <w:rPrChange w:id="3374" w:author="Tiffany Lin" w:date="2012-05-20T17:52:00Z">
                  <w:rPr>
                    <w:ins w:id="3375" w:author="Tiffany Lin" w:date="2012-05-19T19:38:00Z"/>
                    <w:rFonts w:ascii="Calibri" w:eastAsia="Times New Roman" w:hAnsi="Calibri" w:cs="Times New Roman"/>
                    <w:color w:val="000000"/>
                  </w:rPr>
                </w:rPrChange>
              </w:rPr>
            </w:pPr>
            <w:ins w:id="3376" w:author="Tiffany Lin" w:date="2012-05-19T19:38:00Z">
              <w:r w:rsidRPr="00A027A5">
                <w:rPr>
                  <w:rFonts w:ascii="Times New Roman" w:eastAsia="Times New Roman" w:hAnsi="Times New Roman" w:cs="Times New Roman"/>
                  <w:sz w:val="24"/>
                  <w:szCs w:val="24"/>
                  <w:rPrChange w:id="3377" w:author="Tiffany Lin" w:date="2012-05-20T17:52:00Z">
                    <w:rPr>
                      <w:rFonts w:ascii="Calibri" w:eastAsia="Times New Roman" w:hAnsi="Calibri" w:cs="Times New Roman"/>
                      <w:color w:val="000000"/>
                    </w:rPr>
                  </w:rPrChange>
                </w:rPr>
                <w:t>30</w:t>
              </w:r>
            </w:ins>
          </w:p>
        </w:tc>
        <w:tc>
          <w:tcPr>
            <w:tcW w:w="1080" w:type="dxa"/>
            <w:shd w:val="clear" w:color="auto" w:fill="auto"/>
            <w:noWrap/>
            <w:vAlign w:val="bottom"/>
            <w:hideMark/>
            <w:tcPrChange w:id="33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79" w:author="Tiffany Lin" w:date="2012-05-19T19:38:00Z"/>
                <w:rFonts w:ascii="Times New Roman" w:eastAsia="Times New Roman" w:hAnsi="Times New Roman" w:cs="Times New Roman"/>
                <w:sz w:val="24"/>
                <w:szCs w:val="24"/>
                <w:rPrChange w:id="3380" w:author="Tiffany Lin" w:date="2012-05-20T17:52:00Z">
                  <w:rPr>
                    <w:ins w:id="3381" w:author="Tiffany Lin" w:date="2012-05-19T19:38:00Z"/>
                    <w:rFonts w:ascii="Calibri" w:eastAsia="Times New Roman" w:hAnsi="Calibri" w:cs="Times New Roman"/>
                    <w:color w:val="000000"/>
                  </w:rPr>
                </w:rPrChange>
              </w:rPr>
            </w:pPr>
            <w:ins w:id="3382" w:author="Tiffany Lin" w:date="2012-05-19T19:38:00Z">
              <w:r w:rsidRPr="00A027A5">
                <w:rPr>
                  <w:rFonts w:ascii="Times New Roman" w:eastAsia="Times New Roman" w:hAnsi="Times New Roman" w:cs="Times New Roman"/>
                  <w:sz w:val="24"/>
                  <w:szCs w:val="24"/>
                  <w:rPrChange w:id="3383" w:author="Tiffany Lin" w:date="2012-05-20T17:52:00Z">
                    <w:rPr>
                      <w:rFonts w:ascii="Calibri" w:eastAsia="Times New Roman" w:hAnsi="Calibri" w:cs="Times New Roman"/>
                      <w:color w:val="000000"/>
                    </w:rPr>
                  </w:rPrChange>
                </w:rPr>
                <w:t>1741</w:t>
              </w:r>
            </w:ins>
          </w:p>
        </w:tc>
      </w:tr>
      <w:tr w:rsidR="00E55D97" w:rsidRPr="00A027A5" w:rsidTr="00E55D97">
        <w:trPr>
          <w:trHeight w:val="300"/>
          <w:ins w:id="3384" w:author="Tiffany Lin" w:date="2012-05-19T19:38:00Z"/>
          <w:trPrChange w:id="3385" w:author="Tiffany Lin" w:date="2012-05-20T21:44:00Z">
            <w:trPr>
              <w:trHeight w:val="300"/>
            </w:trPr>
          </w:trPrChange>
        </w:trPr>
        <w:tc>
          <w:tcPr>
            <w:tcW w:w="900" w:type="dxa"/>
            <w:shd w:val="clear" w:color="auto" w:fill="auto"/>
            <w:noWrap/>
            <w:vAlign w:val="bottom"/>
            <w:hideMark/>
            <w:tcPrChange w:id="338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87" w:author="Tiffany Lin" w:date="2012-05-19T19:38:00Z"/>
                <w:rFonts w:ascii="Times New Roman" w:eastAsia="Times New Roman" w:hAnsi="Times New Roman" w:cs="Times New Roman"/>
                <w:sz w:val="24"/>
                <w:szCs w:val="24"/>
                <w:rPrChange w:id="3388" w:author="Tiffany Lin" w:date="2012-05-20T17:52:00Z">
                  <w:rPr>
                    <w:ins w:id="3389" w:author="Tiffany Lin" w:date="2012-05-19T19:38:00Z"/>
                    <w:rFonts w:ascii="Calibri" w:eastAsia="Times New Roman" w:hAnsi="Calibri" w:cs="Times New Roman"/>
                    <w:color w:val="000000"/>
                  </w:rPr>
                </w:rPrChange>
              </w:rPr>
            </w:pPr>
            <w:ins w:id="3390" w:author="Tiffany Lin" w:date="2012-05-19T19:38:00Z">
              <w:r w:rsidRPr="00A027A5">
                <w:rPr>
                  <w:rFonts w:ascii="Times New Roman" w:eastAsia="Times New Roman" w:hAnsi="Times New Roman" w:cs="Times New Roman"/>
                  <w:sz w:val="24"/>
                  <w:szCs w:val="24"/>
                  <w:rPrChange w:id="3391" w:author="Tiffany Lin" w:date="2012-05-20T17:52:00Z">
                    <w:rPr>
                      <w:rFonts w:ascii="Calibri" w:eastAsia="Times New Roman" w:hAnsi="Calibri" w:cs="Times New Roman"/>
                      <w:color w:val="000000"/>
                    </w:rPr>
                  </w:rPrChange>
                </w:rPr>
                <w:t>8</w:t>
              </w:r>
            </w:ins>
          </w:p>
        </w:tc>
        <w:tc>
          <w:tcPr>
            <w:tcW w:w="990" w:type="dxa"/>
            <w:shd w:val="clear" w:color="auto" w:fill="auto"/>
            <w:noWrap/>
            <w:vAlign w:val="bottom"/>
            <w:hideMark/>
            <w:tcPrChange w:id="339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393" w:author="Tiffany Lin" w:date="2012-05-19T19:38:00Z"/>
                <w:rFonts w:ascii="Times New Roman" w:eastAsia="Times New Roman" w:hAnsi="Times New Roman" w:cs="Times New Roman"/>
                <w:sz w:val="24"/>
                <w:szCs w:val="24"/>
                <w:rPrChange w:id="3394" w:author="Tiffany Lin" w:date="2012-05-20T17:52:00Z">
                  <w:rPr>
                    <w:ins w:id="3395" w:author="Tiffany Lin" w:date="2012-05-19T19:38:00Z"/>
                    <w:rFonts w:ascii="Calibri" w:eastAsia="Times New Roman" w:hAnsi="Calibri" w:cs="Times New Roman"/>
                    <w:color w:val="000000"/>
                  </w:rPr>
                </w:rPrChange>
              </w:rPr>
            </w:pPr>
            <w:ins w:id="3396" w:author="Tiffany Lin" w:date="2012-05-19T19:38:00Z">
              <w:r w:rsidRPr="00A027A5">
                <w:rPr>
                  <w:rFonts w:ascii="Times New Roman" w:eastAsia="Times New Roman" w:hAnsi="Times New Roman" w:cs="Times New Roman"/>
                  <w:sz w:val="24"/>
                  <w:szCs w:val="24"/>
                  <w:rPrChange w:id="3397"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39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399" w:author="Tiffany Lin" w:date="2012-05-19T19:38:00Z"/>
                <w:rFonts w:ascii="Times New Roman" w:eastAsia="Times New Roman" w:hAnsi="Times New Roman" w:cs="Times New Roman"/>
                <w:sz w:val="24"/>
                <w:szCs w:val="24"/>
                <w:rPrChange w:id="3400" w:author="Tiffany Lin" w:date="2012-05-20T17:52:00Z">
                  <w:rPr>
                    <w:ins w:id="3401" w:author="Tiffany Lin" w:date="2012-05-19T19:38:00Z"/>
                    <w:rFonts w:ascii="Calibri" w:eastAsia="Times New Roman" w:hAnsi="Calibri" w:cs="Times New Roman"/>
                    <w:color w:val="000000"/>
                  </w:rPr>
                </w:rPrChange>
              </w:rPr>
            </w:pPr>
            <w:ins w:id="3402" w:author="Tiffany Lin" w:date="2012-05-19T19:38:00Z">
              <w:r w:rsidRPr="00A027A5">
                <w:rPr>
                  <w:rFonts w:ascii="Times New Roman" w:eastAsia="Times New Roman" w:hAnsi="Times New Roman" w:cs="Times New Roman"/>
                  <w:sz w:val="24"/>
                  <w:szCs w:val="24"/>
                  <w:rPrChange w:id="3403" w:author="Tiffany Lin" w:date="2012-05-20T17:52:00Z">
                    <w:rPr>
                      <w:rFonts w:ascii="Calibri" w:eastAsia="Times New Roman" w:hAnsi="Calibri" w:cs="Times New Roman"/>
                      <w:color w:val="000000"/>
                    </w:rPr>
                  </w:rPrChange>
                </w:rPr>
                <w:t>13</w:t>
              </w:r>
            </w:ins>
          </w:p>
        </w:tc>
        <w:tc>
          <w:tcPr>
            <w:tcW w:w="810" w:type="dxa"/>
            <w:shd w:val="clear" w:color="auto" w:fill="auto"/>
            <w:noWrap/>
            <w:vAlign w:val="bottom"/>
            <w:hideMark/>
            <w:tcPrChange w:id="340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05" w:author="Tiffany Lin" w:date="2012-05-19T19:38:00Z"/>
                <w:rFonts w:ascii="Times New Roman" w:eastAsia="Times New Roman" w:hAnsi="Times New Roman" w:cs="Times New Roman"/>
                <w:sz w:val="24"/>
                <w:szCs w:val="24"/>
                <w:rPrChange w:id="3406" w:author="Tiffany Lin" w:date="2012-05-20T17:52:00Z">
                  <w:rPr>
                    <w:ins w:id="3407" w:author="Tiffany Lin" w:date="2012-05-19T19:38:00Z"/>
                    <w:rFonts w:ascii="Calibri" w:eastAsia="Times New Roman" w:hAnsi="Calibri" w:cs="Times New Roman"/>
                    <w:color w:val="000000"/>
                  </w:rPr>
                </w:rPrChange>
              </w:rPr>
            </w:pPr>
            <w:ins w:id="3408" w:author="Tiffany Lin" w:date="2012-05-19T19:38:00Z">
              <w:r w:rsidRPr="00A027A5">
                <w:rPr>
                  <w:rFonts w:ascii="Times New Roman" w:eastAsia="Times New Roman" w:hAnsi="Times New Roman" w:cs="Times New Roman"/>
                  <w:sz w:val="24"/>
                  <w:szCs w:val="24"/>
                  <w:rPrChange w:id="3409" w:author="Tiffany Lin" w:date="2012-05-20T17:52:00Z">
                    <w:rPr>
                      <w:rFonts w:ascii="Calibri" w:eastAsia="Times New Roman" w:hAnsi="Calibri" w:cs="Times New Roman"/>
                      <w:color w:val="000000"/>
                    </w:rPr>
                  </w:rPrChange>
                </w:rPr>
                <w:t>0.39</w:t>
              </w:r>
            </w:ins>
          </w:p>
        </w:tc>
        <w:tc>
          <w:tcPr>
            <w:tcW w:w="1080" w:type="dxa"/>
            <w:shd w:val="clear" w:color="auto" w:fill="auto"/>
            <w:noWrap/>
            <w:vAlign w:val="bottom"/>
            <w:hideMark/>
            <w:tcPrChange w:id="341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411" w:author="Tiffany Lin" w:date="2012-05-19T19:38:00Z"/>
                <w:rFonts w:ascii="Times New Roman" w:eastAsia="Times New Roman" w:hAnsi="Times New Roman" w:cs="Times New Roman"/>
                <w:sz w:val="24"/>
                <w:szCs w:val="24"/>
                <w:rPrChange w:id="3412" w:author="Tiffany Lin" w:date="2012-05-20T17:52:00Z">
                  <w:rPr>
                    <w:ins w:id="3413" w:author="Tiffany Lin" w:date="2012-05-19T19:38:00Z"/>
                    <w:rFonts w:ascii="Calibri" w:eastAsia="Times New Roman" w:hAnsi="Calibri" w:cs="Times New Roman"/>
                    <w:color w:val="000000"/>
                  </w:rPr>
                </w:rPrChange>
              </w:rPr>
            </w:pPr>
            <w:ins w:id="3414" w:author="Tiffany Lin" w:date="2012-05-19T19:38:00Z">
              <w:r w:rsidRPr="00A027A5">
                <w:rPr>
                  <w:rFonts w:ascii="Times New Roman" w:eastAsia="Times New Roman" w:hAnsi="Times New Roman" w:cs="Times New Roman"/>
                  <w:sz w:val="24"/>
                  <w:szCs w:val="24"/>
                  <w:rPrChange w:id="3415" w:author="Tiffany Lin" w:date="2012-05-20T17:52:00Z">
                    <w:rPr>
                      <w:rFonts w:ascii="Calibri" w:eastAsia="Times New Roman" w:hAnsi="Calibri" w:cs="Times New Roman"/>
                      <w:color w:val="000000"/>
                    </w:rPr>
                  </w:rPrChange>
                </w:rPr>
                <w:t>0.446</w:t>
              </w:r>
            </w:ins>
          </w:p>
        </w:tc>
        <w:tc>
          <w:tcPr>
            <w:tcW w:w="900" w:type="dxa"/>
            <w:shd w:val="clear" w:color="auto" w:fill="auto"/>
            <w:noWrap/>
            <w:vAlign w:val="bottom"/>
            <w:hideMark/>
            <w:tcPrChange w:id="341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17" w:author="Tiffany Lin" w:date="2012-05-19T19:38:00Z"/>
                <w:rFonts w:ascii="Times New Roman" w:eastAsia="Times New Roman" w:hAnsi="Times New Roman" w:cs="Times New Roman"/>
                <w:sz w:val="24"/>
                <w:szCs w:val="24"/>
                <w:rPrChange w:id="3418" w:author="Tiffany Lin" w:date="2012-05-20T17:52:00Z">
                  <w:rPr>
                    <w:ins w:id="3419" w:author="Tiffany Lin" w:date="2012-05-19T19:38:00Z"/>
                    <w:rFonts w:ascii="Calibri" w:eastAsia="Times New Roman" w:hAnsi="Calibri" w:cs="Times New Roman"/>
                    <w:color w:val="000000"/>
                  </w:rPr>
                </w:rPrChange>
              </w:rPr>
            </w:pPr>
            <w:ins w:id="3420" w:author="Tiffany Lin" w:date="2012-05-19T19:38:00Z">
              <w:r w:rsidRPr="00A027A5">
                <w:rPr>
                  <w:rFonts w:ascii="Times New Roman" w:eastAsia="Times New Roman" w:hAnsi="Times New Roman" w:cs="Times New Roman"/>
                  <w:sz w:val="24"/>
                  <w:szCs w:val="24"/>
                  <w:rPrChange w:id="3421" w:author="Tiffany Lin" w:date="2012-05-20T17:52:00Z">
                    <w:rPr>
                      <w:rFonts w:ascii="Calibri" w:eastAsia="Times New Roman" w:hAnsi="Calibri" w:cs="Times New Roman"/>
                      <w:color w:val="000000"/>
                    </w:rPr>
                  </w:rPrChange>
                </w:rPr>
                <w:t>0.056</w:t>
              </w:r>
            </w:ins>
          </w:p>
        </w:tc>
        <w:tc>
          <w:tcPr>
            <w:tcW w:w="990" w:type="dxa"/>
            <w:shd w:val="clear" w:color="auto" w:fill="auto"/>
            <w:noWrap/>
            <w:vAlign w:val="bottom"/>
            <w:hideMark/>
            <w:tcPrChange w:id="342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23" w:author="Tiffany Lin" w:date="2012-05-19T19:38:00Z"/>
                <w:rFonts w:ascii="Times New Roman" w:eastAsia="Times New Roman" w:hAnsi="Times New Roman" w:cs="Times New Roman"/>
                <w:sz w:val="24"/>
                <w:szCs w:val="24"/>
                <w:rPrChange w:id="3424" w:author="Tiffany Lin" w:date="2012-05-20T17:52:00Z">
                  <w:rPr>
                    <w:ins w:id="3425" w:author="Tiffany Lin" w:date="2012-05-19T19:38:00Z"/>
                    <w:rFonts w:ascii="Calibri" w:eastAsia="Times New Roman" w:hAnsi="Calibri" w:cs="Times New Roman"/>
                    <w:color w:val="000000"/>
                  </w:rPr>
                </w:rPrChange>
              </w:rPr>
            </w:pPr>
            <w:ins w:id="3426" w:author="Tiffany Lin" w:date="2012-05-19T19:38:00Z">
              <w:r w:rsidRPr="00A027A5">
                <w:rPr>
                  <w:rFonts w:ascii="Times New Roman" w:eastAsia="Times New Roman" w:hAnsi="Times New Roman" w:cs="Times New Roman"/>
                  <w:sz w:val="24"/>
                  <w:szCs w:val="24"/>
                  <w:rPrChange w:id="3427" w:author="Tiffany Lin" w:date="2012-05-20T17:52:00Z">
                    <w:rPr>
                      <w:rFonts w:ascii="Calibri" w:eastAsia="Times New Roman" w:hAnsi="Calibri" w:cs="Times New Roman"/>
                      <w:color w:val="000000"/>
                    </w:rPr>
                  </w:rPrChange>
                </w:rPr>
                <w:t>0.615385</w:t>
              </w:r>
            </w:ins>
          </w:p>
        </w:tc>
        <w:tc>
          <w:tcPr>
            <w:tcW w:w="990" w:type="dxa"/>
            <w:shd w:val="clear" w:color="auto" w:fill="auto"/>
            <w:noWrap/>
            <w:vAlign w:val="bottom"/>
            <w:hideMark/>
            <w:tcPrChange w:id="34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29" w:author="Tiffany Lin" w:date="2012-05-19T19:38:00Z"/>
                <w:rFonts w:ascii="Times New Roman" w:eastAsia="Times New Roman" w:hAnsi="Times New Roman" w:cs="Times New Roman"/>
                <w:sz w:val="24"/>
                <w:szCs w:val="24"/>
                <w:rPrChange w:id="3430" w:author="Tiffany Lin" w:date="2012-05-20T17:52:00Z">
                  <w:rPr>
                    <w:ins w:id="3431" w:author="Tiffany Lin" w:date="2012-05-19T19:38:00Z"/>
                    <w:rFonts w:ascii="Calibri" w:eastAsia="Times New Roman" w:hAnsi="Calibri" w:cs="Times New Roman"/>
                    <w:color w:val="000000"/>
                  </w:rPr>
                </w:rPrChange>
              </w:rPr>
            </w:pPr>
            <w:ins w:id="3432" w:author="Tiffany Lin" w:date="2012-05-19T19:38:00Z">
              <w:r w:rsidRPr="00A027A5">
                <w:rPr>
                  <w:rFonts w:ascii="Times New Roman" w:eastAsia="Times New Roman" w:hAnsi="Times New Roman" w:cs="Times New Roman"/>
                  <w:sz w:val="24"/>
                  <w:szCs w:val="24"/>
                  <w:rPrChange w:id="3433" w:author="Tiffany Lin" w:date="2012-05-20T17:52:00Z">
                    <w:rPr>
                      <w:rFonts w:ascii="Calibri" w:eastAsia="Times New Roman" w:hAnsi="Calibri" w:cs="Times New Roman"/>
                      <w:color w:val="000000"/>
                    </w:rPr>
                  </w:rPrChange>
                </w:rPr>
                <w:t>48</w:t>
              </w:r>
            </w:ins>
          </w:p>
        </w:tc>
        <w:tc>
          <w:tcPr>
            <w:tcW w:w="1080" w:type="dxa"/>
            <w:shd w:val="clear" w:color="auto" w:fill="auto"/>
            <w:noWrap/>
            <w:vAlign w:val="bottom"/>
            <w:hideMark/>
            <w:tcPrChange w:id="34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35" w:author="Tiffany Lin" w:date="2012-05-19T19:38:00Z"/>
                <w:rFonts w:ascii="Times New Roman" w:eastAsia="Times New Roman" w:hAnsi="Times New Roman" w:cs="Times New Roman"/>
                <w:sz w:val="24"/>
                <w:szCs w:val="24"/>
                <w:rPrChange w:id="3436" w:author="Tiffany Lin" w:date="2012-05-20T17:52:00Z">
                  <w:rPr>
                    <w:ins w:id="3437" w:author="Tiffany Lin" w:date="2012-05-19T19:38:00Z"/>
                    <w:rFonts w:ascii="Calibri" w:eastAsia="Times New Roman" w:hAnsi="Calibri" w:cs="Times New Roman"/>
                    <w:color w:val="000000"/>
                  </w:rPr>
                </w:rPrChange>
              </w:rPr>
            </w:pPr>
            <w:ins w:id="3438" w:author="Tiffany Lin" w:date="2012-05-19T19:38:00Z">
              <w:r w:rsidRPr="00A027A5">
                <w:rPr>
                  <w:rFonts w:ascii="Times New Roman" w:eastAsia="Times New Roman" w:hAnsi="Times New Roman" w:cs="Times New Roman"/>
                  <w:sz w:val="24"/>
                  <w:szCs w:val="24"/>
                  <w:rPrChange w:id="3439" w:author="Tiffany Lin" w:date="2012-05-20T17:52:00Z">
                    <w:rPr>
                      <w:rFonts w:ascii="Calibri" w:eastAsia="Times New Roman" w:hAnsi="Calibri" w:cs="Times New Roman"/>
                      <w:color w:val="000000"/>
                    </w:rPr>
                  </w:rPrChange>
                </w:rPr>
                <w:t>11911</w:t>
              </w:r>
            </w:ins>
          </w:p>
        </w:tc>
      </w:tr>
      <w:tr w:rsidR="00E55D97" w:rsidRPr="00A027A5" w:rsidTr="00E55D97">
        <w:trPr>
          <w:trHeight w:val="300"/>
          <w:ins w:id="3440" w:author="Tiffany Lin" w:date="2012-05-19T19:38:00Z"/>
          <w:trPrChange w:id="3441" w:author="Tiffany Lin" w:date="2012-05-20T21:44:00Z">
            <w:trPr>
              <w:trHeight w:val="300"/>
            </w:trPr>
          </w:trPrChange>
        </w:trPr>
        <w:tc>
          <w:tcPr>
            <w:tcW w:w="900" w:type="dxa"/>
            <w:shd w:val="clear" w:color="auto" w:fill="auto"/>
            <w:noWrap/>
            <w:vAlign w:val="bottom"/>
            <w:hideMark/>
            <w:tcPrChange w:id="344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43" w:author="Tiffany Lin" w:date="2012-05-19T19:38:00Z"/>
                <w:rFonts w:ascii="Times New Roman" w:eastAsia="Times New Roman" w:hAnsi="Times New Roman" w:cs="Times New Roman"/>
                <w:sz w:val="24"/>
                <w:szCs w:val="24"/>
                <w:rPrChange w:id="3444" w:author="Tiffany Lin" w:date="2012-05-20T17:52:00Z">
                  <w:rPr>
                    <w:ins w:id="3445" w:author="Tiffany Lin" w:date="2012-05-19T19:38:00Z"/>
                    <w:rFonts w:ascii="Calibri" w:eastAsia="Times New Roman" w:hAnsi="Calibri" w:cs="Times New Roman"/>
                    <w:color w:val="000000"/>
                  </w:rPr>
                </w:rPrChange>
              </w:rPr>
            </w:pPr>
            <w:ins w:id="3446" w:author="Tiffany Lin" w:date="2012-05-19T19:38:00Z">
              <w:r w:rsidRPr="00A027A5">
                <w:rPr>
                  <w:rFonts w:ascii="Times New Roman" w:eastAsia="Times New Roman" w:hAnsi="Times New Roman" w:cs="Times New Roman"/>
                  <w:sz w:val="24"/>
                  <w:szCs w:val="24"/>
                  <w:rPrChange w:id="3447" w:author="Tiffany Lin" w:date="2012-05-20T17:52:00Z">
                    <w:rPr>
                      <w:rFonts w:ascii="Calibri" w:eastAsia="Times New Roman" w:hAnsi="Calibri" w:cs="Times New Roman"/>
                      <w:color w:val="000000"/>
                    </w:rPr>
                  </w:rPrChange>
                </w:rPr>
                <w:t>7</w:t>
              </w:r>
            </w:ins>
          </w:p>
        </w:tc>
        <w:tc>
          <w:tcPr>
            <w:tcW w:w="990" w:type="dxa"/>
            <w:shd w:val="clear" w:color="auto" w:fill="auto"/>
            <w:noWrap/>
            <w:vAlign w:val="bottom"/>
            <w:hideMark/>
            <w:tcPrChange w:id="344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49" w:author="Tiffany Lin" w:date="2012-05-19T19:38:00Z"/>
                <w:rFonts w:ascii="Times New Roman" w:eastAsia="Times New Roman" w:hAnsi="Times New Roman" w:cs="Times New Roman"/>
                <w:sz w:val="24"/>
                <w:szCs w:val="24"/>
                <w:rPrChange w:id="3450" w:author="Tiffany Lin" w:date="2012-05-20T17:52:00Z">
                  <w:rPr>
                    <w:ins w:id="3451" w:author="Tiffany Lin" w:date="2012-05-19T19:38:00Z"/>
                    <w:rFonts w:ascii="Calibri" w:eastAsia="Times New Roman" w:hAnsi="Calibri" w:cs="Times New Roman"/>
                    <w:color w:val="000000"/>
                  </w:rPr>
                </w:rPrChange>
              </w:rPr>
            </w:pPr>
            <w:ins w:id="3452" w:author="Tiffany Lin" w:date="2012-05-19T19:38:00Z">
              <w:r w:rsidRPr="00A027A5">
                <w:rPr>
                  <w:rFonts w:ascii="Times New Roman" w:eastAsia="Times New Roman" w:hAnsi="Times New Roman" w:cs="Times New Roman"/>
                  <w:sz w:val="24"/>
                  <w:szCs w:val="24"/>
                  <w:rPrChange w:id="3453"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45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55" w:author="Tiffany Lin" w:date="2012-05-19T19:38:00Z"/>
                <w:rFonts w:ascii="Times New Roman" w:eastAsia="Times New Roman" w:hAnsi="Times New Roman" w:cs="Times New Roman"/>
                <w:sz w:val="24"/>
                <w:szCs w:val="24"/>
                <w:rPrChange w:id="3456" w:author="Tiffany Lin" w:date="2012-05-20T17:52:00Z">
                  <w:rPr>
                    <w:ins w:id="3457" w:author="Tiffany Lin" w:date="2012-05-19T19:38:00Z"/>
                    <w:rFonts w:ascii="Calibri" w:eastAsia="Times New Roman" w:hAnsi="Calibri" w:cs="Times New Roman"/>
                    <w:color w:val="000000"/>
                  </w:rPr>
                </w:rPrChange>
              </w:rPr>
            </w:pPr>
            <w:ins w:id="3458" w:author="Tiffany Lin" w:date="2012-05-19T19:38:00Z">
              <w:r w:rsidRPr="00A027A5">
                <w:rPr>
                  <w:rFonts w:ascii="Times New Roman" w:eastAsia="Times New Roman" w:hAnsi="Times New Roman" w:cs="Times New Roman"/>
                  <w:sz w:val="24"/>
                  <w:szCs w:val="24"/>
                  <w:rPrChange w:id="3459" w:author="Tiffany Lin" w:date="2012-05-20T17:52:00Z">
                    <w:rPr>
                      <w:rFonts w:ascii="Calibri" w:eastAsia="Times New Roman" w:hAnsi="Calibri" w:cs="Times New Roman"/>
                      <w:color w:val="000000"/>
                    </w:rPr>
                  </w:rPrChange>
                </w:rPr>
                <w:t>10</w:t>
              </w:r>
            </w:ins>
          </w:p>
        </w:tc>
        <w:tc>
          <w:tcPr>
            <w:tcW w:w="810" w:type="dxa"/>
            <w:shd w:val="clear" w:color="auto" w:fill="auto"/>
            <w:noWrap/>
            <w:vAlign w:val="bottom"/>
            <w:hideMark/>
            <w:tcPrChange w:id="346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61" w:author="Tiffany Lin" w:date="2012-05-19T19:38:00Z"/>
                <w:rFonts w:ascii="Times New Roman" w:eastAsia="Times New Roman" w:hAnsi="Times New Roman" w:cs="Times New Roman"/>
                <w:sz w:val="24"/>
                <w:szCs w:val="24"/>
                <w:rPrChange w:id="3462" w:author="Tiffany Lin" w:date="2012-05-20T17:52:00Z">
                  <w:rPr>
                    <w:ins w:id="3463" w:author="Tiffany Lin" w:date="2012-05-19T19:38:00Z"/>
                    <w:rFonts w:ascii="Calibri" w:eastAsia="Times New Roman" w:hAnsi="Calibri" w:cs="Times New Roman"/>
                    <w:color w:val="000000"/>
                  </w:rPr>
                </w:rPrChange>
              </w:rPr>
            </w:pPr>
            <w:ins w:id="3464" w:author="Tiffany Lin" w:date="2012-05-19T19:38:00Z">
              <w:r w:rsidRPr="00A027A5">
                <w:rPr>
                  <w:rFonts w:ascii="Times New Roman" w:eastAsia="Times New Roman" w:hAnsi="Times New Roman" w:cs="Times New Roman"/>
                  <w:sz w:val="24"/>
                  <w:szCs w:val="24"/>
                  <w:rPrChange w:id="3465" w:author="Tiffany Lin" w:date="2012-05-20T17:52:00Z">
                    <w:rPr>
                      <w:rFonts w:ascii="Calibri" w:eastAsia="Times New Roman" w:hAnsi="Calibri" w:cs="Times New Roman"/>
                      <w:color w:val="000000"/>
                    </w:rPr>
                  </w:rPrChange>
                </w:rPr>
                <w:t>0.592</w:t>
              </w:r>
            </w:ins>
          </w:p>
        </w:tc>
        <w:tc>
          <w:tcPr>
            <w:tcW w:w="1080" w:type="dxa"/>
            <w:shd w:val="clear" w:color="auto" w:fill="auto"/>
            <w:noWrap/>
            <w:vAlign w:val="bottom"/>
            <w:hideMark/>
            <w:tcPrChange w:id="346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467" w:author="Tiffany Lin" w:date="2012-05-19T19:38:00Z"/>
                <w:rFonts w:ascii="Times New Roman" w:eastAsia="Times New Roman" w:hAnsi="Times New Roman" w:cs="Times New Roman"/>
                <w:sz w:val="24"/>
                <w:szCs w:val="24"/>
                <w:rPrChange w:id="3468" w:author="Tiffany Lin" w:date="2012-05-20T17:52:00Z">
                  <w:rPr>
                    <w:ins w:id="3469" w:author="Tiffany Lin" w:date="2012-05-19T19:38:00Z"/>
                    <w:rFonts w:ascii="Calibri" w:eastAsia="Times New Roman" w:hAnsi="Calibri" w:cs="Times New Roman"/>
                    <w:color w:val="000000"/>
                  </w:rPr>
                </w:rPrChange>
              </w:rPr>
            </w:pPr>
            <w:ins w:id="3470" w:author="Tiffany Lin" w:date="2012-05-19T19:38:00Z">
              <w:r w:rsidRPr="00A027A5">
                <w:rPr>
                  <w:rFonts w:ascii="Times New Roman" w:eastAsia="Times New Roman" w:hAnsi="Times New Roman" w:cs="Times New Roman"/>
                  <w:sz w:val="24"/>
                  <w:szCs w:val="24"/>
                  <w:rPrChange w:id="3471" w:author="Tiffany Lin" w:date="2012-05-20T17:52:00Z">
                    <w:rPr>
                      <w:rFonts w:ascii="Calibri" w:eastAsia="Times New Roman" w:hAnsi="Calibri" w:cs="Times New Roman"/>
                      <w:color w:val="000000"/>
                    </w:rPr>
                  </w:rPrChange>
                </w:rPr>
                <w:t>0.666</w:t>
              </w:r>
            </w:ins>
          </w:p>
        </w:tc>
        <w:tc>
          <w:tcPr>
            <w:tcW w:w="900" w:type="dxa"/>
            <w:shd w:val="clear" w:color="auto" w:fill="auto"/>
            <w:noWrap/>
            <w:vAlign w:val="bottom"/>
            <w:hideMark/>
            <w:tcPrChange w:id="347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73" w:author="Tiffany Lin" w:date="2012-05-19T19:38:00Z"/>
                <w:rFonts w:ascii="Times New Roman" w:eastAsia="Times New Roman" w:hAnsi="Times New Roman" w:cs="Times New Roman"/>
                <w:sz w:val="24"/>
                <w:szCs w:val="24"/>
                <w:rPrChange w:id="3474" w:author="Tiffany Lin" w:date="2012-05-20T17:52:00Z">
                  <w:rPr>
                    <w:ins w:id="3475" w:author="Tiffany Lin" w:date="2012-05-19T19:38:00Z"/>
                    <w:rFonts w:ascii="Calibri" w:eastAsia="Times New Roman" w:hAnsi="Calibri" w:cs="Times New Roman"/>
                    <w:color w:val="000000"/>
                  </w:rPr>
                </w:rPrChange>
              </w:rPr>
            </w:pPr>
            <w:ins w:id="3476" w:author="Tiffany Lin" w:date="2012-05-19T19:38:00Z">
              <w:r w:rsidRPr="00A027A5">
                <w:rPr>
                  <w:rFonts w:ascii="Times New Roman" w:eastAsia="Times New Roman" w:hAnsi="Times New Roman" w:cs="Times New Roman"/>
                  <w:sz w:val="24"/>
                  <w:szCs w:val="24"/>
                  <w:rPrChange w:id="3477" w:author="Tiffany Lin" w:date="2012-05-20T17:52:00Z">
                    <w:rPr>
                      <w:rFonts w:ascii="Calibri" w:eastAsia="Times New Roman" w:hAnsi="Calibri" w:cs="Times New Roman"/>
                      <w:color w:val="000000"/>
                    </w:rPr>
                  </w:rPrChange>
                </w:rPr>
                <w:t>0.074</w:t>
              </w:r>
            </w:ins>
          </w:p>
        </w:tc>
        <w:tc>
          <w:tcPr>
            <w:tcW w:w="990" w:type="dxa"/>
            <w:shd w:val="clear" w:color="auto" w:fill="auto"/>
            <w:noWrap/>
            <w:vAlign w:val="bottom"/>
            <w:hideMark/>
            <w:tcPrChange w:id="347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79" w:author="Tiffany Lin" w:date="2012-05-19T19:38:00Z"/>
                <w:rFonts w:ascii="Times New Roman" w:eastAsia="Times New Roman" w:hAnsi="Times New Roman" w:cs="Times New Roman"/>
                <w:sz w:val="24"/>
                <w:szCs w:val="24"/>
                <w:rPrChange w:id="3480" w:author="Tiffany Lin" w:date="2012-05-20T17:52:00Z">
                  <w:rPr>
                    <w:ins w:id="3481" w:author="Tiffany Lin" w:date="2012-05-19T19:38:00Z"/>
                    <w:rFonts w:ascii="Calibri" w:eastAsia="Times New Roman" w:hAnsi="Calibri" w:cs="Times New Roman"/>
                    <w:color w:val="000000"/>
                  </w:rPr>
                </w:rPrChange>
              </w:rPr>
            </w:pPr>
            <w:ins w:id="3482" w:author="Tiffany Lin" w:date="2012-05-19T19:38:00Z">
              <w:r w:rsidRPr="00A027A5">
                <w:rPr>
                  <w:rFonts w:ascii="Times New Roman" w:eastAsia="Times New Roman" w:hAnsi="Times New Roman" w:cs="Times New Roman"/>
                  <w:sz w:val="24"/>
                  <w:szCs w:val="24"/>
                  <w:rPrChange w:id="3483" w:author="Tiffany Lin" w:date="2012-05-20T17:52:00Z">
                    <w:rPr>
                      <w:rFonts w:ascii="Calibri" w:eastAsia="Times New Roman" w:hAnsi="Calibri" w:cs="Times New Roman"/>
                      <w:color w:val="000000"/>
                    </w:rPr>
                  </w:rPrChange>
                </w:rPr>
                <w:t>0.7</w:t>
              </w:r>
            </w:ins>
          </w:p>
        </w:tc>
        <w:tc>
          <w:tcPr>
            <w:tcW w:w="990" w:type="dxa"/>
            <w:shd w:val="clear" w:color="auto" w:fill="auto"/>
            <w:noWrap/>
            <w:vAlign w:val="bottom"/>
            <w:hideMark/>
            <w:tcPrChange w:id="34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485" w:author="Tiffany Lin" w:date="2012-05-19T19:38:00Z"/>
                <w:rFonts w:ascii="Times New Roman" w:eastAsia="Times New Roman" w:hAnsi="Times New Roman" w:cs="Times New Roman"/>
                <w:sz w:val="24"/>
                <w:szCs w:val="24"/>
                <w:rPrChange w:id="3486" w:author="Tiffany Lin" w:date="2012-05-20T17:52:00Z">
                  <w:rPr>
                    <w:ins w:id="3487" w:author="Tiffany Lin" w:date="2012-05-19T19:38:00Z"/>
                    <w:rFonts w:ascii="Calibri" w:eastAsia="Times New Roman" w:hAnsi="Calibri" w:cs="Times New Roman"/>
                    <w:color w:val="000000"/>
                  </w:rPr>
                </w:rPrChange>
              </w:rPr>
            </w:pPr>
            <w:ins w:id="3488" w:author="Tiffany Lin" w:date="2012-05-19T19:38:00Z">
              <w:r w:rsidRPr="00A027A5">
                <w:rPr>
                  <w:rFonts w:ascii="Times New Roman" w:eastAsia="Times New Roman" w:hAnsi="Times New Roman" w:cs="Times New Roman"/>
                  <w:sz w:val="24"/>
                  <w:szCs w:val="24"/>
                  <w:rPrChange w:id="3489" w:author="Tiffany Lin" w:date="2012-05-20T17:52:00Z">
                    <w:rPr>
                      <w:rFonts w:ascii="Calibri" w:eastAsia="Times New Roman" w:hAnsi="Calibri" w:cs="Times New Roman"/>
                      <w:color w:val="000000"/>
                    </w:rPr>
                  </w:rPrChange>
                </w:rPr>
                <w:t>212</w:t>
              </w:r>
            </w:ins>
          </w:p>
        </w:tc>
        <w:tc>
          <w:tcPr>
            <w:tcW w:w="1080" w:type="dxa"/>
            <w:shd w:val="clear" w:color="auto" w:fill="auto"/>
            <w:noWrap/>
            <w:vAlign w:val="bottom"/>
            <w:hideMark/>
            <w:tcPrChange w:id="34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91" w:author="Tiffany Lin" w:date="2012-05-19T19:38:00Z"/>
                <w:rFonts w:ascii="Times New Roman" w:eastAsia="Times New Roman" w:hAnsi="Times New Roman" w:cs="Times New Roman"/>
                <w:sz w:val="24"/>
                <w:szCs w:val="24"/>
                <w:rPrChange w:id="3492" w:author="Tiffany Lin" w:date="2012-05-20T17:52:00Z">
                  <w:rPr>
                    <w:ins w:id="3493" w:author="Tiffany Lin" w:date="2012-05-19T19:38:00Z"/>
                    <w:rFonts w:ascii="Calibri" w:eastAsia="Times New Roman" w:hAnsi="Calibri" w:cs="Times New Roman"/>
                    <w:color w:val="000000"/>
                  </w:rPr>
                </w:rPrChange>
              </w:rPr>
            </w:pPr>
            <w:ins w:id="3494" w:author="Tiffany Lin" w:date="2012-05-19T19:38:00Z">
              <w:r w:rsidRPr="00A027A5">
                <w:rPr>
                  <w:rFonts w:ascii="Times New Roman" w:eastAsia="Times New Roman" w:hAnsi="Times New Roman" w:cs="Times New Roman"/>
                  <w:sz w:val="24"/>
                  <w:szCs w:val="24"/>
                  <w:rPrChange w:id="3495" w:author="Tiffany Lin" w:date="2012-05-20T17:52:00Z">
                    <w:rPr>
                      <w:rFonts w:ascii="Calibri" w:eastAsia="Times New Roman" w:hAnsi="Calibri" w:cs="Times New Roman"/>
                      <w:color w:val="000000"/>
                    </w:rPr>
                  </w:rPrChange>
                </w:rPr>
                <w:t>1296</w:t>
              </w:r>
            </w:ins>
          </w:p>
        </w:tc>
      </w:tr>
      <w:tr w:rsidR="00E55D97" w:rsidRPr="00A027A5" w:rsidTr="00E55D97">
        <w:trPr>
          <w:trHeight w:val="300"/>
          <w:ins w:id="3496" w:author="Tiffany Lin" w:date="2012-05-19T19:38:00Z"/>
          <w:trPrChange w:id="3497" w:author="Tiffany Lin" w:date="2012-05-20T21:44:00Z">
            <w:trPr>
              <w:trHeight w:val="300"/>
            </w:trPr>
          </w:trPrChange>
        </w:trPr>
        <w:tc>
          <w:tcPr>
            <w:tcW w:w="900" w:type="dxa"/>
            <w:shd w:val="clear" w:color="auto" w:fill="auto"/>
            <w:noWrap/>
            <w:vAlign w:val="bottom"/>
            <w:hideMark/>
            <w:tcPrChange w:id="349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499" w:author="Tiffany Lin" w:date="2012-05-19T19:38:00Z"/>
                <w:rFonts w:ascii="Times New Roman" w:eastAsia="Times New Roman" w:hAnsi="Times New Roman" w:cs="Times New Roman"/>
                <w:sz w:val="24"/>
                <w:szCs w:val="24"/>
                <w:rPrChange w:id="3500" w:author="Tiffany Lin" w:date="2012-05-20T17:52:00Z">
                  <w:rPr>
                    <w:ins w:id="3501" w:author="Tiffany Lin" w:date="2012-05-19T19:38:00Z"/>
                    <w:rFonts w:ascii="Calibri" w:eastAsia="Times New Roman" w:hAnsi="Calibri" w:cs="Times New Roman"/>
                    <w:color w:val="000000"/>
                  </w:rPr>
                </w:rPrChange>
              </w:rPr>
            </w:pPr>
            <w:ins w:id="3502" w:author="Tiffany Lin" w:date="2012-05-19T19:38:00Z">
              <w:r w:rsidRPr="00A027A5">
                <w:rPr>
                  <w:rFonts w:ascii="Times New Roman" w:eastAsia="Times New Roman" w:hAnsi="Times New Roman" w:cs="Times New Roman"/>
                  <w:sz w:val="24"/>
                  <w:szCs w:val="24"/>
                  <w:rPrChange w:id="3503" w:author="Tiffany Lin" w:date="2012-05-20T17:52:00Z">
                    <w:rPr>
                      <w:rFonts w:ascii="Calibri" w:eastAsia="Times New Roman" w:hAnsi="Calibri" w:cs="Times New Roman"/>
                      <w:color w:val="000000"/>
                    </w:rPr>
                  </w:rPrChange>
                </w:rPr>
                <w:t>3</w:t>
              </w:r>
            </w:ins>
          </w:p>
        </w:tc>
        <w:tc>
          <w:tcPr>
            <w:tcW w:w="990" w:type="dxa"/>
            <w:shd w:val="clear" w:color="auto" w:fill="auto"/>
            <w:noWrap/>
            <w:vAlign w:val="bottom"/>
            <w:hideMark/>
            <w:tcPrChange w:id="350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05" w:author="Tiffany Lin" w:date="2012-05-19T19:38:00Z"/>
                <w:rFonts w:ascii="Times New Roman" w:eastAsia="Times New Roman" w:hAnsi="Times New Roman" w:cs="Times New Roman"/>
                <w:sz w:val="24"/>
                <w:szCs w:val="24"/>
                <w:rPrChange w:id="3506" w:author="Tiffany Lin" w:date="2012-05-20T17:52:00Z">
                  <w:rPr>
                    <w:ins w:id="3507" w:author="Tiffany Lin" w:date="2012-05-19T19:38:00Z"/>
                    <w:rFonts w:ascii="Calibri" w:eastAsia="Times New Roman" w:hAnsi="Calibri" w:cs="Times New Roman"/>
                    <w:color w:val="000000"/>
                  </w:rPr>
                </w:rPrChange>
              </w:rPr>
            </w:pPr>
            <w:ins w:id="3508" w:author="Tiffany Lin" w:date="2012-05-19T19:38:00Z">
              <w:r w:rsidRPr="00A027A5">
                <w:rPr>
                  <w:rFonts w:ascii="Times New Roman" w:eastAsia="Times New Roman" w:hAnsi="Times New Roman" w:cs="Times New Roman"/>
                  <w:sz w:val="24"/>
                  <w:szCs w:val="24"/>
                  <w:rPrChange w:id="3509"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51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11" w:author="Tiffany Lin" w:date="2012-05-19T19:38:00Z"/>
                <w:rFonts w:ascii="Times New Roman" w:eastAsia="Times New Roman" w:hAnsi="Times New Roman" w:cs="Times New Roman"/>
                <w:sz w:val="24"/>
                <w:szCs w:val="24"/>
                <w:rPrChange w:id="3512" w:author="Tiffany Lin" w:date="2012-05-20T17:52:00Z">
                  <w:rPr>
                    <w:ins w:id="3513" w:author="Tiffany Lin" w:date="2012-05-19T19:38:00Z"/>
                    <w:rFonts w:ascii="Calibri" w:eastAsia="Times New Roman" w:hAnsi="Calibri" w:cs="Times New Roman"/>
                    <w:color w:val="000000"/>
                  </w:rPr>
                </w:rPrChange>
              </w:rPr>
            </w:pPr>
            <w:ins w:id="3514" w:author="Tiffany Lin" w:date="2012-05-19T19:38:00Z">
              <w:r w:rsidRPr="00A027A5">
                <w:rPr>
                  <w:rFonts w:ascii="Times New Roman" w:eastAsia="Times New Roman" w:hAnsi="Times New Roman" w:cs="Times New Roman"/>
                  <w:sz w:val="24"/>
                  <w:szCs w:val="24"/>
                  <w:rPrChange w:id="3515" w:author="Tiffany Lin" w:date="2012-05-20T17:52:00Z">
                    <w:rPr>
                      <w:rFonts w:ascii="Calibri" w:eastAsia="Times New Roman" w:hAnsi="Calibri" w:cs="Times New Roman"/>
                      <w:color w:val="000000"/>
                    </w:rPr>
                  </w:rPrChange>
                </w:rPr>
                <w:t>5</w:t>
              </w:r>
            </w:ins>
          </w:p>
        </w:tc>
        <w:tc>
          <w:tcPr>
            <w:tcW w:w="810" w:type="dxa"/>
            <w:shd w:val="clear" w:color="auto" w:fill="auto"/>
            <w:noWrap/>
            <w:vAlign w:val="bottom"/>
            <w:hideMark/>
            <w:tcPrChange w:id="351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17" w:author="Tiffany Lin" w:date="2012-05-19T19:38:00Z"/>
                <w:rFonts w:ascii="Times New Roman" w:eastAsia="Times New Roman" w:hAnsi="Times New Roman" w:cs="Times New Roman"/>
                <w:sz w:val="24"/>
                <w:szCs w:val="24"/>
                <w:rPrChange w:id="3518" w:author="Tiffany Lin" w:date="2012-05-20T17:52:00Z">
                  <w:rPr>
                    <w:ins w:id="3519" w:author="Tiffany Lin" w:date="2012-05-19T19:38:00Z"/>
                    <w:rFonts w:ascii="Calibri" w:eastAsia="Times New Roman" w:hAnsi="Calibri" w:cs="Times New Roman"/>
                    <w:color w:val="000000"/>
                  </w:rPr>
                </w:rPrChange>
              </w:rPr>
            </w:pPr>
            <w:ins w:id="3520" w:author="Tiffany Lin" w:date="2012-05-19T19:38:00Z">
              <w:r w:rsidRPr="00A027A5">
                <w:rPr>
                  <w:rFonts w:ascii="Times New Roman" w:eastAsia="Times New Roman" w:hAnsi="Times New Roman" w:cs="Times New Roman"/>
                  <w:sz w:val="24"/>
                  <w:szCs w:val="24"/>
                  <w:rPrChange w:id="3521" w:author="Tiffany Lin" w:date="2012-05-20T17:52:00Z">
                    <w:rPr>
                      <w:rFonts w:ascii="Calibri" w:eastAsia="Times New Roman" w:hAnsi="Calibri" w:cs="Times New Roman"/>
                      <w:color w:val="000000"/>
                    </w:rPr>
                  </w:rPrChange>
                </w:rPr>
                <w:t>0.949</w:t>
              </w:r>
            </w:ins>
          </w:p>
        </w:tc>
        <w:tc>
          <w:tcPr>
            <w:tcW w:w="1080" w:type="dxa"/>
            <w:shd w:val="clear" w:color="auto" w:fill="auto"/>
            <w:noWrap/>
            <w:vAlign w:val="bottom"/>
            <w:hideMark/>
            <w:tcPrChange w:id="352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523" w:author="Tiffany Lin" w:date="2012-05-19T19:38:00Z"/>
                <w:rFonts w:ascii="Times New Roman" w:eastAsia="Times New Roman" w:hAnsi="Times New Roman" w:cs="Times New Roman"/>
                <w:sz w:val="24"/>
                <w:szCs w:val="24"/>
                <w:rPrChange w:id="3524" w:author="Tiffany Lin" w:date="2012-05-20T17:52:00Z">
                  <w:rPr>
                    <w:ins w:id="3525" w:author="Tiffany Lin" w:date="2012-05-19T19:38:00Z"/>
                    <w:rFonts w:ascii="Calibri" w:eastAsia="Times New Roman" w:hAnsi="Calibri" w:cs="Times New Roman"/>
                    <w:color w:val="000000"/>
                  </w:rPr>
                </w:rPrChange>
              </w:rPr>
            </w:pPr>
            <w:ins w:id="3526" w:author="Tiffany Lin" w:date="2012-05-19T19:38:00Z">
              <w:r w:rsidRPr="00A027A5">
                <w:rPr>
                  <w:rFonts w:ascii="Times New Roman" w:eastAsia="Times New Roman" w:hAnsi="Times New Roman" w:cs="Times New Roman"/>
                  <w:sz w:val="24"/>
                  <w:szCs w:val="24"/>
                  <w:rPrChange w:id="3527" w:author="Tiffany Lin" w:date="2012-05-20T17:52:00Z">
                    <w:rPr>
                      <w:rFonts w:ascii="Calibri" w:eastAsia="Times New Roman" w:hAnsi="Calibri" w:cs="Times New Roman"/>
                      <w:color w:val="000000"/>
                    </w:rPr>
                  </w:rPrChange>
                </w:rPr>
                <w:t>0.878</w:t>
              </w:r>
            </w:ins>
          </w:p>
        </w:tc>
        <w:tc>
          <w:tcPr>
            <w:tcW w:w="900" w:type="dxa"/>
            <w:shd w:val="clear" w:color="auto" w:fill="auto"/>
            <w:noWrap/>
            <w:vAlign w:val="bottom"/>
            <w:hideMark/>
            <w:tcPrChange w:id="352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29" w:author="Tiffany Lin" w:date="2012-05-19T19:38:00Z"/>
                <w:rFonts w:ascii="Times New Roman" w:eastAsia="Times New Roman" w:hAnsi="Times New Roman" w:cs="Times New Roman"/>
                <w:sz w:val="24"/>
                <w:szCs w:val="24"/>
                <w:rPrChange w:id="3530" w:author="Tiffany Lin" w:date="2012-05-20T17:52:00Z">
                  <w:rPr>
                    <w:ins w:id="3531" w:author="Tiffany Lin" w:date="2012-05-19T19:38:00Z"/>
                    <w:rFonts w:ascii="Calibri" w:eastAsia="Times New Roman" w:hAnsi="Calibri" w:cs="Times New Roman"/>
                    <w:color w:val="000000"/>
                  </w:rPr>
                </w:rPrChange>
              </w:rPr>
            </w:pPr>
            <w:ins w:id="3532" w:author="Tiffany Lin" w:date="2012-05-19T19:38:00Z">
              <w:r w:rsidRPr="00A027A5">
                <w:rPr>
                  <w:rFonts w:ascii="Times New Roman" w:eastAsia="Times New Roman" w:hAnsi="Times New Roman" w:cs="Times New Roman"/>
                  <w:sz w:val="24"/>
                  <w:szCs w:val="24"/>
                  <w:rPrChange w:id="3533" w:author="Tiffany Lin" w:date="2012-05-20T17:52:00Z">
                    <w:rPr>
                      <w:rFonts w:ascii="Calibri" w:eastAsia="Times New Roman" w:hAnsi="Calibri" w:cs="Times New Roman"/>
                      <w:color w:val="000000"/>
                    </w:rPr>
                  </w:rPrChange>
                </w:rPr>
                <w:t>-0.071</w:t>
              </w:r>
            </w:ins>
          </w:p>
        </w:tc>
        <w:tc>
          <w:tcPr>
            <w:tcW w:w="990" w:type="dxa"/>
            <w:shd w:val="clear" w:color="auto" w:fill="auto"/>
            <w:noWrap/>
            <w:vAlign w:val="bottom"/>
            <w:hideMark/>
            <w:tcPrChange w:id="353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35" w:author="Tiffany Lin" w:date="2012-05-19T19:38:00Z"/>
                <w:rFonts w:ascii="Times New Roman" w:eastAsia="Times New Roman" w:hAnsi="Times New Roman" w:cs="Times New Roman"/>
                <w:sz w:val="24"/>
                <w:szCs w:val="24"/>
                <w:rPrChange w:id="3536" w:author="Tiffany Lin" w:date="2012-05-20T17:52:00Z">
                  <w:rPr>
                    <w:ins w:id="3537" w:author="Tiffany Lin" w:date="2012-05-19T19:38:00Z"/>
                    <w:rFonts w:ascii="Calibri" w:eastAsia="Times New Roman" w:hAnsi="Calibri" w:cs="Times New Roman"/>
                    <w:color w:val="000000"/>
                  </w:rPr>
                </w:rPrChange>
              </w:rPr>
            </w:pPr>
            <w:ins w:id="3538" w:author="Tiffany Lin" w:date="2012-05-19T19:38:00Z">
              <w:r w:rsidRPr="00A027A5">
                <w:rPr>
                  <w:rFonts w:ascii="Times New Roman" w:eastAsia="Times New Roman" w:hAnsi="Times New Roman" w:cs="Times New Roman"/>
                  <w:sz w:val="24"/>
                  <w:szCs w:val="24"/>
                  <w:rPrChange w:id="3539" w:author="Tiffany Lin" w:date="2012-05-20T17:52:00Z">
                    <w:rPr>
                      <w:rFonts w:ascii="Calibri" w:eastAsia="Times New Roman" w:hAnsi="Calibri" w:cs="Times New Roman"/>
                      <w:color w:val="000000"/>
                    </w:rPr>
                  </w:rPrChange>
                </w:rPr>
                <w:t>0.6</w:t>
              </w:r>
            </w:ins>
          </w:p>
        </w:tc>
        <w:tc>
          <w:tcPr>
            <w:tcW w:w="990" w:type="dxa"/>
            <w:shd w:val="clear" w:color="auto" w:fill="auto"/>
            <w:noWrap/>
            <w:vAlign w:val="bottom"/>
            <w:hideMark/>
            <w:tcPrChange w:id="35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41" w:author="Tiffany Lin" w:date="2012-05-19T19:38:00Z"/>
                <w:rFonts w:ascii="Times New Roman" w:eastAsia="Times New Roman" w:hAnsi="Times New Roman" w:cs="Times New Roman"/>
                <w:sz w:val="24"/>
                <w:szCs w:val="24"/>
                <w:rPrChange w:id="3542" w:author="Tiffany Lin" w:date="2012-05-20T17:52:00Z">
                  <w:rPr>
                    <w:ins w:id="3543" w:author="Tiffany Lin" w:date="2012-05-19T19:38:00Z"/>
                    <w:rFonts w:ascii="Calibri" w:eastAsia="Times New Roman" w:hAnsi="Calibri" w:cs="Times New Roman"/>
                    <w:color w:val="000000"/>
                  </w:rPr>
                </w:rPrChange>
              </w:rPr>
            </w:pPr>
            <w:ins w:id="3544" w:author="Tiffany Lin" w:date="2012-05-19T19:38:00Z">
              <w:r w:rsidRPr="00A027A5">
                <w:rPr>
                  <w:rFonts w:ascii="Times New Roman" w:eastAsia="Times New Roman" w:hAnsi="Times New Roman" w:cs="Times New Roman"/>
                  <w:sz w:val="24"/>
                  <w:szCs w:val="24"/>
                  <w:rPrChange w:id="3545" w:author="Tiffany Lin" w:date="2012-05-20T17:52:00Z">
                    <w:rPr>
                      <w:rFonts w:ascii="Calibri" w:eastAsia="Times New Roman" w:hAnsi="Calibri" w:cs="Times New Roman"/>
                      <w:color w:val="000000"/>
                    </w:rPr>
                  </w:rPrChange>
                </w:rPr>
                <w:t>105</w:t>
              </w:r>
            </w:ins>
          </w:p>
        </w:tc>
        <w:tc>
          <w:tcPr>
            <w:tcW w:w="1080" w:type="dxa"/>
            <w:shd w:val="clear" w:color="auto" w:fill="auto"/>
            <w:noWrap/>
            <w:vAlign w:val="bottom"/>
            <w:hideMark/>
            <w:tcPrChange w:id="35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47" w:author="Tiffany Lin" w:date="2012-05-19T19:38:00Z"/>
                <w:rFonts w:ascii="Times New Roman" w:eastAsia="Times New Roman" w:hAnsi="Times New Roman" w:cs="Times New Roman"/>
                <w:sz w:val="24"/>
                <w:szCs w:val="24"/>
                <w:rPrChange w:id="3548" w:author="Tiffany Lin" w:date="2012-05-20T17:52:00Z">
                  <w:rPr>
                    <w:ins w:id="3549" w:author="Tiffany Lin" w:date="2012-05-19T19:38:00Z"/>
                    <w:rFonts w:ascii="Calibri" w:eastAsia="Times New Roman" w:hAnsi="Calibri" w:cs="Times New Roman"/>
                    <w:color w:val="000000"/>
                  </w:rPr>
                </w:rPrChange>
              </w:rPr>
            </w:pPr>
            <w:ins w:id="3550" w:author="Tiffany Lin" w:date="2012-05-19T19:38:00Z">
              <w:r w:rsidRPr="00A027A5">
                <w:rPr>
                  <w:rFonts w:ascii="Times New Roman" w:eastAsia="Times New Roman" w:hAnsi="Times New Roman" w:cs="Times New Roman"/>
                  <w:sz w:val="24"/>
                  <w:szCs w:val="24"/>
                  <w:rPrChange w:id="3551" w:author="Tiffany Lin" w:date="2012-05-20T17:52:00Z">
                    <w:rPr>
                      <w:rFonts w:ascii="Calibri" w:eastAsia="Times New Roman" w:hAnsi="Calibri" w:cs="Times New Roman"/>
                      <w:color w:val="000000"/>
                    </w:rPr>
                  </w:rPrChange>
                </w:rPr>
                <w:t>601</w:t>
              </w:r>
            </w:ins>
          </w:p>
        </w:tc>
      </w:tr>
      <w:tr w:rsidR="00E55D97" w:rsidRPr="00A027A5" w:rsidTr="00E55D97">
        <w:trPr>
          <w:trHeight w:val="300"/>
          <w:ins w:id="3552" w:author="Tiffany Lin" w:date="2012-05-19T19:38:00Z"/>
          <w:trPrChange w:id="3553" w:author="Tiffany Lin" w:date="2012-05-20T21:44:00Z">
            <w:trPr>
              <w:trHeight w:val="300"/>
            </w:trPr>
          </w:trPrChange>
        </w:trPr>
        <w:tc>
          <w:tcPr>
            <w:tcW w:w="900" w:type="dxa"/>
            <w:shd w:val="clear" w:color="auto" w:fill="auto"/>
            <w:noWrap/>
            <w:vAlign w:val="bottom"/>
            <w:hideMark/>
            <w:tcPrChange w:id="355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55" w:author="Tiffany Lin" w:date="2012-05-19T19:38:00Z"/>
                <w:rFonts w:ascii="Times New Roman" w:eastAsia="Times New Roman" w:hAnsi="Times New Roman" w:cs="Times New Roman"/>
                <w:sz w:val="24"/>
                <w:szCs w:val="24"/>
                <w:rPrChange w:id="3556" w:author="Tiffany Lin" w:date="2012-05-20T17:52:00Z">
                  <w:rPr>
                    <w:ins w:id="3557" w:author="Tiffany Lin" w:date="2012-05-19T19:38:00Z"/>
                    <w:rFonts w:ascii="Calibri" w:eastAsia="Times New Roman" w:hAnsi="Calibri" w:cs="Times New Roman"/>
                    <w:color w:val="000000"/>
                  </w:rPr>
                </w:rPrChange>
              </w:rPr>
            </w:pPr>
            <w:ins w:id="3558" w:author="Tiffany Lin" w:date="2012-05-19T19:38:00Z">
              <w:r w:rsidRPr="00A027A5">
                <w:rPr>
                  <w:rFonts w:ascii="Times New Roman" w:eastAsia="Times New Roman" w:hAnsi="Times New Roman" w:cs="Times New Roman"/>
                  <w:sz w:val="24"/>
                  <w:szCs w:val="24"/>
                  <w:rPrChange w:id="3559" w:author="Tiffany Lin" w:date="2012-05-20T17:52:00Z">
                    <w:rPr>
                      <w:rFonts w:ascii="Calibri" w:eastAsia="Times New Roman" w:hAnsi="Calibri" w:cs="Times New Roman"/>
                      <w:color w:val="000000"/>
                    </w:rPr>
                  </w:rPrChange>
                </w:rPr>
                <w:t>10</w:t>
              </w:r>
            </w:ins>
          </w:p>
        </w:tc>
        <w:tc>
          <w:tcPr>
            <w:tcW w:w="990" w:type="dxa"/>
            <w:shd w:val="clear" w:color="auto" w:fill="auto"/>
            <w:noWrap/>
            <w:vAlign w:val="bottom"/>
            <w:hideMark/>
            <w:tcPrChange w:id="356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61" w:author="Tiffany Lin" w:date="2012-05-19T19:38:00Z"/>
                <w:rFonts w:ascii="Times New Roman" w:eastAsia="Times New Roman" w:hAnsi="Times New Roman" w:cs="Times New Roman"/>
                <w:sz w:val="24"/>
                <w:szCs w:val="24"/>
                <w:rPrChange w:id="3562" w:author="Tiffany Lin" w:date="2012-05-20T17:52:00Z">
                  <w:rPr>
                    <w:ins w:id="3563" w:author="Tiffany Lin" w:date="2012-05-19T19:38:00Z"/>
                    <w:rFonts w:ascii="Calibri" w:eastAsia="Times New Roman" w:hAnsi="Calibri" w:cs="Times New Roman"/>
                    <w:color w:val="000000"/>
                  </w:rPr>
                </w:rPrChange>
              </w:rPr>
            </w:pPr>
            <w:ins w:id="3564" w:author="Tiffany Lin" w:date="2012-05-19T19:38:00Z">
              <w:r w:rsidRPr="00A027A5">
                <w:rPr>
                  <w:rFonts w:ascii="Times New Roman" w:eastAsia="Times New Roman" w:hAnsi="Times New Roman" w:cs="Times New Roman"/>
                  <w:sz w:val="24"/>
                  <w:szCs w:val="24"/>
                  <w:rPrChange w:id="3565"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56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67" w:author="Tiffany Lin" w:date="2012-05-19T19:38:00Z"/>
                <w:rFonts w:ascii="Times New Roman" w:eastAsia="Times New Roman" w:hAnsi="Times New Roman" w:cs="Times New Roman"/>
                <w:sz w:val="24"/>
                <w:szCs w:val="24"/>
                <w:rPrChange w:id="3568" w:author="Tiffany Lin" w:date="2012-05-20T17:52:00Z">
                  <w:rPr>
                    <w:ins w:id="3569" w:author="Tiffany Lin" w:date="2012-05-19T19:38:00Z"/>
                    <w:rFonts w:ascii="Calibri" w:eastAsia="Times New Roman" w:hAnsi="Calibri" w:cs="Times New Roman"/>
                    <w:color w:val="000000"/>
                  </w:rPr>
                </w:rPrChange>
              </w:rPr>
            </w:pPr>
            <w:ins w:id="3570" w:author="Tiffany Lin" w:date="2012-05-19T19:38:00Z">
              <w:r w:rsidRPr="00A027A5">
                <w:rPr>
                  <w:rFonts w:ascii="Times New Roman" w:eastAsia="Times New Roman" w:hAnsi="Times New Roman" w:cs="Times New Roman"/>
                  <w:sz w:val="24"/>
                  <w:szCs w:val="24"/>
                  <w:rPrChange w:id="3571" w:author="Tiffany Lin" w:date="2012-05-20T17:52:00Z">
                    <w:rPr>
                      <w:rFonts w:ascii="Calibri" w:eastAsia="Times New Roman" w:hAnsi="Calibri" w:cs="Times New Roman"/>
                      <w:color w:val="000000"/>
                    </w:rPr>
                  </w:rPrChange>
                </w:rPr>
                <w:t>14</w:t>
              </w:r>
            </w:ins>
          </w:p>
        </w:tc>
        <w:tc>
          <w:tcPr>
            <w:tcW w:w="810" w:type="dxa"/>
            <w:shd w:val="clear" w:color="auto" w:fill="auto"/>
            <w:noWrap/>
            <w:vAlign w:val="bottom"/>
            <w:hideMark/>
            <w:tcPrChange w:id="35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73" w:author="Tiffany Lin" w:date="2012-05-19T19:38:00Z"/>
                <w:rFonts w:ascii="Times New Roman" w:eastAsia="Times New Roman" w:hAnsi="Times New Roman" w:cs="Times New Roman"/>
                <w:sz w:val="24"/>
                <w:szCs w:val="24"/>
                <w:rPrChange w:id="3574" w:author="Tiffany Lin" w:date="2012-05-20T17:52:00Z">
                  <w:rPr>
                    <w:ins w:id="3575" w:author="Tiffany Lin" w:date="2012-05-19T19:38:00Z"/>
                    <w:rFonts w:ascii="Calibri" w:eastAsia="Times New Roman" w:hAnsi="Calibri" w:cs="Times New Roman"/>
                    <w:color w:val="000000"/>
                  </w:rPr>
                </w:rPrChange>
              </w:rPr>
            </w:pPr>
            <w:ins w:id="3576" w:author="Tiffany Lin" w:date="2012-05-19T19:38:00Z">
              <w:r w:rsidRPr="00A027A5">
                <w:rPr>
                  <w:rFonts w:ascii="Times New Roman" w:eastAsia="Times New Roman" w:hAnsi="Times New Roman" w:cs="Times New Roman"/>
                  <w:sz w:val="24"/>
                  <w:szCs w:val="24"/>
                  <w:rPrChange w:id="3577" w:author="Tiffany Lin" w:date="2012-05-20T17:52:00Z">
                    <w:rPr>
                      <w:rFonts w:ascii="Calibri" w:eastAsia="Times New Roman" w:hAnsi="Calibri" w:cs="Times New Roman"/>
                      <w:color w:val="000000"/>
                    </w:rPr>
                  </w:rPrChange>
                </w:rPr>
                <w:t>0.678</w:t>
              </w:r>
            </w:ins>
          </w:p>
        </w:tc>
        <w:tc>
          <w:tcPr>
            <w:tcW w:w="1080" w:type="dxa"/>
            <w:shd w:val="clear" w:color="auto" w:fill="auto"/>
            <w:noWrap/>
            <w:vAlign w:val="bottom"/>
            <w:hideMark/>
            <w:tcPrChange w:id="357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579" w:author="Tiffany Lin" w:date="2012-05-19T19:38:00Z"/>
                <w:rFonts w:ascii="Times New Roman" w:eastAsia="Times New Roman" w:hAnsi="Times New Roman" w:cs="Times New Roman"/>
                <w:sz w:val="24"/>
                <w:szCs w:val="24"/>
                <w:rPrChange w:id="3580" w:author="Tiffany Lin" w:date="2012-05-20T17:52:00Z">
                  <w:rPr>
                    <w:ins w:id="3581" w:author="Tiffany Lin" w:date="2012-05-19T19:38:00Z"/>
                    <w:rFonts w:ascii="Calibri" w:eastAsia="Times New Roman" w:hAnsi="Calibri" w:cs="Times New Roman"/>
                    <w:color w:val="000000"/>
                  </w:rPr>
                </w:rPrChange>
              </w:rPr>
            </w:pPr>
            <w:ins w:id="3582" w:author="Tiffany Lin" w:date="2012-05-19T19:38:00Z">
              <w:r w:rsidRPr="00A027A5">
                <w:rPr>
                  <w:rFonts w:ascii="Times New Roman" w:eastAsia="Times New Roman" w:hAnsi="Times New Roman" w:cs="Times New Roman"/>
                  <w:sz w:val="24"/>
                  <w:szCs w:val="24"/>
                  <w:rPrChange w:id="3583" w:author="Tiffany Lin" w:date="2012-05-20T17:52:00Z">
                    <w:rPr>
                      <w:rFonts w:ascii="Calibri" w:eastAsia="Times New Roman" w:hAnsi="Calibri" w:cs="Times New Roman"/>
                      <w:color w:val="000000"/>
                    </w:rPr>
                  </w:rPrChange>
                </w:rPr>
                <w:t>0.444</w:t>
              </w:r>
            </w:ins>
          </w:p>
        </w:tc>
        <w:tc>
          <w:tcPr>
            <w:tcW w:w="900" w:type="dxa"/>
            <w:shd w:val="clear" w:color="auto" w:fill="auto"/>
            <w:noWrap/>
            <w:vAlign w:val="bottom"/>
            <w:hideMark/>
            <w:tcPrChange w:id="358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585" w:author="Tiffany Lin" w:date="2012-05-19T19:38:00Z"/>
                <w:rFonts w:ascii="Times New Roman" w:eastAsia="Times New Roman" w:hAnsi="Times New Roman" w:cs="Times New Roman"/>
                <w:sz w:val="24"/>
                <w:szCs w:val="24"/>
                <w:rPrChange w:id="3586" w:author="Tiffany Lin" w:date="2012-05-20T17:52:00Z">
                  <w:rPr>
                    <w:ins w:id="3587" w:author="Tiffany Lin" w:date="2012-05-19T19:38:00Z"/>
                    <w:rFonts w:ascii="Calibri" w:eastAsia="Times New Roman" w:hAnsi="Calibri" w:cs="Times New Roman"/>
                    <w:color w:val="000000"/>
                  </w:rPr>
                </w:rPrChange>
              </w:rPr>
            </w:pPr>
            <w:ins w:id="3588" w:author="Tiffany Lin" w:date="2012-05-19T19:38:00Z">
              <w:r w:rsidRPr="00A027A5">
                <w:rPr>
                  <w:rFonts w:ascii="Times New Roman" w:eastAsia="Times New Roman" w:hAnsi="Times New Roman" w:cs="Times New Roman"/>
                  <w:sz w:val="24"/>
                  <w:szCs w:val="24"/>
                  <w:rPrChange w:id="3589" w:author="Tiffany Lin" w:date="2012-05-20T17:52:00Z">
                    <w:rPr>
                      <w:rFonts w:ascii="Calibri" w:eastAsia="Times New Roman" w:hAnsi="Calibri" w:cs="Times New Roman"/>
                      <w:color w:val="000000"/>
                    </w:rPr>
                  </w:rPrChange>
                </w:rPr>
                <w:t>-0.234</w:t>
              </w:r>
            </w:ins>
          </w:p>
        </w:tc>
        <w:tc>
          <w:tcPr>
            <w:tcW w:w="990" w:type="dxa"/>
            <w:shd w:val="clear" w:color="auto" w:fill="auto"/>
            <w:noWrap/>
            <w:vAlign w:val="bottom"/>
            <w:hideMark/>
            <w:tcPrChange w:id="359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91" w:author="Tiffany Lin" w:date="2012-05-19T19:38:00Z"/>
                <w:rFonts w:ascii="Times New Roman" w:eastAsia="Times New Roman" w:hAnsi="Times New Roman" w:cs="Times New Roman"/>
                <w:sz w:val="24"/>
                <w:szCs w:val="24"/>
                <w:rPrChange w:id="3592" w:author="Tiffany Lin" w:date="2012-05-20T17:52:00Z">
                  <w:rPr>
                    <w:ins w:id="3593" w:author="Tiffany Lin" w:date="2012-05-19T19:38:00Z"/>
                    <w:rFonts w:ascii="Calibri" w:eastAsia="Times New Roman" w:hAnsi="Calibri" w:cs="Times New Roman"/>
                    <w:color w:val="000000"/>
                  </w:rPr>
                </w:rPrChange>
              </w:rPr>
            </w:pPr>
            <w:ins w:id="3594" w:author="Tiffany Lin" w:date="2012-05-19T19:38:00Z">
              <w:r w:rsidRPr="00A027A5">
                <w:rPr>
                  <w:rFonts w:ascii="Times New Roman" w:eastAsia="Times New Roman" w:hAnsi="Times New Roman" w:cs="Times New Roman"/>
                  <w:sz w:val="24"/>
                  <w:szCs w:val="24"/>
                  <w:rPrChange w:id="3595" w:author="Tiffany Lin" w:date="2012-05-20T17:52:00Z">
                    <w:rPr>
                      <w:rFonts w:ascii="Calibri" w:eastAsia="Times New Roman" w:hAnsi="Calibri" w:cs="Times New Roman"/>
                      <w:color w:val="000000"/>
                    </w:rPr>
                  </w:rPrChange>
                </w:rPr>
                <w:t>0.714286</w:t>
              </w:r>
            </w:ins>
          </w:p>
        </w:tc>
        <w:tc>
          <w:tcPr>
            <w:tcW w:w="990" w:type="dxa"/>
            <w:shd w:val="clear" w:color="auto" w:fill="auto"/>
            <w:noWrap/>
            <w:vAlign w:val="bottom"/>
            <w:hideMark/>
            <w:tcPrChange w:id="35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597" w:author="Tiffany Lin" w:date="2012-05-19T19:38:00Z"/>
                <w:rFonts w:ascii="Times New Roman" w:eastAsia="Times New Roman" w:hAnsi="Times New Roman" w:cs="Times New Roman"/>
                <w:sz w:val="24"/>
                <w:szCs w:val="24"/>
                <w:rPrChange w:id="3598" w:author="Tiffany Lin" w:date="2012-05-20T17:52:00Z">
                  <w:rPr>
                    <w:ins w:id="3599" w:author="Tiffany Lin" w:date="2012-05-19T19:38:00Z"/>
                    <w:rFonts w:ascii="Calibri" w:eastAsia="Times New Roman" w:hAnsi="Calibri" w:cs="Times New Roman"/>
                    <w:color w:val="000000"/>
                  </w:rPr>
                </w:rPrChange>
              </w:rPr>
            </w:pPr>
            <w:ins w:id="3600" w:author="Tiffany Lin" w:date="2012-05-19T19:38:00Z">
              <w:r w:rsidRPr="00A027A5">
                <w:rPr>
                  <w:rFonts w:ascii="Times New Roman" w:eastAsia="Times New Roman" w:hAnsi="Times New Roman" w:cs="Times New Roman"/>
                  <w:sz w:val="24"/>
                  <w:szCs w:val="24"/>
                  <w:rPrChange w:id="3601" w:author="Tiffany Lin" w:date="2012-05-20T17:52:00Z">
                    <w:rPr>
                      <w:rFonts w:ascii="Calibri" w:eastAsia="Times New Roman" w:hAnsi="Calibri" w:cs="Times New Roman"/>
                      <w:color w:val="000000"/>
                    </w:rPr>
                  </w:rPrChange>
                </w:rPr>
                <w:t>14</w:t>
              </w:r>
            </w:ins>
          </w:p>
        </w:tc>
        <w:tc>
          <w:tcPr>
            <w:tcW w:w="1080" w:type="dxa"/>
            <w:shd w:val="clear" w:color="auto" w:fill="auto"/>
            <w:noWrap/>
            <w:vAlign w:val="bottom"/>
            <w:hideMark/>
            <w:tcPrChange w:id="36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03" w:author="Tiffany Lin" w:date="2012-05-19T19:38:00Z"/>
                <w:rFonts w:ascii="Times New Roman" w:eastAsia="Times New Roman" w:hAnsi="Times New Roman" w:cs="Times New Roman"/>
                <w:sz w:val="24"/>
                <w:szCs w:val="24"/>
                <w:rPrChange w:id="3604" w:author="Tiffany Lin" w:date="2012-05-20T17:52:00Z">
                  <w:rPr>
                    <w:ins w:id="3605" w:author="Tiffany Lin" w:date="2012-05-19T19:38:00Z"/>
                    <w:rFonts w:ascii="Calibri" w:eastAsia="Times New Roman" w:hAnsi="Calibri" w:cs="Times New Roman"/>
                    <w:color w:val="000000"/>
                  </w:rPr>
                </w:rPrChange>
              </w:rPr>
            </w:pPr>
            <w:ins w:id="3606" w:author="Tiffany Lin" w:date="2012-05-19T19:38:00Z">
              <w:r w:rsidRPr="00A027A5">
                <w:rPr>
                  <w:rFonts w:ascii="Times New Roman" w:eastAsia="Times New Roman" w:hAnsi="Times New Roman" w:cs="Times New Roman"/>
                  <w:sz w:val="24"/>
                  <w:szCs w:val="24"/>
                  <w:rPrChange w:id="3607" w:author="Tiffany Lin" w:date="2012-05-20T17:52:00Z">
                    <w:rPr>
                      <w:rFonts w:ascii="Calibri" w:eastAsia="Times New Roman" w:hAnsi="Calibri" w:cs="Times New Roman"/>
                      <w:color w:val="000000"/>
                    </w:rPr>
                  </w:rPrChange>
                </w:rPr>
                <w:t>1078</w:t>
              </w:r>
            </w:ins>
          </w:p>
        </w:tc>
      </w:tr>
      <w:tr w:rsidR="00E55D97" w:rsidRPr="00A027A5" w:rsidTr="00E55D97">
        <w:trPr>
          <w:trHeight w:val="300"/>
          <w:ins w:id="3608" w:author="Tiffany Lin" w:date="2012-05-19T19:38:00Z"/>
          <w:trPrChange w:id="3609" w:author="Tiffany Lin" w:date="2012-05-20T21:44:00Z">
            <w:trPr>
              <w:trHeight w:val="300"/>
            </w:trPr>
          </w:trPrChange>
        </w:trPr>
        <w:tc>
          <w:tcPr>
            <w:tcW w:w="900" w:type="dxa"/>
            <w:shd w:val="clear" w:color="auto" w:fill="auto"/>
            <w:noWrap/>
            <w:vAlign w:val="bottom"/>
            <w:hideMark/>
            <w:tcPrChange w:id="361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11" w:author="Tiffany Lin" w:date="2012-05-19T19:38:00Z"/>
                <w:rFonts w:ascii="Times New Roman" w:eastAsia="Times New Roman" w:hAnsi="Times New Roman" w:cs="Times New Roman"/>
                <w:sz w:val="24"/>
                <w:szCs w:val="24"/>
                <w:rPrChange w:id="3612" w:author="Tiffany Lin" w:date="2012-05-20T17:52:00Z">
                  <w:rPr>
                    <w:ins w:id="3613" w:author="Tiffany Lin" w:date="2012-05-19T19:38:00Z"/>
                    <w:rFonts w:ascii="Calibri" w:eastAsia="Times New Roman" w:hAnsi="Calibri" w:cs="Times New Roman"/>
                    <w:color w:val="000000"/>
                  </w:rPr>
                </w:rPrChange>
              </w:rPr>
            </w:pPr>
            <w:ins w:id="3614" w:author="Tiffany Lin" w:date="2012-05-19T19:38:00Z">
              <w:r w:rsidRPr="00A027A5">
                <w:rPr>
                  <w:rFonts w:ascii="Times New Roman" w:eastAsia="Times New Roman" w:hAnsi="Times New Roman" w:cs="Times New Roman"/>
                  <w:sz w:val="24"/>
                  <w:szCs w:val="24"/>
                  <w:rPrChange w:id="3615" w:author="Tiffany Lin" w:date="2012-05-20T17:52:00Z">
                    <w:rPr>
                      <w:rFonts w:ascii="Calibri" w:eastAsia="Times New Roman" w:hAnsi="Calibri" w:cs="Times New Roman"/>
                      <w:color w:val="000000"/>
                    </w:rPr>
                  </w:rPrChange>
                </w:rPr>
                <w:t>16</w:t>
              </w:r>
            </w:ins>
          </w:p>
        </w:tc>
        <w:tc>
          <w:tcPr>
            <w:tcW w:w="990" w:type="dxa"/>
            <w:shd w:val="clear" w:color="auto" w:fill="auto"/>
            <w:noWrap/>
            <w:vAlign w:val="bottom"/>
            <w:hideMark/>
            <w:tcPrChange w:id="361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17" w:author="Tiffany Lin" w:date="2012-05-19T19:38:00Z"/>
                <w:rFonts w:ascii="Times New Roman" w:eastAsia="Times New Roman" w:hAnsi="Times New Roman" w:cs="Times New Roman"/>
                <w:sz w:val="24"/>
                <w:szCs w:val="24"/>
                <w:rPrChange w:id="3618" w:author="Tiffany Lin" w:date="2012-05-20T17:52:00Z">
                  <w:rPr>
                    <w:ins w:id="3619" w:author="Tiffany Lin" w:date="2012-05-19T19:38:00Z"/>
                    <w:rFonts w:ascii="Calibri" w:eastAsia="Times New Roman" w:hAnsi="Calibri" w:cs="Times New Roman"/>
                    <w:color w:val="000000"/>
                  </w:rPr>
                </w:rPrChange>
              </w:rPr>
            </w:pPr>
            <w:ins w:id="3620" w:author="Tiffany Lin" w:date="2012-05-19T19:38:00Z">
              <w:r w:rsidRPr="00A027A5">
                <w:rPr>
                  <w:rFonts w:ascii="Times New Roman" w:eastAsia="Times New Roman" w:hAnsi="Times New Roman" w:cs="Times New Roman"/>
                  <w:sz w:val="24"/>
                  <w:szCs w:val="24"/>
                  <w:rPrChange w:id="3621" w:author="Tiffany Lin" w:date="2012-05-20T17:52:00Z">
                    <w:rPr>
                      <w:rFonts w:ascii="Calibri" w:eastAsia="Times New Roman" w:hAnsi="Calibri" w:cs="Times New Roman"/>
                      <w:color w:val="000000"/>
                    </w:rPr>
                  </w:rPrChange>
                </w:rPr>
                <w:t>5</w:t>
              </w:r>
            </w:ins>
          </w:p>
        </w:tc>
        <w:tc>
          <w:tcPr>
            <w:tcW w:w="900" w:type="dxa"/>
            <w:shd w:val="clear" w:color="auto" w:fill="auto"/>
            <w:noWrap/>
            <w:vAlign w:val="bottom"/>
            <w:hideMark/>
            <w:tcPrChange w:id="362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23" w:author="Tiffany Lin" w:date="2012-05-19T19:38:00Z"/>
                <w:rFonts w:ascii="Times New Roman" w:eastAsia="Times New Roman" w:hAnsi="Times New Roman" w:cs="Times New Roman"/>
                <w:sz w:val="24"/>
                <w:szCs w:val="24"/>
                <w:rPrChange w:id="3624" w:author="Tiffany Lin" w:date="2012-05-20T17:52:00Z">
                  <w:rPr>
                    <w:ins w:id="3625" w:author="Tiffany Lin" w:date="2012-05-19T19:38:00Z"/>
                    <w:rFonts w:ascii="Calibri" w:eastAsia="Times New Roman" w:hAnsi="Calibri" w:cs="Times New Roman"/>
                    <w:color w:val="000000"/>
                  </w:rPr>
                </w:rPrChange>
              </w:rPr>
            </w:pPr>
            <w:ins w:id="3626" w:author="Tiffany Lin" w:date="2012-05-19T19:38:00Z">
              <w:r w:rsidRPr="00A027A5">
                <w:rPr>
                  <w:rFonts w:ascii="Times New Roman" w:eastAsia="Times New Roman" w:hAnsi="Times New Roman" w:cs="Times New Roman"/>
                  <w:sz w:val="24"/>
                  <w:szCs w:val="24"/>
                  <w:rPrChange w:id="3627" w:author="Tiffany Lin" w:date="2012-05-20T17:52:00Z">
                    <w:rPr>
                      <w:rFonts w:ascii="Calibri" w:eastAsia="Times New Roman" w:hAnsi="Calibri" w:cs="Times New Roman"/>
                      <w:color w:val="000000"/>
                    </w:rPr>
                  </w:rPrChange>
                </w:rPr>
                <w:t>28</w:t>
              </w:r>
            </w:ins>
          </w:p>
        </w:tc>
        <w:tc>
          <w:tcPr>
            <w:tcW w:w="810" w:type="dxa"/>
            <w:shd w:val="clear" w:color="auto" w:fill="auto"/>
            <w:noWrap/>
            <w:vAlign w:val="bottom"/>
            <w:hideMark/>
            <w:tcPrChange w:id="36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29" w:author="Tiffany Lin" w:date="2012-05-19T19:38:00Z"/>
                <w:rFonts w:ascii="Times New Roman" w:eastAsia="Times New Roman" w:hAnsi="Times New Roman" w:cs="Times New Roman"/>
                <w:sz w:val="24"/>
                <w:szCs w:val="24"/>
                <w:rPrChange w:id="3630" w:author="Tiffany Lin" w:date="2012-05-20T17:52:00Z">
                  <w:rPr>
                    <w:ins w:id="3631" w:author="Tiffany Lin" w:date="2012-05-19T19:38:00Z"/>
                    <w:rFonts w:ascii="Calibri" w:eastAsia="Times New Roman" w:hAnsi="Calibri" w:cs="Times New Roman"/>
                    <w:color w:val="000000"/>
                  </w:rPr>
                </w:rPrChange>
              </w:rPr>
            </w:pPr>
            <w:ins w:id="3632" w:author="Tiffany Lin" w:date="2012-05-19T19:38:00Z">
              <w:r w:rsidRPr="00A027A5">
                <w:rPr>
                  <w:rFonts w:ascii="Times New Roman" w:eastAsia="Times New Roman" w:hAnsi="Times New Roman" w:cs="Times New Roman"/>
                  <w:sz w:val="24"/>
                  <w:szCs w:val="24"/>
                  <w:rPrChange w:id="3633" w:author="Tiffany Lin" w:date="2012-05-20T17:52:00Z">
                    <w:rPr>
                      <w:rFonts w:ascii="Calibri" w:eastAsia="Times New Roman" w:hAnsi="Calibri" w:cs="Times New Roman"/>
                      <w:color w:val="000000"/>
                    </w:rPr>
                  </w:rPrChange>
                </w:rPr>
                <w:t>0.486</w:t>
              </w:r>
            </w:ins>
          </w:p>
        </w:tc>
        <w:tc>
          <w:tcPr>
            <w:tcW w:w="1080" w:type="dxa"/>
            <w:shd w:val="clear" w:color="auto" w:fill="auto"/>
            <w:noWrap/>
            <w:vAlign w:val="bottom"/>
            <w:hideMark/>
            <w:tcPrChange w:id="363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635" w:author="Tiffany Lin" w:date="2012-05-19T19:38:00Z"/>
                <w:rFonts w:ascii="Times New Roman" w:eastAsia="Times New Roman" w:hAnsi="Times New Roman" w:cs="Times New Roman"/>
                <w:sz w:val="24"/>
                <w:szCs w:val="24"/>
                <w:rPrChange w:id="3636" w:author="Tiffany Lin" w:date="2012-05-20T17:52:00Z">
                  <w:rPr>
                    <w:ins w:id="3637" w:author="Tiffany Lin" w:date="2012-05-19T19:38:00Z"/>
                    <w:rFonts w:ascii="Calibri" w:eastAsia="Times New Roman" w:hAnsi="Calibri" w:cs="Times New Roman"/>
                    <w:color w:val="000000"/>
                  </w:rPr>
                </w:rPrChange>
              </w:rPr>
            </w:pPr>
            <w:ins w:id="3638" w:author="Tiffany Lin" w:date="2012-05-19T19:38:00Z">
              <w:r w:rsidRPr="00A027A5">
                <w:rPr>
                  <w:rFonts w:ascii="Times New Roman" w:eastAsia="Times New Roman" w:hAnsi="Times New Roman" w:cs="Times New Roman"/>
                  <w:sz w:val="24"/>
                  <w:szCs w:val="24"/>
                  <w:rPrChange w:id="3639" w:author="Tiffany Lin" w:date="2012-05-20T17:52:00Z">
                    <w:rPr>
                      <w:rFonts w:ascii="Calibri" w:eastAsia="Times New Roman" w:hAnsi="Calibri" w:cs="Times New Roman"/>
                      <w:color w:val="000000"/>
                    </w:rPr>
                  </w:rPrChange>
                </w:rPr>
                <w:t>0.517</w:t>
              </w:r>
            </w:ins>
          </w:p>
        </w:tc>
        <w:tc>
          <w:tcPr>
            <w:tcW w:w="900" w:type="dxa"/>
            <w:shd w:val="clear" w:color="auto" w:fill="auto"/>
            <w:noWrap/>
            <w:vAlign w:val="bottom"/>
            <w:hideMark/>
            <w:tcPrChange w:id="364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41" w:author="Tiffany Lin" w:date="2012-05-19T19:38:00Z"/>
                <w:rFonts w:ascii="Times New Roman" w:eastAsia="Times New Roman" w:hAnsi="Times New Roman" w:cs="Times New Roman"/>
                <w:sz w:val="24"/>
                <w:szCs w:val="24"/>
                <w:rPrChange w:id="3642" w:author="Tiffany Lin" w:date="2012-05-20T17:52:00Z">
                  <w:rPr>
                    <w:ins w:id="3643" w:author="Tiffany Lin" w:date="2012-05-19T19:38:00Z"/>
                    <w:rFonts w:ascii="Calibri" w:eastAsia="Times New Roman" w:hAnsi="Calibri" w:cs="Times New Roman"/>
                    <w:color w:val="000000"/>
                  </w:rPr>
                </w:rPrChange>
              </w:rPr>
            </w:pPr>
            <w:ins w:id="3644" w:author="Tiffany Lin" w:date="2012-05-19T19:38:00Z">
              <w:r w:rsidRPr="00A027A5">
                <w:rPr>
                  <w:rFonts w:ascii="Times New Roman" w:eastAsia="Times New Roman" w:hAnsi="Times New Roman" w:cs="Times New Roman"/>
                  <w:sz w:val="24"/>
                  <w:szCs w:val="24"/>
                  <w:rPrChange w:id="3645" w:author="Tiffany Lin" w:date="2012-05-20T17:52:00Z">
                    <w:rPr>
                      <w:rFonts w:ascii="Calibri" w:eastAsia="Times New Roman" w:hAnsi="Calibri" w:cs="Times New Roman"/>
                      <w:color w:val="000000"/>
                    </w:rPr>
                  </w:rPrChange>
                </w:rPr>
                <w:t>0.031</w:t>
              </w:r>
            </w:ins>
          </w:p>
        </w:tc>
        <w:tc>
          <w:tcPr>
            <w:tcW w:w="990" w:type="dxa"/>
            <w:shd w:val="clear" w:color="auto" w:fill="auto"/>
            <w:noWrap/>
            <w:vAlign w:val="bottom"/>
            <w:hideMark/>
            <w:tcPrChange w:id="364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47" w:author="Tiffany Lin" w:date="2012-05-19T19:38:00Z"/>
                <w:rFonts w:ascii="Times New Roman" w:eastAsia="Times New Roman" w:hAnsi="Times New Roman" w:cs="Times New Roman"/>
                <w:sz w:val="24"/>
                <w:szCs w:val="24"/>
                <w:rPrChange w:id="3648" w:author="Tiffany Lin" w:date="2012-05-20T17:52:00Z">
                  <w:rPr>
                    <w:ins w:id="3649" w:author="Tiffany Lin" w:date="2012-05-19T19:38:00Z"/>
                    <w:rFonts w:ascii="Calibri" w:eastAsia="Times New Roman" w:hAnsi="Calibri" w:cs="Times New Roman"/>
                    <w:color w:val="000000"/>
                  </w:rPr>
                </w:rPrChange>
              </w:rPr>
            </w:pPr>
            <w:ins w:id="3650" w:author="Tiffany Lin" w:date="2012-05-19T19:38:00Z">
              <w:r w:rsidRPr="00A027A5">
                <w:rPr>
                  <w:rFonts w:ascii="Times New Roman" w:eastAsia="Times New Roman" w:hAnsi="Times New Roman" w:cs="Times New Roman"/>
                  <w:sz w:val="24"/>
                  <w:szCs w:val="24"/>
                  <w:rPrChange w:id="3651" w:author="Tiffany Lin" w:date="2012-05-20T17:52:00Z">
                    <w:rPr>
                      <w:rFonts w:ascii="Calibri" w:eastAsia="Times New Roman" w:hAnsi="Calibri" w:cs="Times New Roman"/>
                      <w:color w:val="000000"/>
                    </w:rPr>
                  </w:rPrChange>
                </w:rPr>
                <w:t>0.571429</w:t>
              </w:r>
            </w:ins>
          </w:p>
        </w:tc>
        <w:tc>
          <w:tcPr>
            <w:tcW w:w="990" w:type="dxa"/>
            <w:shd w:val="clear" w:color="auto" w:fill="auto"/>
            <w:noWrap/>
            <w:vAlign w:val="bottom"/>
            <w:hideMark/>
            <w:tcPrChange w:id="36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53" w:author="Tiffany Lin" w:date="2012-05-19T19:38:00Z"/>
                <w:rFonts w:ascii="Times New Roman" w:eastAsia="Times New Roman" w:hAnsi="Times New Roman" w:cs="Times New Roman"/>
                <w:sz w:val="24"/>
                <w:szCs w:val="24"/>
                <w:rPrChange w:id="3654" w:author="Tiffany Lin" w:date="2012-05-20T17:52:00Z">
                  <w:rPr>
                    <w:ins w:id="3655" w:author="Tiffany Lin" w:date="2012-05-19T19:38:00Z"/>
                    <w:rFonts w:ascii="Calibri" w:eastAsia="Times New Roman" w:hAnsi="Calibri" w:cs="Times New Roman"/>
                    <w:color w:val="000000"/>
                  </w:rPr>
                </w:rPrChange>
              </w:rPr>
            </w:pPr>
            <w:ins w:id="3656" w:author="Tiffany Lin" w:date="2012-05-19T19:38:00Z">
              <w:r w:rsidRPr="00A027A5">
                <w:rPr>
                  <w:rFonts w:ascii="Times New Roman" w:eastAsia="Times New Roman" w:hAnsi="Times New Roman" w:cs="Times New Roman"/>
                  <w:sz w:val="24"/>
                  <w:szCs w:val="24"/>
                  <w:rPrChange w:id="3657" w:author="Tiffany Lin" w:date="2012-05-20T17:52:00Z">
                    <w:rPr>
                      <w:rFonts w:ascii="Calibri" w:eastAsia="Times New Roman" w:hAnsi="Calibri" w:cs="Times New Roman"/>
                      <w:color w:val="000000"/>
                    </w:rPr>
                  </w:rPrChange>
                </w:rPr>
                <w:t>221</w:t>
              </w:r>
            </w:ins>
          </w:p>
        </w:tc>
        <w:tc>
          <w:tcPr>
            <w:tcW w:w="1080" w:type="dxa"/>
            <w:shd w:val="clear" w:color="auto" w:fill="auto"/>
            <w:noWrap/>
            <w:vAlign w:val="bottom"/>
            <w:hideMark/>
            <w:tcPrChange w:id="365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59" w:author="Tiffany Lin" w:date="2012-05-19T19:38:00Z"/>
                <w:rFonts w:ascii="Times New Roman" w:eastAsia="Times New Roman" w:hAnsi="Times New Roman" w:cs="Times New Roman"/>
                <w:sz w:val="24"/>
                <w:szCs w:val="24"/>
                <w:rPrChange w:id="3660" w:author="Tiffany Lin" w:date="2012-05-20T17:52:00Z">
                  <w:rPr>
                    <w:ins w:id="3661" w:author="Tiffany Lin" w:date="2012-05-19T19:38:00Z"/>
                    <w:rFonts w:ascii="Calibri" w:eastAsia="Times New Roman" w:hAnsi="Calibri" w:cs="Times New Roman"/>
                    <w:color w:val="000000"/>
                  </w:rPr>
                </w:rPrChange>
              </w:rPr>
            </w:pPr>
            <w:ins w:id="3662" w:author="Tiffany Lin" w:date="2012-05-19T19:38:00Z">
              <w:r w:rsidRPr="00A027A5">
                <w:rPr>
                  <w:rFonts w:ascii="Times New Roman" w:eastAsia="Times New Roman" w:hAnsi="Times New Roman" w:cs="Times New Roman"/>
                  <w:sz w:val="24"/>
                  <w:szCs w:val="24"/>
                  <w:rPrChange w:id="3663" w:author="Tiffany Lin" w:date="2012-05-20T17:52:00Z">
                    <w:rPr>
                      <w:rFonts w:ascii="Calibri" w:eastAsia="Times New Roman" w:hAnsi="Calibri" w:cs="Times New Roman"/>
                      <w:color w:val="000000"/>
                    </w:rPr>
                  </w:rPrChange>
                </w:rPr>
                <w:t>69</w:t>
              </w:r>
            </w:ins>
          </w:p>
        </w:tc>
      </w:tr>
      <w:tr w:rsidR="00E55D97" w:rsidRPr="00A027A5" w:rsidTr="00E55D97">
        <w:trPr>
          <w:trHeight w:val="300"/>
          <w:ins w:id="3664" w:author="Tiffany Lin" w:date="2012-05-19T19:38:00Z"/>
          <w:trPrChange w:id="3665" w:author="Tiffany Lin" w:date="2012-05-20T21:44:00Z">
            <w:trPr>
              <w:trHeight w:val="300"/>
            </w:trPr>
          </w:trPrChange>
        </w:trPr>
        <w:tc>
          <w:tcPr>
            <w:tcW w:w="900" w:type="dxa"/>
            <w:shd w:val="clear" w:color="auto" w:fill="auto"/>
            <w:noWrap/>
            <w:vAlign w:val="bottom"/>
            <w:hideMark/>
            <w:tcPrChange w:id="366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67" w:author="Tiffany Lin" w:date="2012-05-19T19:38:00Z"/>
                <w:rFonts w:ascii="Times New Roman" w:eastAsia="Times New Roman" w:hAnsi="Times New Roman" w:cs="Times New Roman"/>
                <w:sz w:val="24"/>
                <w:szCs w:val="24"/>
                <w:rPrChange w:id="3668" w:author="Tiffany Lin" w:date="2012-05-20T17:52:00Z">
                  <w:rPr>
                    <w:ins w:id="3669" w:author="Tiffany Lin" w:date="2012-05-19T19:38:00Z"/>
                    <w:rFonts w:ascii="Calibri" w:eastAsia="Times New Roman" w:hAnsi="Calibri" w:cs="Times New Roman"/>
                    <w:color w:val="000000"/>
                  </w:rPr>
                </w:rPrChange>
              </w:rPr>
            </w:pPr>
            <w:ins w:id="3670" w:author="Tiffany Lin" w:date="2012-05-19T19:38:00Z">
              <w:r w:rsidRPr="00A027A5">
                <w:rPr>
                  <w:rFonts w:ascii="Times New Roman" w:eastAsia="Times New Roman" w:hAnsi="Times New Roman" w:cs="Times New Roman"/>
                  <w:sz w:val="24"/>
                  <w:szCs w:val="24"/>
                  <w:rPrChange w:id="3671" w:author="Tiffany Lin" w:date="2012-05-20T17:52:00Z">
                    <w:rPr>
                      <w:rFonts w:ascii="Calibri" w:eastAsia="Times New Roman" w:hAnsi="Calibri" w:cs="Times New Roman"/>
                      <w:color w:val="000000"/>
                    </w:rPr>
                  </w:rPrChange>
                </w:rPr>
                <w:t>11</w:t>
              </w:r>
            </w:ins>
          </w:p>
        </w:tc>
        <w:tc>
          <w:tcPr>
            <w:tcW w:w="990" w:type="dxa"/>
            <w:shd w:val="clear" w:color="auto" w:fill="auto"/>
            <w:noWrap/>
            <w:vAlign w:val="bottom"/>
            <w:hideMark/>
            <w:tcPrChange w:id="36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73" w:author="Tiffany Lin" w:date="2012-05-19T19:38:00Z"/>
                <w:rFonts w:ascii="Times New Roman" w:eastAsia="Times New Roman" w:hAnsi="Times New Roman" w:cs="Times New Roman"/>
                <w:sz w:val="24"/>
                <w:szCs w:val="24"/>
                <w:rPrChange w:id="3674" w:author="Tiffany Lin" w:date="2012-05-20T17:52:00Z">
                  <w:rPr>
                    <w:ins w:id="3675" w:author="Tiffany Lin" w:date="2012-05-19T19:38:00Z"/>
                    <w:rFonts w:ascii="Calibri" w:eastAsia="Times New Roman" w:hAnsi="Calibri" w:cs="Times New Roman"/>
                    <w:color w:val="000000"/>
                  </w:rPr>
                </w:rPrChange>
              </w:rPr>
            </w:pPr>
            <w:ins w:id="3676" w:author="Tiffany Lin" w:date="2012-05-19T19:38:00Z">
              <w:r w:rsidRPr="00A027A5">
                <w:rPr>
                  <w:rFonts w:ascii="Times New Roman" w:eastAsia="Times New Roman" w:hAnsi="Times New Roman" w:cs="Times New Roman"/>
                  <w:sz w:val="24"/>
                  <w:szCs w:val="24"/>
                  <w:rPrChange w:id="3677"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36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79" w:author="Tiffany Lin" w:date="2012-05-19T19:38:00Z"/>
                <w:rFonts w:ascii="Times New Roman" w:eastAsia="Times New Roman" w:hAnsi="Times New Roman" w:cs="Times New Roman"/>
                <w:sz w:val="24"/>
                <w:szCs w:val="24"/>
                <w:rPrChange w:id="3680" w:author="Tiffany Lin" w:date="2012-05-20T17:52:00Z">
                  <w:rPr>
                    <w:ins w:id="3681" w:author="Tiffany Lin" w:date="2012-05-19T19:38:00Z"/>
                    <w:rFonts w:ascii="Calibri" w:eastAsia="Times New Roman" w:hAnsi="Calibri" w:cs="Times New Roman"/>
                    <w:color w:val="000000"/>
                  </w:rPr>
                </w:rPrChange>
              </w:rPr>
            </w:pPr>
            <w:ins w:id="3682" w:author="Tiffany Lin" w:date="2012-05-19T19:38:00Z">
              <w:r w:rsidRPr="00A027A5">
                <w:rPr>
                  <w:rFonts w:ascii="Times New Roman" w:eastAsia="Times New Roman" w:hAnsi="Times New Roman" w:cs="Times New Roman"/>
                  <w:sz w:val="24"/>
                  <w:szCs w:val="24"/>
                  <w:rPrChange w:id="3683" w:author="Tiffany Lin" w:date="2012-05-20T17:52:00Z">
                    <w:rPr>
                      <w:rFonts w:ascii="Calibri" w:eastAsia="Times New Roman" w:hAnsi="Calibri" w:cs="Times New Roman"/>
                      <w:color w:val="000000"/>
                    </w:rPr>
                  </w:rPrChange>
                </w:rPr>
                <w:t>28</w:t>
              </w:r>
            </w:ins>
          </w:p>
        </w:tc>
        <w:tc>
          <w:tcPr>
            <w:tcW w:w="810" w:type="dxa"/>
            <w:shd w:val="clear" w:color="auto" w:fill="auto"/>
            <w:noWrap/>
            <w:vAlign w:val="bottom"/>
            <w:hideMark/>
            <w:tcPrChange w:id="36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685" w:author="Tiffany Lin" w:date="2012-05-19T19:38:00Z"/>
                <w:rFonts w:ascii="Times New Roman" w:eastAsia="Times New Roman" w:hAnsi="Times New Roman" w:cs="Times New Roman"/>
                <w:sz w:val="24"/>
                <w:szCs w:val="24"/>
                <w:rPrChange w:id="3686" w:author="Tiffany Lin" w:date="2012-05-20T17:52:00Z">
                  <w:rPr>
                    <w:ins w:id="3687" w:author="Tiffany Lin" w:date="2012-05-19T19:38:00Z"/>
                    <w:rFonts w:ascii="Calibri" w:eastAsia="Times New Roman" w:hAnsi="Calibri" w:cs="Times New Roman"/>
                    <w:color w:val="000000"/>
                  </w:rPr>
                </w:rPrChange>
              </w:rPr>
            </w:pPr>
            <w:ins w:id="3688" w:author="Tiffany Lin" w:date="2012-05-19T19:38:00Z">
              <w:r w:rsidRPr="00A027A5">
                <w:rPr>
                  <w:rFonts w:ascii="Times New Roman" w:eastAsia="Times New Roman" w:hAnsi="Times New Roman" w:cs="Times New Roman"/>
                  <w:sz w:val="24"/>
                  <w:szCs w:val="24"/>
                  <w:rPrChange w:id="3689" w:author="Tiffany Lin" w:date="2012-05-20T17:52:00Z">
                    <w:rPr>
                      <w:rFonts w:ascii="Calibri" w:eastAsia="Times New Roman" w:hAnsi="Calibri" w:cs="Times New Roman"/>
                      <w:color w:val="000000"/>
                    </w:rPr>
                  </w:rPrChange>
                </w:rPr>
                <w:t>0.552</w:t>
              </w:r>
            </w:ins>
          </w:p>
        </w:tc>
        <w:tc>
          <w:tcPr>
            <w:tcW w:w="1080" w:type="dxa"/>
            <w:shd w:val="clear" w:color="auto" w:fill="auto"/>
            <w:noWrap/>
            <w:vAlign w:val="bottom"/>
            <w:hideMark/>
            <w:tcPrChange w:id="369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691" w:author="Tiffany Lin" w:date="2012-05-19T19:38:00Z"/>
                <w:rFonts w:ascii="Times New Roman" w:eastAsia="Times New Roman" w:hAnsi="Times New Roman" w:cs="Times New Roman"/>
                <w:sz w:val="24"/>
                <w:szCs w:val="24"/>
                <w:rPrChange w:id="3692" w:author="Tiffany Lin" w:date="2012-05-20T17:52:00Z">
                  <w:rPr>
                    <w:ins w:id="3693" w:author="Tiffany Lin" w:date="2012-05-19T19:38:00Z"/>
                    <w:rFonts w:ascii="Calibri" w:eastAsia="Times New Roman" w:hAnsi="Calibri" w:cs="Times New Roman"/>
                    <w:color w:val="000000"/>
                  </w:rPr>
                </w:rPrChange>
              </w:rPr>
            </w:pPr>
            <w:ins w:id="3694" w:author="Tiffany Lin" w:date="2012-05-19T19:38:00Z">
              <w:r w:rsidRPr="00A027A5">
                <w:rPr>
                  <w:rFonts w:ascii="Times New Roman" w:eastAsia="Times New Roman" w:hAnsi="Times New Roman" w:cs="Times New Roman"/>
                  <w:sz w:val="24"/>
                  <w:szCs w:val="24"/>
                  <w:rPrChange w:id="3695" w:author="Tiffany Lin" w:date="2012-05-20T17:52:00Z">
                    <w:rPr>
                      <w:rFonts w:ascii="Calibri" w:eastAsia="Times New Roman" w:hAnsi="Calibri" w:cs="Times New Roman"/>
                      <w:color w:val="000000"/>
                    </w:rPr>
                  </w:rPrChange>
                </w:rPr>
                <w:t>0.527</w:t>
              </w:r>
            </w:ins>
          </w:p>
        </w:tc>
        <w:tc>
          <w:tcPr>
            <w:tcW w:w="900" w:type="dxa"/>
            <w:shd w:val="clear" w:color="auto" w:fill="auto"/>
            <w:noWrap/>
            <w:vAlign w:val="bottom"/>
            <w:hideMark/>
            <w:tcPrChange w:id="369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697" w:author="Tiffany Lin" w:date="2012-05-19T19:38:00Z"/>
                <w:rFonts w:ascii="Times New Roman" w:eastAsia="Times New Roman" w:hAnsi="Times New Roman" w:cs="Times New Roman"/>
                <w:sz w:val="24"/>
                <w:szCs w:val="24"/>
                <w:rPrChange w:id="3698" w:author="Tiffany Lin" w:date="2012-05-20T17:52:00Z">
                  <w:rPr>
                    <w:ins w:id="3699" w:author="Tiffany Lin" w:date="2012-05-19T19:38:00Z"/>
                    <w:rFonts w:ascii="Calibri" w:eastAsia="Times New Roman" w:hAnsi="Calibri" w:cs="Times New Roman"/>
                    <w:color w:val="000000"/>
                  </w:rPr>
                </w:rPrChange>
              </w:rPr>
            </w:pPr>
            <w:ins w:id="3700" w:author="Tiffany Lin" w:date="2012-05-19T19:38:00Z">
              <w:r w:rsidRPr="00A027A5">
                <w:rPr>
                  <w:rFonts w:ascii="Times New Roman" w:eastAsia="Times New Roman" w:hAnsi="Times New Roman" w:cs="Times New Roman"/>
                  <w:sz w:val="24"/>
                  <w:szCs w:val="24"/>
                  <w:rPrChange w:id="3701" w:author="Tiffany Lin" w:date="2012-05-20T17:52:00Z">
                    <w:rPr>
                      <w:rFonts w:ascii="Calibri" w:eastAsia="Times New Roman" w:hAnsi="Calibri" w:cs="Times New Roman"/>
                      <w:color w:val="000000"/>
                    </w:rPr>
                  </w:rPrChange>
                </w:rPr>
                <w:t>-0.025</w:t>
              </w:r>
            </w:ins>
          </w:p>
        </w:tc>
        <w:tc>
          <w:tcPr>
            <w:tcW w:w="990" w:type="dxa"/>
            <w:shd w:val="clear" w:color="auto" w:fill="auto"/>
            <w:noWrap/>
            <w:vAlign w:val="bottom"/>
            <w:hideMark/>
            <w:tcPrChange w:id="370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03" w:author="Tiffany Lin" w:date="2012-05-19T19:38:00Z"/>
                <w:rFonts w:ascii="Times New Roman" w:eastAsia="Times New Roman" w:hAnsi="Times New Roman" w:cs="Times New Roman"/>
                <w:sz w:val="24"/>
                <w:szCs w:val="24"/>
                <w:rPrChange w:id="3704" w:author="Tiffany Lin" w:date="2012-05-20T17:52:00Z">
                  <w:rPr>
                    <w:ins w:id="3705" w:author="Tiffany Lin" w:date="2012-05-19T19:38:00Z"/>
                    <w:rFonts w:ascii="Calibri" w:eastAsia="Times New Roman" w:hAnsi="Calibri" w:cs="Times New Roman"/>
                    <w:color w:val="000000"/>
                  </w:rPr>
                </w:rPrChange>
              </w:rPr>
            </w:pPr>
            <w:ins w:id="3706" w:author="Tiffany Lin" w:date="2012-05-19T19:38:00Z">
              <w:r w:rsidRPr="00A027A5">
                <w:rPr>
                  <w:rFonts w:ascii="Times New Roman" w:eastAsia="Times New Roman" w:hAnsi="Times New Roman" w:cs="Times New Roman"/>
                  <w:sz w:val="24"/>
                  <w:szCs w:val="24"/>
                  <w:rPrChange w:id="3707" w:author="Tiffany Lin" w:date="2012-05-20T17:52:00Z">
                    <w:rPr>
                      <w:rFonts w:ascii="Calibri" w:eastAsia="Times New Roman" w:hAnsi="Calibri" w:cs="Times New Roman"/>
                      <w:color w:val="000000"/>
                    </w:rPr>
                  </w:rPrChange>
                </w:rPr>
                <w:t>0.392857</w:t>
              </w:r>
            </w:ins>
          </w:p>
        </w:tc>
        <w:tc>
          <w:tcPr>
            <w:tcW w:w="990" w:type="dxa"/>
            <w:shd w:val="clear" w:color="auto" w:fill="auto"/>
            <w:noWrap/>
            <w:vAlign w:val="bottom"/>
            <w:hideMark/>
            <w:tcPrChange w:id="37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09" w:author="Tiffany Lin" w:date="2012-05-19T19:38:00Z"/>
                <w:rFonts w:ascii="Times New Roman" w:eastAsia="Times New Roman" w:hAnsi="Times New Roman" w:cs="Times New Roman"/>
                <w:sz w:val="24"/>
                <w:szCs w:val="24"/>
                <w:rPrChange w:id="3710" w:author="Tiffany Lin" w:date="2012-05-20T17:52:00Z">
                  <w:rPr>
                    <w:ins w:id="3711" w:author="Tiffany Lin" w:date="2012-05-19T19:38:00Z"/>
                    <w:rFonts w:ascii="Calibri" w:eastAsia="Times New Roman" w:hAnsi="Calibri" w:cs="Times New Roman"/>
                    <w:color w:val="000000"/>
                  </w:rPr>
                </w:rPrChange>
              </w:rPr>
            </w:pPr>
            <w:ins w:id="3712" w:author="Tiffany Lin" w:date="2012-05-19T19:38:00Z">
              <w:r w:rsidRPr="00A027A5">
                <w:rPr>
                  <w:rFonts w:ascii="Times New Roman" w:eastAsia="Times New Roman" w:hAnsi="Times New Roman" w:cs="Times New Roman"/>
                  <w:sz w:val="24"/>
                  <w:szCs w:val="24"/>
                  <w:rPrChange w:id="3713" w:author="Tiffany Lin" w:date="2012-05-20T17:52:00Z">
                    <w:rPr>
                      <w:rFonts w:ascii="Calibri" w:eastAsia="Times New Roman" w:hAnsi="Calibri" w:cs="Times New Roman"/>
                      <w:color w:val="000000"/>
                    </w:rPr>
                  </w:rPrChange>
                </w:rPr>
                <w:t>26</w:t>
              </w:r>
            </w:ins>
          </w:p>
        </w:tc>
        <w:tc>
          <w:tcPr>
            <w:tcW w:w="1080" w:type="dxa"/>
            <w:shd w:val="clear" w:color="auto" w:fill="auto"/>
            <w:noWrap/>
            <w:vAlign w:val="bottom"/>
            <w:hideMark/>
            <w:tcPrChange w:id="371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15" w:author="Tiffany Lin" w:date="2012-05-19T19:38:00Z"/>
                <w:rFonts w:ascii="Times New Roman" w:eastAsia="Times New Roman" w:hAnsi="Times New Roman" w:cs="Times New Roman"/>
                <w:sz w:val="24"/>
                <w:szCs w:val="24"/>
                <w:rPrChange w:id="3716" w:author="Tiffany Lin" w:date="2012-05-20T17:52:00Z">
                  <w:rPr>
                    <w:ins w:id="3717" w:author="Tiffany Lin" w:date="2012-05-19T19:38:00Z"/>
                    <w:rFonts w:ascii="Calibri" w:eastAsia="Times New Roman" w:hAnsi="Calibri" w:cs="Times New Roman"/>
                    <w:color w:val="000000"/>
                  </w:rPr>
                </w:rPrChange>
              </w:rPr>
            </w:pPr>
            <w:ins w:id="3718" w:author="Tiffany Lin" w:date="2012-05-19T19:38:00Z">
              <w:r w:rsidRPr="00A027A5">
                <w:rPr>
                  <w:rFonts w:ascii="Times New Roman" w:eastAsia="Times New Roman" w:hAnsi="Times New Roman" w:cs="Times New Roman"/>
                  <w:sz w:val="24"/>
                  <w:szCs w:val="24"/>
                  <w:rPrChange w:id="3719" w:author="Tiffany Lin" w:date="2012-05-20T17:52:00Z">
                    <w:rPr>
                      <w:rFonts w:ascii="Calibri" w:eastAsia="Times New Roman" w:hAnsi="Calibri" w:cs="Times New Roman"/>
                      <w:color w:val="000000"/>
                    </w:rPr>
                  </w:rPrChange>
                </w:rPr>
                <w:t>929</w:t>
              </w:r>
            </w:ins>
          </w:p>
        </w:tc>
      </w:tr>
      <w:tr w:rsidR="00E55D97" w:rsidRPr="00A027A5" w:rsidTr="00E55D97">
        <w:trPr>
          <w:trHeight w:val="300"/>
          <w:ins w:id="3720" w:author="Tiffany Lin" w:date="2012-05-19T19:38:00Z"/>
          <w:trPrChange w:id="3721" w:author="Tiffany Lin" w:date="2012-05-20T21:44:00Z">
            <w:trPr>
              <w:trHeight w:val="300"/>
            </w:trPr>
          </w:trPrChange>
        </w:trPr>
        <w:tc>
          <w:tcPr>
            <w:tcW w:w="900" w:type="dxa"/>
            <w:shd w:val="clear" w:color="auto" w:fill="auto"/>
            <w:noWrap/>
            <w:vAlign w:val="bottom"/>
            <w:hideMark/>
            <w:tcPrChange w:id="372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23" w:author="Tiffany Lin" w:date="2012-05-19T19:38:00Z"/>
                <w:rFonts w:ascii="Times New Roman" w:eastAsia="Times New Roman" w:hAnsi="Times New Roman" w:cs="Times New Roman"/>
                <w:sz w:val="24"/>
                <w:szCs w:val="24"/>
                <w:rPrChange w:id="3724" w:author="Tiffany Lin" w:date="2012-05-20T17:52:00Z">
                  <w:rPr>
                    <w:ins w:id="3725" w:author="Tiffany Lin" w:date="2012-05-19T19:38:00Z"/>
                    <w:rFonts w:ascii="Calibri" w:eastAsia="Times New Roman" w:hAnsi="Calibri" w:cs="Times New Roman"/>
                    <w:color w:val="000000"/>
                  </w:rPr>
                </w:rPrChange>
              </w:rPr>
            </w:pPr>
            <w:ins w:id="3726" w:author="Tiffany Lin" w:date="2012-05-19T19:38:00Z">
              <w:r w:rsidRPr="00A027A5">
                <w:rPr>
                  <w:rFonts w:ascii="Times New Roman" w:eastAsia="Times New Roman" w:hAnsi="Times New Roman" w:cs="Times New Roman"/>
                  <w:sz w:val="24"/>
                  <w:szCs w:val="24"/>
                  <w:rPrChange w:id="3727" w:author="Tiffany Lin" w:date="2012-05-20T17:52:00Z">
                    <w:rPr>
                      <w:rFonts w:ascii="Calibri" w:eastAsia="Times New Roman" w:hAnsi="Calibri" w:cs="Times New Roman"/>
                      <w:color w:val="000000"/>
                    </w:rPr>
                  </w:rPrChange>
                </w:rPr>
                <w:t>3</w:t>
              </w:r>
            </w:ins>
          </w:p>
        </w:tc>
        <w:tc>
          <w:tcPr>
            <w:tcW w:w="990" w:type="dxa"/>
            <w:shd w:val="clear" w:color="auto" w:fill="auto"/>
            <w:noWrap/>
            <w:vAlign w:val="bottom"/>
            <w:hideMark/>
            <w:tcPrChange w:id="37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29" w:author="Tiffany Lin" w:date="2012-05-19T19:38:00Z"/>
                <w:rFonts w:ascii="Times New Roman" w:eastAsia="Times New Roman" w:hAnsi="Times New Roman" w:cs="Times New Roman"/>
                <w:sz w:val="24"/>
                <w:szCs w:val="24"/>
                <w:rPrChange w:id="3730" w:author="Tiffany Lin" w:date="2012-05-20T17:52:00Z">
                  <w:rPr>
                    <w:ins w:id="3731" w:author="Tiffany Lin" w:date="2012-05-19T19:38:00Z"/>
                    <w:rFonts w:ascii="Calibri" w:eastAsia="Times New Roman" w:hAnsi="Calibri" w:cs="Times New Roman"/>
                    <w:color w:val="000000"/>
                  </w:rPr>
                </w:rPrChange>
              </w:rPr>
            </w:pPr>
            <w:ins w:id="3732" w:author="Tiffany Lin" w:date="2012-05-19T19:38:00Z">
              <w:r w:rsidRPr="00A027A5">
                <w:rPr>
                  <w:rFonts w:ascii="Times New Roman" w:eastAsia="Times New Roman" w:hAnsi="Times New Roman" w:cs="Times New Roman"/>
                  <w:sz w:val="24"/>
                  <w:szCs w:val="24"/>
                  <w:rPrChange w:id="3733"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37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35" w:author="Tiffany Lin" w:date="2012-05-19T19:38:00Z"/>
                <w:rFonts w:ascii="Times New Roman" w:eastAsia="Times New Roman" w:hAnsi="Times New Roman" w:cs="Times New Roman"/>
                <w:sz w:val="24"/>
                <w:szCs w:val="24"/>
                <w:rPrChange w:id="3736" w:author="Tiffany Lin" w:date="2012-05-20T17:52:00Z">
                  <w:rPr>
                    <w:ins w:id="3737" w:author="Tiffany Lin" w:date="2012-05-19T19:38:00Z"/>
                    <w:rFonts w:ascii="Calibri" w:eastAsia="Times New Roman" w:hAnsi="Calibri" w:cs="Times New Roman"/>
                    <w:color w:val="000000"/>
                  </w:rPr>
                </w:rPrChange>
              </w:rPr>
            </w:pPr>
            <w:ins w:id="3738" w:author="Tiffany Lin" w:date="2012-05-19T19:38:00Z">
              <w:r w:rsidRPr="00A027A5">
                <w:rPr>
                  <w:rFonts w:ascii="Times New Roman" w:eastAsia="Times New Roman" w:hAnsi="Times New Roman" w:cs="Times New Roman"/>
                  <w:sz w:val="24"/>
                  <w:szCs w:val="24"/>
                  <w:rPrChange w:id="3739" w:author="Tiffany Lin" w:date="2012-05-20T17:52:00Z">
                    <w:rPr>
                      <w:rFonts w:ascii="Calibri" w:eastAsia="Times New Roman" w:hAnsi="Calibri" w:cs="Times New Roman"/>
                      <w:color w:val="000000"/>
                    </w:rPr>
                  </w:rPrChange>
                </w:rPr>
                <w:t>4</w:t>
              </w:r>
            </w:ins>
          </w:p>
        </w:tc>
        <w:tc>
          <w:tcPr>
            <w:tcW w:w="810" w:type="dxa"/>
            <w:shd w:val="clear" w:color="auto" w:fill="auto"/>
            <w:noWrap/>
            <w:vAlign w:val="bottom"/>
            <w:hideMark/>
            <w:tcPrChange w:id="37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41" w:author="Tiffany Lin" w:date="2012-05-19T19:38:00Z"/>
                <w:rFonts w:ascii="Times New Roman" w:eastAsia="Times New Roman" w:hAnsi="Times New Roman" w:cs="Times New Roman"/>
                <w:sz w:val="24"/>
                <w:szCs w:val="24"/>
                <w:rPrChange w:id="3742" w:author="Tiffany Lin" w:date="2012-05-20T17:52:00Z">
                  <w:rPr>
                    <w:ins w:id="3743" w:author="Tiffany Lin" w:date="2012-05-19T19:38:00Z"/>
                    <w:rFonts w:ascii="Calibri" w:eastAsia="Times New Roman" w:hAnsi="Calibri" w:cs="Times New Roman"/>
                    <w:color w:val="000000"/>
                  </w:rPr>
                </w:rPrChange>
              </w:rPr>
            </w:pPr>
            <w:ins w:id="3744" w:author="Tiffany Lin" w:date="2012-05-19T19:38:00Z">
              <w:r w:rsidRPr="00A027A5">
                <w:rPr>
                  <w:rFonts w:ascii="Times New Roman" w:eastAsia="Times New Roman" w:hAnsi="Times New Roman" w:cs="Times New Roman"/>
                  <w:sz w:val="24"/>
                  <w:szCs w:val="24"/>
                  <w:rPrChange w:id="3745" w:author="Tiffany Lin" w:date="2012-05-20T17:52:00Z">
                    <w:rPr>
                      <w:rFonts w:ascii="Calibri" w:eastAsia="Times New Roman" w:hAnsi="Calibri" w:cs="Times New Roman"/>
                      <w:color w:val="000000"/>
                    </w:rPr>
                  </w:rPrChange>
                </w:rPr>
                <w:t>0.645</w:t>
              </w:r>
            </w:ins>
          </w:p>
        </w:tc>
        <w:tc>
          <w:tcPr>
            <w:tcW w:w="1080" w:type="dxa"/>
            <w:shd w:val="clear" w:color="auto" w:fill="auto"/>
            <w:noWrap/>
            <w:vAlign w:val="bottom"/>
            <w:hideMark/>
            <w:tcPrChange w:id="374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747" w:author="Tiffany Lin" w:date="2012-05-19T19:38:00Z"/>
                <w:rFonts w:ascii="Times New Roman" w:eastAsia="Times New Roman" w:hAnsi="Times New Roman" w:cs="Times New Roman"/>
                <w:sz w:val="24"/>
                <w:szCs w:val="24"/>
                <w:rPrChange w:id="3748" w:author="Tiffany Lin" w:date="2012-05-20T17:52:00Z">
                  <w:rPr>
                    <w:ins w:id="3749" w:author="Tiffany Lin" w:date="2012-05-19T19:38:00Z"/>
                    <w:rFonts w:ascii="Calibri" w:eastAsia="Times New Roman" w:hAnsi="Calibri" w:cs="Times New Roman"/>
                    <w:color w:val="000000"/>
                  </w:rPr>
                </w:rPrChange>
              </w:rPr>
            </w:pPr>
            <w:ins w:id="3750" w:author="Tiffany Lin" w:date="2012-05-19T19:38:00Z">
              <w:r w:rsidRPr="00A027A5">
                <w:rPr>
                  <w:rFonts w:ascii="Times New Roman" w:eastAsia="Times New Roman" w:hAnsi="Times New Roman" w:cs="Times New Roman"/>
                  <w:sz w:val="24"/>
                  <w:szCs w:val="24"/>
                  <w:rPrChange w:id="3751" w:author="Tiffany Lin" w:date="2012-05-20T17:52:00Z">
                    <w:rPr>
                      <w:rFonts w:ascii="Calibri" w:eastAsia="Times New Roman" w:hAnsi="Calibri" w:cs="Times New Roman"/>
                      <w:color w:val="000000"/>
                    </w:rPr>
                  </w:rPrChange>
                </w:rPr>
                <w:t>0.543</w:t>
              </w:r>
            </w:ins>
          </w:p>
        </w:tc>
        <w:tc>
          <w:tcPr>
            <w:tcW w:w="900" w:type="dxa"/>
            <w:shd w:val="clear" w:color="auto" w:fill="auto"/>
            <w:noWrap/>
            <w:vAlign w:val="bottom"/>
            <w:hideMark/>
            <w:tcPrChange w:id="375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53" w:author="Tiffany Lin" w:date="2012-05-19T19:38:00Z"/>
                <w:rFonts w:ascii="Times New Roman" w:eastAsia="Times New Roman" w:hAnsi="Times New Roman" w:cs="Times New Roman"/>
                <w:sz w:val="24"/>
                <w:szCs w:val="24"/>
                <w:rPrChange w:id="3754" w:author="Tiffany Lin" w:date="2012-05-20T17:52:00Z">
                  <w:rPr>
                    <w:ins w:id="3755" w:author="Tiffany Lin" w:date="2012-05-19T19:38:00Z"/>
                    <w:rFonts w:ascii="Calibri" w:eastAsia="Times New Roman" w:hAnsi="Calibri" w:cs="Times New Roman"/>
                    <w:color w:val="000000"/>
                  </w:rPr>
                </w:rPrChange>
              </w:rPr>
            </w:pPr>
            <w:ins w:id="3756" w:author="Tiffany Lin" w:date="2012-05-19T19:38:00Z">
              <w:r w:rsidRPr="00A027A5">
                <w:rPr>
                  <w:rFonts w:ascii="Times New Roman" w:eastAsia="Times New Roman" w:hAnsi="Times New Roman" w:cs="Times New Roman"/>
                  <w:sz w:val="24"/>
                  <w:szCs w:val="24"/>
                  <w:rPrChange w:id="3757" w:author="Tiffany Lin" w:date="2012-05-20T17:52:00Z">
                    <w:rPr>
                      <w:rFonts w:ascii="Calibri" w:eastAsia="Times New Roman" w:hAnsi="Calibri" w:cs="Times New Roman"/>
                      <w:color w:val="000000"/>
                    </w:rPr>
                  </w:rPrChange>
                </w:rPr>
                <w:t>-0.102</w:t>
              </w:r>
            </w:ins>
          </w:p>
        </w:tc>
        <w:tc>
          <w:tcPr>
            <w:tcW w:w="990" w:type="dxa"/>
            <w:shd w:val="clear" w:color="auto" w:fill="auto"/>
            <w:noWrap/>
            <w:vAlign w:val="bottom"/>
            <w:hideMark/>
            <w:tcPrChange w:id="375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59" w:author="Tiffany Lin" w:date="2012-05-19T19:38:00Z"/>
                <w:rFonts w:ascii="Times New Roman" w:eastAsia="Times New Roman" w:hAnsi="Times New Roman" w:cs="Times New Roman"/>
                <w:sz w:val="24"/>
                <w:szCs w:val="24"/>
                <w:rPrChange w:id="3760" w:author="Tiffany Lin" w:date="2012-05-20T17:52:00Z">
                  <w:rPr>
                    <w:ins w:id="3761" w:author="Tiffany Lin" w:date="2012-05-19T19:38:00Z"/>
                    <w:rFonts w:ascii="Calibri" w:eastAsia="Times New Roman" w:hAnsi="Calibri" w:cs="Times New Roman"/>
                    <w:color w:val="000000"/>
                  </w:rPr>
                </w:rPrChange>
              </w:rPr>
            </w:pPr>
            <w:ins w:id="3762" w:author="Tiffany Lin" w:date="2012-05-19T19:38:00Z">
              <w:r w:rsidRPr="00A027A5">
                <w:rPr>
                  <w:rFonts w:ascii="Times New Roman" w:eastAsia="Times New Roman" w:hAnsi="Times New Roman" w:cs="Times New Roman"/>
                  <w:sz w:val="24"/>
                  <w:szCs w:val="24"/>
                  <w:rPrChange w:id="3763" w:author="Tiffany Lin" w:date="2012-05-20T17:52:00Z">
                    <w:rPr>
                      <w:rFonts w:ascii="Calibri" w:eastAsia="Times New Roman" w:hAnsi="Calibri" w:cs="Times New Roman"/>
                      <w:color w:val="000000"/>
                    </w:rPr>
                  </w:rPrChange>
                </w:rPr>
                <w:t>0.75</w:t>
              </w:r>
            </w:ins>
          </w:p>
        </w:tc>
        <w:tc>
          <w:tcPr>
            <w:tcW w:w="990" w:type="dxa"/>
            <w:shd w:val="clear" w:color="auto" w:fill="auto"/>
            <w:noWrap/>
            <w:vAlign w:val="bottom"/>
            <w:hideMark/>
            <w:tcPrChange w:id="376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65" w:author="Tiffany Lin" w:date="2012-05-19T19:38:00Z"/>
                <w:rFonts w:ascii="Times New Roman" w:eastAsia="Times New Roman" w:hAnsi="Times New Roman" w:cs="Times New Roman"/>
                <w:sz w:val="24"/>
                <w:szCs w:val="24"/>
                <w:rPrChange w:id="3766" w:author="Tiffany Lin" w:date="2012-05-20T17:52:00Z">
                  <w:rPr>
                    <w:ins w:id="3767" w:author="Tiffany Lin" w:date="2012-05-19T19:38:00Z"/>
                    <w:rFonts w:ascii="Calibri" w:eastAsia="Times New Roman" w:hAnsi="Calibri" w:cs="Times New Roman"/>
                    <w:color w:val="000000"/>
                  </w:rPr>
                </w:rPrChange>
              </w:rPr>
            </w:pPr>
            <w:ins w:id="3768" w:author="Tiffany Lin" w:date="2012-05-19T19:38:00Z">
              <w:r w:rsidRPr="00A027A5">
                <w:rPr>
                  <w:rFonts w:ascii="Times New Roman" w:eastAsia="Times New Roman" w:hAnsi="Times New Roman" w:cs="Times New Roman"/>
                  <w:sz w:val="24"/>
                  <w:szCs w:val="24"/>
                  <w:rPrChange w:id="3769" w:author="Tiffany Lin" w:date="2012-05-20T17:52:00Z">
                    <w:rPr>
                      <w:rFonts w:ascii="Calibri" w:eastAsia="Times New Roman" w:hAnsi="Calibri" w:cs="Times New Roman"/>
                      <w:color w:val="000000"/>
                    </w:rPr>
                  </w:rPrChange>
                </w:rPr>
                <w:t>88</w:t>
              </w:r>
            </w:ins>
          </w:p>
        </w:tc>
        <w:tc>
          <w:tcPr>
            <w:tcW w:w="1080" w:type="dxa"/>
            <w:shd w:val="clear" w:color="auto" w:fill="auto"/>
            <w:noWrap/>
            <w:vAlign w:val="bottom"/>
            <w:hideMark/>
            <w:tcPrChange w:id="377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71" w:author="Tiffany Lin" w:date="2012-05-19T19:38:00Z"/>
                <w:rFonts w:ascii="Times New Roman" w:eastAsia="Times New Roman" w:hAnsi="Times New Roman" w:cs="Times New Roman"/>
                <w:sz w:val="24"/>
                <w:szCs w:val="24"/>
                <w:rPrChange w:id="3772" w:author="Tiffany Lin" w:date="2012-05-20T17:52:00Z">
                  <w:rPr>
                    <w:ins w:id="3773" w:author="Tiffany Lin" w:date="2012-05-19T19:38:00Z"/>
                    <w:rFonts w:ascii="Calibri" w:eastAsia="Times New Roman" w:hAnsi="Calibri" w:cs="Times New Roman"/>
                    <w:color w:val="000000"/>
                  </w:rPr>
                </w:rPrChange>
              </w:rPr>
            </w:pPr>
            <w:ins w:id="3774" w:author="Tiffany Lin" w:date="2012-05-19T19:38:00Z">
              <w:r w:rsidRPr="00A027A5">
                <w:rPr>
                  <w:rFonts w:ascii="Times New Roman" w:eastAsia="Times New Roman" w:hAnsi="Times New Roman" w:cs="Times New Roman"/>
                  <w:sz w:val="24"/>
                  <w:szCs w:val="24"/>
                  <w:rPrChange w:id="3775" w:author="Tiffany Lin" w:date="2012-05-20T17:52:00Z">
                    <w:rPr>
                      <w:rFonts w:ascii="Calibri" w:eastAsia="Times New Roman" w:hAnsi="Calibri" w:cs="Times New Roman"/>
                      <w:color w:val="000000"/>
                    </w:rPr>
                  </w:rPrChange>
                </w:rPr>
                <w:t>1062</w:t>
              </w:r>
            </w:ins>
          </w:p>
        </w:tc>
      </w:tr>
      <w:tr w:rsidR="00E55D97" w:rsidRPr="00A027A5" w:rsidTr="00E55D97">
        <w:trPr>
          <w:trHeight w:val="300"/>
          <w:ins w:id="3776" w:author="Tiffany Lin" w:date="2012-05-19T19:38:00Z"/>
          <w:trPrChange w:id="3777" w:author="Tiffany Lin" w:date="2012-05-20T21:44:00Z">
            <w:trPr>
              <w:trHeight w:val="300"/>
            </w:trPr>
          </w:trPrChange>
        </w:trPr>
        <w:tc>
          <w:tcPr>
            <w:tcW w:w="900" w:type="dxa"/>
            <w:shd w:val="clear" w:color="auto" w:fill="auto"/>
            <w:noWrap/>
            <w:vAlign w:val="bottom"/>
            <w:hideMark/>
            <w:tcPrChange w:id="37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79" w:author="Tiffany Lin" w:date="2012-05-19T19:38:00Z"/>
                <w:rFonts w:ascii="Times New Roman" w:eastAsia="Times New Roman" w:hAnsi="Times New Roman" w:cs="Times New Roman"/>
                <w:sz w:val="24"/>
                <w:szCs w:val="24"/>
                <w:rPrChange w:id="3780" w:author="Tiffany Lin" w:date="2012-05-20T17:52:00Z">
                  <w:rPr>
                    <w:ins w:id="3781" w:author="Tiffany Lin" w:date="2012-05-19T19:38:00Z"/>
                    <w:rFonts w:ascii="Calibri" w:eastAsia="Times New Roman" w:hAnsi="Calibri" w:cs="Times New Roman"/>
                    <w:color w:val="000000"/>
                  </w:rPr>
                </w:rPrChange>
              </w:rPr>
            </w:pPr>
            <w:ins w:id="3782" w:author="Tiffany Lin" w:date="2012-05-19T19:38:00Z">
              <w:r w:rsidRPr="00A027A5">
                <w:rPr>
                  <w:rFonts w:ascii="Times New Roman" w:eastAsia="Times New Roman" w:hAnsi="Times New Roman" w:cs="Times New Roman"/>
                  <w:sz w:val="24"/>
                  <w:szCs w:val="24"/>
                  <w:rPrChange w:id="3783" w:author="Tiffany Lin" w:date="2012-05-20T17:52:00Z">
                    <w:rPr>
                      <w:rFonts w:ascii="Calibri" w:eastAsia="Times New Roman" w:hAnsi="Calibri" w:cs="Times New Roman"/>
                      <w:color w:val="000000"/>
                    </w:rPr>
                  </w:rPrChange>
                </w:rPr>
                <w:t>10</w:t>
              </w:r>
            </w:ins>
          </w:p>
        </w:tc>
        <w:tc>
          <w:tcPr>
            <w:tcW w:w="990" w:type="dxa"/>
            <w:shd w:val="clear" w:color="auto" w:fill="auto"/>
            <w:noWrap/>
            <w:vAlign w:val="bottom"/>
            <w:hideMark/>
            <w:tcPrChange w:id="37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85" w:author="Tiffany Lin" w:date="2012-05-19T19:38:00Z"/>
                <w:rFonts w:ascii="Times New Roman" w:eastAsia="Times New Roman" w:hAnsi="Times New Roman" w:cs="Times New Roman"/>
                <w:sz w:val="24"/>
                <w:szCs w:val="24"/>
                <w:rPrChange w:id="3786" w:author="Tiffany Lin" w:date="2012-05-20T17:52:00Z">
                  <w:rPr>
                    <w:ins w:id="3787" w:author="Tiffany Lin" w:date="2012-05-19T19:38:00Z"/>
                    <w:rFonts w:ascii="Calibri" w:eastAsia="Times New Roman" w:hAnsi="Calibri" w:cs="Times New Roman"/>
                    <w:color w:val="000000"/>
                  </w:rPr>
                </w:rPrChange>
              </w:rPr>
            </w:pPr>
            <w:ins w:id="3788" w:author="Tiffany Lin" w:date="2012-05-19T19:38:00Z">
              <w:r w:rsidRPr="00A027A5">
                <w:rPr>
                  <w:rFonts w:ascii="Times New Roman" w:eastAsia="Times New Roman" w:hAnsi="Times New Roman" w:cs="Times New Roman"/>
                  <w:sz w:val="24"/>
                  <w:szCs w:val="24"/>
                  <w:rPrChange w:id="3789" w:author="Tiffany Lin" w:date="2012-05-20T17:52:00Z">
                    <w:rPr>
                      <w:rFonts w:ascii="Calibri" w:eastAsia="Times New Roman" w:hAnsi="Calibri" w:cs="Times New Roman"/>
                      <w:color w:val="000000"/>
                    </w:rPr>
                  </w:rPrChange>
                </w:rPr>
                <w:t>6</w:t>
              </w:r>
            </w:ins>
          </w:p>
        </w:tc>
        <w:tc>
          <w:tcPr>
            <w:tcW w:w="900" w:type="dxa"/>
            <w:shd w:val="clear" w:color="auto" w:fill="auto"/>
            <w:noWrap/>
            <w:vAlign w:val="bottom"/>
            <w:hideMark/>
            <w:tcPrChange w:id="37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791" w:author="Tiffany Lin" w:date="2012-05-19T19:38:00Z"/>
                <w:rFonts w:ascii="Times New Roman" w:eastAsia="Times New Roman" w:hAnsi="Times New Roman" w:cs="Times New Roman"/>
                <w:sz w:val="24"/>
                <w:szCs w:val="24"/>
                <w:rPrChange w:id="3792" w:author="Tiffany Lin" w:date="2012-05-20T17:52:00Z">
                  <w:rPr>
                    <w:ins w:id="3793" w:author="Tiffany Lin" w:date="2012-05-19T19:38:00Z"/>
                    <w:rFonts w:ascii="Calibri" w:eastAsia="Times New Roman" w:hAnsi="Calibri" w:cs="Times New Roman"/>
                    <w:color w:val="000000"/>
                  </w:rPr>
                </w:rPrChange>
              </w:rPr>
            </w:pPr>
            <w:ins w:id="3794" w:author="Tiffany Lin" w:date="2012-05-19T19:38:00Z">
              <w:r w:rsidRPr="00A027A5">
                <w:rPr>
                  <w:rFonts w:ascii="Times New Roman" w:eastAsia="Times New Roman" w:hAnsi="Times New Roman" w:cs="Times New Roman"/>
                  <w:sz w:val="24"/>
                  <w:szCs w:val="24"/>
                  <w:rPrChange w:id="3795" w:author="Tiffany Lin" w:date="2012-05-20T17:52:00Z">
                    <w:rPr>
                      <w:rFonts w:ascii="Calibri" w:eastAsia="Times New Roman" w:hAnsi="Calibri" w:cs="Times New Roman"/>
                      <w:color w:val="000000"/>
                    </w:rPr>
                  </w:rPrChange>
                </w:rPr>
                <w:t>18</w:t>
              </w:r>
            </w:ins>
          </w:p>
        </w:tc>
        <w:tc>
          <w:tcPr>
            <w:tcW w:w="810" w:type="dxa"/>
            <w:shd w:val="clear" w:color="auto" w:fill="auto"/>
            <w:noWrap/>
            <w:vAlign w:val="bottom"/>
            <w:hideMark/>
            <w:tcPrChange w:id="37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797" w:author="Tiffany Lin" w:date="2012-05-19T19:38:00Z"/>
                <w:rFonts w:ascii="Times New Roman" w:eastAsia="Times New Roman" w:hAnsi="Times New Roman" w:cs="Times New Roman"/>
                <w:sz w:val="24"/>
                <w:szCs w:val="24"/>
                <w:rPrChange w:id="3798" w:author="Tiffany Lin" w:date="2012-05-20T17:52:00Z">
                  <w:rPr>
                    <w:ins w:id="3799" w:author="Tiffany Lin" w:date="2012-05-19T19:38:00Z"/>
                    <w:rFonts w:ascii="Calibri" w:eastAsia="Times New Roman" w:hAnsi="Calibri" w:cs="Times New Roman"/>
                    <w:color w:val="000000"/>
                  </w:rPr>
                </w:rPrChange>
              </w:rPr>
            </w:pPr>
            <w:ins w:id="3800" w:author="Tiffany Lin" w:date="2012-05-19T19:38:00Z">
              <w:r w:rsidRPr="00A027A5">
                <w:rPr>
                  <w:rFonts w:ascii="Times New Roman" w:eastAsia="Times New Roman" w:hAnsi="Times New Roman" w:cs="Times New Roman"/>
                  <w:sz w:val="24"/>
                  <w:szCs w:val="24"/>
                  <w:rPrChange w:id="3801" w:author="Tiffany Lin" w:date="2012-05-20T17:52:00Z">
                    <w:rPr>
                      <w:rFonts w:ascii="Calibri" w:eastAsia="Times New Roman" w:hAnsi="Calibri" w:cs="Times New Roman"/>
                      <w:color w:val="000000"/>
                    </w:rPr>
                  </w:rPrChange>
                </w:rPr>
                <w:t>0.559</w:t>
              </w:r>
            </w:ins>
          </w:p>
        </w:tc>
        <w:tc>
          <w:tcPr>
            <w:tcW w:w="1080" w:type="dxa"/>
            <w:shd w:val="clear" w:color="auto" w:fill="auto"/>
            <w:noWrap/>
            <w:vAlign w:val="bottom"/>
            <w:hideMark/>
            <w:tcPrChange w:id="380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803" w:author="Tiffany Lin" w:date="2012-05-19T19:38:00Z"/>
                <w:rFonts w:ascii="Times New Roman" w:eastAsia="Times New Roman" w:hAnsi="Times New Roman" w:cs="Times New Roman"/>
                <w:sz w:val="24"/>
                <w:szCs w:val="24"/>
                <w:rPrChange w:id="3804" w:author="Tiffany Lin" w:date="2012-05-20T17:52:00Z">
                  <w:rPr>
                    <w:ins w:id="3805" w:author="Tiffany Lin" w:date="2012-05-19T19:38:00Z"/>
                    <w:rFonts w:ascii="Calibri" w:eastAsia="Times New Roman" w:hAnsi="Calibri" w:cs="Times New Roman"/>
                    <w:color w:val="000000"/>
                  </w:rPr>
                </w:rPrChange>
              </w:rPr>
            </w:pPr>
            <w:ins w:id="3806" w:author="Tiffany Lin" w:date="2012-05-19T19:38:00Z">
              <w:r w:rsidRPr="00A027A5">
                <w:rPr>
                  <w:rFonts w:ascii="Times New Roman" w:eastAsia="Times New Roman" w:hAnsi="Times New Roman" w:cs="Times New Roman"/>
                  <w:sz w:val="24"/>
                  <w:szCs w:val="24"/>
                  <w:rPrChange w:id="3807" w:author="Tiffany Lin" w:date="2012-05-20T17:52:00Z">
                    <w:rPr>
                      <w:rFonts w:ascii="Calibri" w:eastAsia="Times New Roman" w:hAnsi="Calibri" w:cs="Times New Roman"/>
                      <w:color w:val="000000"/>
                    </w:rPr>
                  </w:rPrChange>
                </w:rPr>
                <w:t>0.506</w:t>
              </w:r>
            </w:ins>
          </w:p>
        </w:tc>
        <w:tc>
          <w:tcPr>
            <w:tcW w:w="900" w:type="dxa"/>
            <w:shd w:val="clear" w:color="auto" w:fill="auto"/>
            <w:noWrap/>
            <w:vAlign w:val="bottom"/>
            <w:hideMark/>
            <w:tcPrChange w:id="380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09" w:author="Tiffany Lin" w:date="2012-05-19T19:38:00Z"/>
                <w:rFonts w:ascii="Times New Roman" w:eastAsia="Times New Roman" w:hAnsi="Times New Roman" w:cs="Times New Roman"/>
                <w:sz w:val="24"/>
                <w:szCs w:val="24"/>
                <w:rPrChange w:id="3810" w:author="Tiffany Lin" w:date="2012-05-20T17:52:00Z">
                  <w:rPr>
                    <w:ins w:id="3811" w:author="Tiffany Lin" w:date="2012-05-19T19:38:00Z"/>
                    <w:rFonts w:ascii="Calibri" w:eastAsia="Times New Roman" w:hAnsi="Calibri" w:cs="Times New Roman"/>
                    <w:color w:val="000000"/>
                  </w:rPr>
                </w:rPrChange>
              </w:rPr>
            </w:pPr>
            <w:ins w:id="3812" w:author="Tiffany Lin" w:date="2012-05-19T19:38:00Z">
              <w:r w:rsidRPr="00A027A5">
                <w:rPr>
                  <w:rFonts w:ascii="Times New Roman" w:eastAsia="Times New Roman" w:hAnsi="Times New Roman" w:cs="Times New Roman"/>
                  <w:sz w:val="24"/>
                  <w:szCs w:val="24"/>
                  <w:rPrChange w:id="3813" w:author="Tiffany Lin" w:date="2012-05-20T17:52:00Z">
                    <w:rPr>
                      <w:rFonts w:ascii="Calibri" w:eastAsia="Times New Roman" w:hAnsi="Calibri" w:cs="Times New Roman"/>
                      <w:color w:val="000000"/>
                    </w:rPr>
                  </w:rPrChange>
                </w:rPr>
                <w:t>-0.053</w:t>
              </w:r>
            </w:ins>
          </w:p>
        </w:tc>
        <w:tc>
          <w:tcPr>
            <w:tcW w:w="990" w:type="dxa"/>
            <w:shd w:val="clear" w:color="auto" w:fill="auto"/>
            <w:noWrap/>
            <w:vAlign w:val="bottom"/>
            <w:hideMark/>
            <w:tcPrChange w:id="381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15" w:author="Tiffany Lin" w:date="2012-05-19T19:38:00Z"/>
                <w:rFonts w:ascii="Times New Roman" w:eastAsia="Times New Roman" w:hAnsi="Times New Roman" w:cs="Times New Roman"/>
                <w:sz w:val="24"/>
                <w:szCs w:val="24"/>
                <w:rPrChange w:id="3816" w:author="Tiffany Lin" w:date="2012-05-20T17:52:00Z">
                  <w:rPr>
                    <w:ins w:id="3817" w:author="Tiffany Lin" w:date="2012-05-19T19:38:00Z"/>
                    <w:rFonts w:ascii="Calibri" w:eastAsia="Times New Roman" w:hAnsi="Calibri" w:cs="Times New Roman"/>
                    <w:color w:val="000000"/>
                  </w:rPr>
                </w:rPrChange>
              </w:rPr>
            </w:pPr>
            <w:ins w:id="3818" w:author="Tiffany Lin" w:date="2012-05-19T19:38:00Z">
              <w:r w:rsidRPr="00A027A5">
                <w:rPr>
                  <w:rFonts w:ascii="Times New Roman" w:eastAsia="Times New Roman" w:hAnsi="Times New Roman" w:cs="Times New Roman"/>
                  <w:sz w:val="24"/>
                  <w:szCs w:val="24"/>
                  <w:rPrChange w:id="3819" w:author="Tiffany Lin" w:date="2012-05-20T17:52:00Z">
                    <w:rPr>
                      <w:rFonts w:ascii="Calibri" w:eastAsia="Times New Roman" w:hAnsi="Calibri" w:cs="Times New Roman"/>
                      <w:color w:val="000000"/>
                    </w:rPr>
                  </w:rPrChange>
                </w:rPr>
                <w:t>0.555556</w:t>
              </w:r>
            </w:ins>
          </w:p>
        </w:tc>
        <w:tc>
          <w:tcPr>
            <w:tcW w:w="990" w:type="dxa"/>
            <w:shd w:val="clear" w:color="auto" w:fill="auto"/>
            <w:noWrap/>
            <w:vAlign w:val="bottom"/>
            <w:hideMark/>
            <w:tcPrChange w:id="382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21" w:author="Tiffany Lin" w:date="2012-05-19T19:38:00Z"/>
                <w:rFonts w:ascii="Times New Roman" w:eastAsia="Times New Roman" w:hAnsi="Times New Roman" w:cs="Times New Roman"/>
                <w:sz w:val="24"/>
                <w:szCs w:val="24"/>
                <w:rPrChange w:id="3822" w:author="Tiffany Lin" w:date="2012-05-20T17:52:00Z">
                  <w:rPr>
                    <w:ins w:id="3823" w:author="Tiffany Lin" w:date="2012-05-19T19:38:00Z"/>
                    <w:rFonts w:ascii="Calibri" w:eastAsia="Times New Roman" w:hAnsi="Calibri" w:cs="Times New Roman"/>
                    <w:color w:val="000000"/>
                  </w:rPr>
                </w:rPrChange>
              </w:rPr>
            </w:pPr>
            <w:ins w:id="3824" w:author="Tiffany Lin" w:date="2012-05-19T19:38:00Z">
              <w:r w:rsidRPr="00A027A5">
                <w:rPr>
                  <w:rFonts w:ascii="Times New Roman" w:eastAsia="Times New Roman" w:hAnsi="Times New Roman" w:cs="Times New Roman"/>
                  <w:sz w:val="24"/>
                  <w:szCs w:val="24"/>
                  <w:rPrChange w:id="3825" w:author="Tiffany Lin" w:date="2012-05-20T17:52:00Z">
                    <w:rPr>
                      <w:rFonts w:ascii="Calibri" w:eastAsia="Times New Roman" w:hAnsi="Calibri" w:cs="Times New Roman"/>
                      <w:color w:val="000000"/>
                    </w:rPr>
                  </w:rPrChange>
                </w:rPr>
                <w:t>90</w:t>
              </w:r>
            </w:ins>
          </w:p>
        </w:tc>
        <w:tc>
          <w:tcPr>
            <w:tcW w:w="1080" w:type="dxa"/>
            <w:shd w:val="clear" w:color="auto" w:fill="auto"/>
            <w:noWrap/>
            <w:vAlign w:val="bottom"/>
            <w:hideMark/>
            <w:tcPrChange w:id="382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27" w:author="Tiffany Lin" w:date="2012-05-19T19:38:00Z"/>
                <w:rFonts w:ascii="Times New Roman" w:eastAsia="Times New Roman" w:hAnsi="Times New Roman" w:cs="Times New Roman"/>
                <w:sz w:val="24"/>
                <w:szCs w:val="24"/>
                <w:rPrChange w:id="3828" w:author="Tiffany Lin" w:date="2012-05-20T17:52:00Z">
                  <w:rPr>
                    <w:ins w:id="3829" w:author="Tiffany Lin" w:date="2012-05-19T19:38:00Z"/>
                    <w:rFonts w:ascii="Calibri" w:eastAsia="Times New Roman" w:hAnsi="Calibri" w:cs="Times New Roman"/>
                    <w:color w:val="000000"/>
                  </w:rPr>
                </w:rPrChange>
              </w:rPr>
            </w:pPr>
            <w:ins w:id="3830" w:author="Tiffany Lin" w:date="2012-05-19T19:38:00Z">
              <w:r w:rsidRPr="00A027A5">
                <w:rPr>
                  <w:rFonts w:ascii="Times New Roman" w:eastAsia="Times New Roman" w:hAnsi="Times New Roman" w:cs="Times New Roman"/>
                  <w:sz w:val="24"/>
                  <w:szCs w:val="24"/>
                  <w:rPrChange w:id="3831" w:author="Tiffany Lin" w:date="2012-05-20T17:52:00Z">
                    <w:rPr>
                      <w:rFonts w:ascii="Calibri" w:eastAsia="Times New Roman" w:hAnsi="Calibri" w:cs="Times New Roman"/>
                      <w:color w:val="000000"/>
                    </w:rPr>
                  </w:rPrChange>
                </w:rPr>
                <w:t>22</w:t>
              </w:r>
            </w:ins>
          </w:p>
        </w:tc>
      </w:tr>
      <w:tr w:rsidR="00E55D97" w:rsidRPr="00A027A5" w:rsidTr="00E55D97">
        <w:trPr>
          <w:trHeight w:val="300"/>
          <w:ins w:id="3832" w:author="Tiffany Lin" w:date="2012-05-19T19:38:00Z"/>
          <w:trPrChange w:id="3833" w:author="Tiffany Lin" w:date="2012-05-20T21:44:00Z">
            <w:trPr>
              <w:trHeight w:val="300"/>
            </w:trPr>
          </w:trPrChange>
        </w:trPr>
        <w:tc>
          <w:tcPr>
            <w:tcW w:w="900" w:type="dxa"/>
            <w:shd w:val="clear" w:color="auto" w:fill="auto"/>
            <w:noWrap/>
            <w:vAlign w:val="bottom"/>
            <w:hideMark/>
            <w:tcPrChange w:id="38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35" w:author="Tiffany Lin" w:date="2012-05-19T19:38:00Z"/>
                <w:rFonts w:ascii="Times New Roman" w:eastAsia="Times New Roman" w:hAnsi="Times New Roman" w:cs="Times New Roman"/>
                <w:sz w:val="24"/>
                <w:szCs w:val="24"/>
                <w:rPrChange w:id="3836" w:author="Tiffany Lin" w:date="2012-05-20T17:52:00Z">
                  <w:rPr>
                    <w:ins w:id="3837" w:author="Tiffany Lin" w:date="2012-05-19T19:38:00Z"/>
                    <w:rFonts w:ascii="Calibri" w:eastAsia="Times New Roman" w:hAnsi="Calibri" w:cs="Times New Roman"/>
                    <w:color w:val="000000"/>
                  </w:rPr>
                </w:rPrChange>
              </w:rPr>
            </w:pPr>
            <w:ins w:id="3838" w:author="Tiffany Lin" w:date="2012-05-19T19:38:00Z">
              <w:r w:rsidRPr="00A027A5">
                <w:rPr>
                  <w:rFonts w:ascii="Times New Roman" w:eastAsia="Times New Roman" w:hAnsi="Times New Roman" w:cs="Times New Roman"/>
                  <w:sz w:val="24"/>
                  <w:szCs w:val="24"/>
                  <w:rPrChange w:id="3839" w:author="Tiffany Lin" w:date="2012-05-20T17:52:00Z">
                    <w:rPr>
                      <w:rFonts w:ascii="Calibri" w:eastAsia="Times New Roman" w:hAnsi="Calibri" w:cs="Times New Roman"/>
                      <w:color w:val="000000"/>
                    </w:rPr>
                  </w:rPrChange>
                </w:rPr>
                <w:t>12</w:t>
              </w:r>
            </w:ins>
          </w:p>
        </w:tc>
        <w:tc>
          <w:tcPr>
            <w:tcW w:w="990" w:type="dxa"/>
            <w:shd w:val="clear" w:color="auto" w:fill="auto"/>
            <w:noWrap/>
            <w:vAlign w:val="bottom"/>
            <w:hideMark/>
            <w:tcPrChange w:id="38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41" w:author="Tiffany Lin" w:date="2012-05-19T19:38:00Z"/>
                <w:rFonts w:ascii="Times New Roman" w:eastAsia="Times New Roman" w:hAnsi="Times New Roman" w:cs="Times New Roman"/>
                <w:sz w:val="24"/>
                <w:szCs w:val="24"/>
                <w:rPrChange w:id="3842" w:author="Tiffany Lin" w:date="2012-05-20T17:52:00Z">
                  <w:rPr>
                    <w:ins w:id="3843" w:author="Tiffany Lin" w:date="2012-05-19T19:38:00Z"/>
                    <w:rFonts w:ascii="Calibri" w:eastAsia="Times New Roman" w:hAnsi="Calibri" w:cs="Times New Roman"/>
                    <w:color w:val="000000"/>
                  </w:rPr>
                </w:rPrChange>
              </w:rPr>
            </w:pPr>
            <w:ins w:id="3844" w:author="Tiffany Lin" w:date="2012-05-19T19:38:00Z">
              <w:r w:rsidRPr="00A027A5">
                <w:rPr>
                  <w:rFonts w:ascii="Times New Roman" w:eastAsia="Times New Roman" w:hAnsi="Times New Roman" w:cs="Times New Roman"/>
                  <w:sz w:val="24"/>
                  <w:szCs w:val="24"/>
                  <w:rPrChange w:id="3845"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38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47" w:author="Tiffany Lin" w:date="2012-05-19T19:38:00Z"/>
                <w:rFonts w:ascii="Times New Roman" w:eastAsia="Times New Roman" w:hAnsi="Times New Roman" w:cs="Times New Roman"/>
                <w:sz w:val="24"/>
                <w:szCs w:val="24"/>
                <w:rPrChange w:id="3848" w:author="Tiffany Lin" w:date="2012-05-20T17:52:00Z">
                  <w:rPr>
                    <w:ins w:id="3849" w:author="Tiffany Lin" w:date="2012-05-19T19:38:00Z"/>
                    <w:rFonts w:ascii="Calibri" w:eastAsia="Times New Roman" w:hAnsi="Calibri" w:cs="Times New Roman"/>
                    <w:color w:val="000000"/>
                  </w:rPr>
                </w:rPrChange>
              </w:rPr>
            </w:pPr>
            <w:ins w:id="3850" w:author="Tiffany Lin" w:date="2012-05-19T19:38:00Z">
              <w:r w:rsidRPr="00A027A5">
                <w:rPr>
                  <w:rFonts w:ascii="Times New Roman" w:eastAsia="Times New Roman" w:hAnsi="Times New Roman" w:cs="Times New Roman"/>
                  <w:sz w:val="24"/>
                  <w:szCs w:val="24"/>
                  <w:rPrChange w:id="3851" w:author="Tiffany Lin" w:date="2012-05-20T17:52:00Z">
                    <w:rPr>
                      <w:rFonts w:ascii="Calibri" w:eastAsia="Times New Roman" w:hAnsi="Calibri" w:cs="Times New Roman"/>
                      <w:color w:val="000000"/>
                    </w:rPr>
                  </w:rPrChange>
                </w:rPr>
                <w:t>28</w:t>
              </w:r>
            </w:ins>
          </w:p>
        </w:tc>
        <w:tc>
          <w:tcPr>
            <w:tcW w:w="810" w:type="dxa"/>
            <w:shd w:val="clear" w:color="auto" w:fill="auto"/>
            <w:noWrap/>
            <w:vAlign w:val="bottom"/>
            <w:hideMark/>
            <w:tcPrChange w:id="38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53" w:author="Tiffany Lin" w:date="2012-05-19T19:38:00Z"/>
                <w:rFonts w:ascii="Times New Roman" w:eastAsia="Times New Roman" w:hAnsi="Times New Roman" w:cs="Times New Roman"/>
                <w:sz w:val="24"/>
                <w:szCs w:val="24"/>
                <w:rPrChange w:id="3854" w:author="Tiffany Lin" w:date="2012-05-20T17:52:00Z">
                  <w:rPr>
                    <w:ins w:id="3855" w:author="Tiffany Lin" w:date="2012-05-19T19:38:00Z"/>
                    <w:rFonts w:ascii="Calibri" w:eastAsia="Times New Roman" w:hAnsi="Calibri" w:cs="Times New Roman"/>
                    <w:color w:val="000000"/>
                  </w:rPr>
                </w:rPrChange>
              </w:rPr>
            </w:pPr>
            <w:ins w:id="3856" w:author="Tiffany Lin" w:date="2012-05-19T19:38:00Z">
              <w:r w:rsidRPr="00A027A5">
                <w:rPr>
                  <w:rFonts w:ascii="Times New Roman" w:eastAsia="Times New Roman" w:hAnsi="Times New Roman" w:cs="Times New Roman"/>
                  <w:sz w:val="24"/>
                  <w:szCs w:val="24"/>
                  <w:rPrChange w:id="3857" w:author="Tiffany Lin" w:date="2012-05-20T17:52:00Z">
                    <w:rPr>
                      <w:rFonts w:ascii="Calibri" w:eastAsia="Times New Roman" w:hAnsi="Calibri" w:cs="Times New Roman"/>
                      <w:color w:val="000000"/>
                    </w:rPr>
                  </w:rPrChange>
                </w:rPr>
                <w:t>0.429</w:t>
              </w:r>
            </w:ins>
          </w:p>
        </w:tc>
        <w:tc>
          <w:tcPr>
            <w:tcW w:w="1080" w:type="dxa"/>
            <w:shd w:val="clear" w:color="auto" w:fill="auto"/>
            <w:noWrap/>
            <w:vAlign w:val="bottom"/>
            <w:hideMark/>
            <w:tcPrChange w:id="385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859" w:author="Tiffany Lin" w:date="2012-05-19T19:38:00Z"/>
                <w:rFonts w:ascii="Times New Roman" w:eastAsia="Times New Roman" w:hAnsi="Times New Roman" w:cs="Times New Roman"/>
                <w:sz w:val="24"/>
                <w:szCs w:val="24"/>
                <w:rPrChange w:id="3860" w:author="Tiffany Lin" w:date="2012-05-20T17:52:00Z">
                  <w:rPr>
                    <w:ins w:id="3861" w:author="Tiffany Lin" w:date="2012-05-19T19:38:00Z"/>
                    <w:rFonts w:ascii="Calibri" w:eastAsia="Times New Roman" w:hAnsi="Calibri" w:cs="Times New Roman"/>
                    <w:color w:val="000000"/>
                  </w:rPr>
                </w:rPrChange>
              </w:rPr>
            </w:pPr>
            <w:ins w:id="3862" w:author="Tiffany Lin" w:date="2012-05-19T19:38:00Z">
              <w:r w:rsidRPr="00A027A5">
                <w:rPr>
                  <w:rFonts w:ascii="Times New Roman" w:eastAsia="Times New Roman" w:hAnsi="Times New Roman" w:cs="Times New Roman"/>
                  <w:sz w:val="24"/>
                  <w:szCs w:val="24"/>
                  <w:rPrChange w:id="3863" w:author="Tiffany Lin" w:date="2012-05-20T17:52:00Z">
                    <w:rPr>
                      <w:rFonts w:ascii="Calibri" w:eastAsia="Times New Roman" w:hAnsi="Calibri" w:cs="Times New Roman"/>
                      <w:color w:val="000000"/>
                    </w:rPr>
                  </w:rPrChange>
                </w:rPr>
                <w:t>0.286</w:t>
              </w:r>
            </w:ins>
          </w:p>
        </w:tc>
        <w:tc>
          <w:tcPr>
            <w:tcW w:w="900" w:type="dxa"/>
            <w:shd w:val="clear" w:color="auto" w:fill="auto"/>
            <w:noWrap/>
            <w:vAlign w:val="bottom"/>
            <w:hideMark/>
            <w:tcPrChange w:id="386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65" w:author="Tiffany Lin" w:date="2012-05-19T19:38:00Z"/>
                <w:rFonts w:ascii="Times New Roman" w:eastAsia="Times New Roman" w:hAnsi="Times New Roman" w:cs="Times New Roman"/>
                <w:sz w:val="24"/>
                <w:szCs w:val="24"/>
                <w:rPrChange w:id="3866" w:author="Tiffany Lin" w:date="2012-05-20T17:52:00Z">
                  <w:rPr>
                    <w:ins w:id="3867" w:author="Tiffany Lin" w:date="2012-05-19T19:38:00Z"/>
                    <w:rFonts w:ascii="Calibri" w:eastAsia="Times New Roman" w:hAnsi="Calibri" w:cs="Times New Roman"/>
                    <w:color w:val="000000"/>
                  </w:rPr>
                </w:rPrChange>
              </w:rPr>
            </w:pPr>
            <w:ins w:id="3868" w:author="Tiffany Lin" w:date="2012-05-19T19:38:00Z">
              <w:r w:rsidRPr="00A027A5">
                <w:rPr>
                  <w:rFonts w:ascii="Times New Roman" w:eastAsia="Times New Roman" w:hAnsi="Times New Roman" w:cs="Times New Roman"/>
                  <w:sz w:val="24"/>
                  <w:szCs w:val="24"/>
                  <w:rPrChange w:id="3869" w:author="Tiffany Lin" w:date="2012-05-20T17:52:00Z">
                    <w:rPr>
                      <w:rFonts w:ascii="Calibri" w:eastAsia="Times New Roman" w:hAnsi="Calibri" w:cs="Times New Roman"/>
                      <w:color w:val="000000"/>
                    </w:rPr>
                  </w:rPrChange>
                </w:rPr>
                <w:t>-0.143</w:t>
              </w:r>
            </w:ins>
          </w:p>
        </w:tc>
        <w:tc>
          <w:tcPr>
            <w:tcW w:w="990" w:type="dxa"/>
            <w:shd w:val="clear" w:color="auto" w:fill="auto"/>
            <w:noWrap/>
            <w:vAlign w:val="bottom"/>
            <w:hideMark/>
            <w:tcPrChange w:id="387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71" w:author="Tiffany Lin" w:date="2012-05-19T19:38:00Z"/>
                <w:rFonts w:ascii="Times New Roman" w:eastAsia="Times New Roman" w:hAnsi="Times New Roman" w:cs="Times New Roman"/>
                <w:sz w:val="24"/>
                <w:szCs w:val="24"/>
                <w:rPrChange w:id="3872" w:author="Tiffany Lin" w:date="2012-05-20T17:52:00Z">
                  <w:rPr>
                    <w:ins w:id="3873" w:author="Tiffany Lin" w:date="2012-05-19T19:38:00Z"/>
                    <w:rFonts w:ascii="Calibri" w:eastAsia="Times New Roman" w:hAnsi="Calibri" w:cs="Times New Roman"/>
                    <w:color w:val="000000"/>
                  </w:rPr>
                </w:rPrChange>
              </w:rPr>
            </w:pPr>
            <w:ins w:id="3874" w:author="Tiffany Lin" w:date="2012-05-19T19:38:00Z">
              <w:r w:rsidRPr="00A027A5">
                <w:rPr>
                  <w:rFonts w:ascii="Times New Roman" w:eastAsia="Times New Roman" w:hAnsi="Times New Roman" w:cs="Times New Roman"/>
                  <w:sz w:val="24"/>
                  <w:szCs w:val="24"/>
                  <w:rPrChange w:id="3875" w:author="Tiffany Lin" w:date="2012-05-20T17:52:00Z">
                    <w:rPr>
                      <w:rFonts w:ascii="Calibri" w:eastAsia="Times New Roman" w:hAnsi="Calibri" w:cs="Times New Roman"/>
                      <w:color w:val="000000"/>
                    </w:rPr>
                  </w:rPrChange>
                </w:rPr>
                <w:t>0.428571</w:t>
              </w:r>
            </w:ins>
          </w:p>
        </w:tc>
        <w:tc>
          <w:tcPr>
            <w:tcW w:w="990" w:type="dxa"/>
            <w:shd w:val="clear" w:color="auto" w:fill="auto"/>
            <w:noWrap/>
            <w:vAlign w:val="bottom"/>
            <w:hideMark/>
            <w:tcPrChange w:id="387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77" w:author="Tiffany Lin" w:date="2012-05-19T19:38:00Z"/>
                <w:rFonts w:ascii="Times New Roman" w:eastAsia="Times New Roman" w:hAnsi="Times New Roman" w:cs="Times New Roman"/>
                <w:sz w:val="24"/>
                <w:szCs w:val="24"/>
                <w:rPrChange w:id="3878" w:author="Tiffany Lin" w:date="2012-05-20T17:52:00Z">
                  <w:rPr>
                    <w:ins w:id="3879" w:author="Tiffany Lin" w:date="2012-05-19T19:38:00Z"/>
                    <w:rFonts w:ascii="Calibri" w:eastAsia="Times New Roman" w:hAnsi="Calibri" w:cs="Times New Roman"/>
                    <w:color w:val="000000"/>
                  </w:rPr>
                </w:rPrChange>
              </w:rPr>
            </w:pPr>
            <w:ins w:id="3880" w:author="Tiffany Lin" w:date="2012-05-19T19:38:00Z">
              <w:r w:rsidRPr="00A027A5">
                <w:rPr>
                  <w:rFonts w:ascii="Times New Roman" w:eastAsia="Times New Roman" w:hAnsi="Times New Roman" w:cs="Times New Roman"/>
                  <w:sz w:val="24"/>
                  <w:szCs w:val="24"/>
                  <w:rPrChange w:id="3881" w:author="Tiffany Lin" w:date="2012-05-20T17:52:00Z">
                    <w:rPr>
                      <w:rFonts w:ascii="Calibri" w:eastAsia="Times New Roman" w:hAnsi="Calibri" w:cs="Times New Roman"/>
                      <w:color w:val="000000"/>
                    </w:rPr>
                  </w:rPrChange>
                </w:rPr>
                <w:t>29</w:t>
              </w:r>
            </w:ins>
          </w:p>
        </w:tc>
        <w:tc>
          <w:tcPr>
            <w:tcW w:w="1080" w:type="dxa"/>
            <w:shd w:val="clear" w:color="auto" w:fill="auto"/>
            <w:noWrap/>
            <w:vAlign w:val="bottom"/>
            <w:hideMark/>
            <w:tcPrChange w:id="388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83" w:author="Tiffany Lin" w:date="2012-05-19T19:38:00Z"/>
                <w:rFonts w:ascii="Times New Roman" w:eastAsia="Times New Roman" w:hAnsi="Times New Roman" w:cs="Times New Roman"/>
                <w:sz w:val="24"/>
                <w:szCs w:val="24"/>
                <w:rPrChange w:id="3884" w:author="Tiffany Lin" w:date="2012-05-20T17:52:00Z">
                  <w:rPr>
                    <w:ins w:id="3885" w:author="Tiffany Lin" w:date="2012-05-19T19:38:00Z"/>
                    <w:rFonts w:ascii="Calibri" w:eastAsia="Times New Roman" w:hAnsi="Calibri" w:cs="Times New Roman"/>
                    <w:color w:val="000000"/>
                  </w:rPr>
                </w:rPrChange>
              </w:rPr>
            </w:pPr>
            <w:ins w:id="3886" w:author="Tiffany Lin" w:date="2012-05-19T19:38:00Z">
              <w:r w:rsidRPr="00A027A5">
                <w:rPr>
                  <w:rFonts w:ascii="Times New Roman" w:eastAsia="Times New Roman" w:hAnsi="Times New Roman" w:cs="Times New Roman"/>
                  <w:sz w:val="24"/>
                  <w:szCs w:val="24"/>
                  <w:rPrChange w:id="3887" w:author="Tiffany Lin" w:date="2012-05-20T17:52:00Z">
                    <w:rPr>
                      <w:rFonts w:ascii="Calibri" w:eastAsia="Times New Roman" w:hAnsi="Calibri" w:cs="Times New Roman"/>
                      <w:color w:val="000000"/>
                    </w:rPr>
                  </w:rPrChange>
                </w:rPr>
                <w:t>328</w:t>
              </w:r>
            </w:ins>
          </w:p>
        </w:tc>
      </w:tr>
      <w:tr w:rsidR="00E55D97" w:rsidRPr="00A027A5" w:rsidTr="00E55D97">
        <w:trPr>
          <w:trHeight w:val="300"/>
          <w:ins w:id="3888" w:author="Tiffany Lin" w:date="2012-05-19T19:38:00Z"/>
          <w:trPrChange w:id="3889" w:author="Tiffany Lin" w:date="2012-05-20T21:44:00Z">
            <w:trPr>
              <w:trHeight w:val="300"/>
            </w:trPr>
          </w:trPrChange>
        </w:trPr>
        <w:tc>
          <w:tcPr>
            <w:tcW w:w="900" w:type="dxa"/>
            <w:shd w:val="clear" w:color="auto" w:fill="auto"/>
            <w:noWrap/>
            <w:vAlign w:val="bottom"/>
            <w:hideMark/>
            <w:tcPrChange w:id="38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891" w:author="Tiffany Lin" w:date="2012-05-19T19:38:00Z"/>
                <w:rFonts w:ascii="Times New Roman" w:eastAsia="Times New Roman" w:hAnsi="Times New Roman" w:cs="Times New Roman"/>
                <w:sz w:val="24"/>
                <w:szCs w:val="24"/>
                <w:rPrChange w:id="3892" w:author="Tiffany Lin" w:date="2012-05-20T17:52:00Z">
                  <w:rPr>
                    <w:ins w:id="3893" w:author="Tiffany Lin" w:date="2012-05-19T19:38:00Z"/>
                    <w:rFonts w:ascii="Calibri" w:eastAsia="Times New Roman" w:hAnsi="Calibri" w:cs="Times New Roman"/>
                    <w:color w:val="000000"/>
                  </w:rPr>
                </w:rPrChange>
              </w:rPr>
            </w:pPr>
            <w:ins w:id="3894" w:author="Tiffany Lin" w:date="2012-05-19T19:38:00Z">
              <w:r w:rsidRPr="00A027A5">
                <w:rPr>
                  <w:rFonts w:ascii="Times New Roman" w:eastAsia="Times New Roman" w:hAnsi="Times New Roman" w:cs="Times New Roman"/>
                  <w:sz w:val="24"/>
                  <w:szCs w:val="24"/>
                  <w:rPrChange w:id="3895" w:author="Tiffany Lin" w:date="2012-05-20T17:52:00Z">
                    <w:rPr>
                      <w:rFonts w:ascii="Calibri" w:eastAsia="Times New Roman" w:hAnsi="Calibri" w:cs="Times New Roman"/>
                      <w:color w:val="000000"/>
                    </w:rPr>
                  </w:rPrChange>
                </w:rPr>
                <w:t>5</w:t>
              </w:r>
            </w:ins>
          </w:p>
        </w:tc>
        <w:tc>
          <w:tcPr>
            <w:tcW w:w="990" w:type="dxa"/>
            <w:shd w:val="clear" w:color="auto" w:fill="auto"/>
            <w:noWrap/>
            <w:vAlign w:val="bottom"/>
            <w:hideMark/>
            <w:tcPrChange w:id="38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897" w:author="Tiffany Lin" w:date="2012-05-19T19:38:00Z"/>
                <w:rFonts w:ascii="Times New Roman" w:eastAsia="Times New Roman" w:hAnsi="Times New Roman" w:cs="Times New Roman"/>
                <w:sz w:val="24"/>
                <w:szCs w:val="24"/>
                <w:rPrChange w:id="3898" w:author="Tiffany Lin" w:date="2012-05-20T17:52:00Z">
                  <w:rPr>
                    <w:ins w:id="3899" w:author="Tiffany Lin" w:date="2012-05-19T19:38:00Z"/>
                    <w:rFonts w:ascii="Calibri" w:eastAsia="Times New Roman" w:hAnsi="Calibri" w:cs="Times New Roman"/>
                    <w:color w:val="000000"/>
                  </w:rPr>
                </w:rPrChange>
              </w:rPr>
            </w:pPr>
            <w:ins w:id="3900" w:author="Tiffany Lin" w:date="2012-05-19T19:38:00Z">
              <w:r w:rsidRPr="00A027A5">
                <w:rPr>
                  <w:rFonts w:ascii="Times New Roman" w:eastAsia="Times New Roman" w:hAnsi="Times New Roman" w:cs="Times New Roman"/>
                  <w:sz w:val="24"/>
                  <w:szCs w:val="24"/>
                  <w:rPrChange w:id="3901"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39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03" w:author="Tiffany Lin" w:date="2012-05-19T19:38:00Z"/>
                <w:rFonts w:ascii="Times New Roman" w:eastAsia="Times New Roman" w:hAnsi="Times New Roman" w:cs="Times New Roman"/>
                <w:sz w:val="24"/>
                <w:szCs w:val="24"/>
                <w:rPrChange w:id="3904" w:author="Tiffany Lin" w:date="2012-05-20T17:52:00Z">
                  <w:rPr>
                    <w:ins w:id="3905" w:author="Tiffany Lin" w:date="2012-05-19T19:38:00Z"/>
                    <w:rFonts w:ascii="Calibri" w:eastAsia="Times New Roman" w:hAnsi="Calibri" w:cs="Times New Roman"/>
                    <w:color w:val="000000"/>
                  </w:rPr>
                </w:rPrChange>
              </w:rPr>
            </w:pPr>
            <w:ins w:id="3906" w:author="Tiffany Lin" w:date="2012-05-19T19:38:00Z">
              <w:r w:rsidRPr="00A027A5">
                <w:rPr>
                  <w:rFonts w:ascii="Times New Roman" w:eastAsia="Times New Roman" w:hAnsi="Times New Roman" w:cs="Times New Roman"/>
                  <w:sz w:val="24"/>
                  <w:szCs w:val="24"/>
                  <w:rPrChange w:id="3907" w:author="Tiffany Lin" w:date="2012-05-20T17:52:00Z">
                    <w:rPr>
                      <w:rFonts w:ascii="Calibri" w:eastAsia="Times New Roman" w:hAnsi="Calibri" w:cs="Times New Roman"/>
                      <w:color w:val="000000"/>
                    </w:rPr>
                  </w:rPrChange>
                </w:rPr>
                <w:t>14</w:t>
              </w:r>
            </w:ins>
          </w:p>
        </w:tc>
        <w:tc>
          <w:tcPr>
            <w:tcW w:w="810" w:type="dxa"/>
            <w:shd w:val="clear" w:color="auto" w:fill="auto"/>
            <w:noWrap/>
            <w:vAlign w:val="bottom"/>
            <w:hideMark/>
            <w:tcPrChange w:id="39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09" w:author="Tiffany Lin" w:date="2012-05-19T19:38:00Z"/>
                <w:rFonts w:ascii="Times New Roman" w:eastAsia="Times New Roman" w:hAnsi="Times New Roman" w:cs="Times New Roman"/>
                <w:sz w:val="24"/>
                <w:szCs w:val="24"/>
                <w:rPrChange w:id="3910" w:author="Tiffany Lin" w:date="2012-05-20T17:52:00Z">
                  <w:rPr>
                    <w:ins w:id="3911" w:author="Tiffany Lin" w:date="2012-05-19T19:38:00Z"/>
                    <w:rFonts w:ascii="Calibri" w:eastAsia="Times New Roman" w:hAnsi="Calibri" w:cs="Times New Roman"/>
                    <w:color w:val="000000"/>
                  </w:rPr>
                </w:rPrChange>
              </w:rPr>
            </w:pPr>
            <w:ins w:id="3912" w:author="Tiffany Lin" w:date="2012-05-19T19:38:00Z">
              <w:r w:rsidRPr="00A027A5">
                <w:rPr>
                  <w:rFonts w:ascii="Times New Roman" w:eastAsia="Times New Roman" w:hAnsi="Times New Roman" w:cs="Times New Roman"/>
                  <w:sz w:val="24"/>
                  <w:szCs w:val="24"/>
                  <w:rPrChange w:id="3913" w:author="Tiffany Lin" w:date="2012-05-20T17:52:00Z">
                    <w:rPr>
                      <w:rFonts w:ascii="Calibri" w:eastAsia="Times New Roman" w:hAnsi="Calibri" w:cs="Times New Roman"/>
                      <w:color w:val="000000"/>
                    </w:rPr>
                  </w:rPrChange>
                </w:rPr>
                <w:t>0.712</w:t>
              </w:r>
            </w:ins>
          </w:p>
        </w:tc>
        <w:tc>
          <w:tcPr>
            <w:tcW w:w="1080" w:type="dxa"/>
            <w:shd w:val="clear" w:color="auto" w:fill="auto"/>
            <w:noWrap/>
            <w:vAlign w:val="bottom"/>
            <w:hideMark/>
            <w:tcPrChange w:id="391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915" w:author="Tiffany Lin" w:date="2012-05-19T19:38:00Z"/>
                <w:rFonts w:ascii="Times New Roman" w:eastAsia="Times New Roman" w:hAnsi="Times New Roman" w:cs="Times New Roman"/>
                <w:sz w:val="24"/>
                <w:szCs w:val="24"/>
                <w:rPrChange w:id="3916" w:author="Tiffany Lin" w:date="2012-05-20T17:52:00Z">
                  <w:rPr>
                    <w:ins w:id="3917" w:author="Tiffany Lin" w:date="2012-05-19T19:38:00Z"/>
                    <w:rFonts w:ascii="Calibri" w:eastAsia="Times New Roman" w:hAnsi="Calibri" w:cs="Times New Roman"/>
                    <w:color w:val="000000"/>
                  </w:rPr>
                </w:rPrChange>
              </w:rPr>
            </w:pPr>
            <w:ins w:id="3918" w:author="Tiffany Lin" w:date="2012-05-19T19:38:00Z">
              <w:r w:rsidRPr="00A027A5">
                <w:rPr>
                  <w:rFonts w:ascii="Times New Roman" w:eastAsia="Times New Roman" w:hAnsi="Times New Roman" w:cs="Times New Roman"/>
                  <w:sz w:val="24"/>
                  <w:szCs w:val="24"/>
                  <w:rPrChange w:id="3919" w:author="Tiffany Lin" w:date="2012-05-20T17:52:00Z">
                    <w:rPr>
                      <w:rFonts w:ascii="Calibri" w:eastAsia="Times New Roman" w:hAnsi="Calibri" w:cs="Times New Roman"/>
                      <w:color w:val="000000"/>
                    </w:rPr>
                  </w:rPrChange>
                </w:rPr>
                <w:t>0.69</w:t>
              </w:r>
            </w:ins>
          </w:p>
        </w:tc>
        <w:tc>
          <w:tcPr>
            <w:tcW w:w="900" w:type="dxa"/>
            <w:shd w:val="clear" w:color="auto" w:fill="auto"/>
            <w:noWrap/>
            <w:vAlign w:val="bottom"/>
            <w:hideMark/>
            <w:tcPrChange w:id="392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21" w:author="Tiffany Lin" w:date="2012-05-19T19:38:00Z"/>
                <w:rFonts w:ascii="Times New Roman" w:eastAsia="Times New Roman" w:hAnsi="Times New Roman" w:cs="Times New Roman"/>
                <w:sz w:val="24"/>
                <w:szCs w:val="24"/>
                <w:rPrChange w:id="3922" w:author="Tiffany Lin" w:date="2012-05-20T17:52:00Z">
                  <w:rPr>
                    <w:ins w:id="3923" w:author="Tiffany Lin" w:date="2012-05-19T19:38:00Z"/>
                    <w:rFonts w:ascii="Calibri" w:eastAsia="Times New Roman" w:hAnsi="Calibri" w:cs="Times New Roman"/>
                    <w:color w:val="000000"/>
                  </w:rPr>
                </w:rPrChange>
              </w:rPr>
            </w:pPr>
            <w:ins w:id="3924" w:author="Tiffany Lin" w:date="2012-05-19T19:38:00Z">
              <w:r w:rsidRPr="00A027A5">
                <w:rPr>
                  <w:rFonts w:ascii="Times New Roman" w:eastAsia="Times New Roman" w:hAnsi="Times New Roman" w:cs="Times New Roman"/>
                  <w:sz w:val="24"/>
                  <w:szCs w:val="24"/>
                  <w:rPrChange w:id="3925" w:author="Tiffany Lin" w:date="2012-05-20T17:52:00Z">
                    <w:rPr>
                      <w:rFonts w:ascii="Calibri" w:eastAsia="Times New Roman" w:hAnsi="Calibri" w:cs="Times New Roman"/>
                      <w:color w:val="000000"/>
                    </w:rPr>
                  </w:rPrChange>
                </w:rPr>
                <w:t>-0.022</w:t>
              </w:r>
            </w:ins>
          </w:p>
        </w:tc>
        <w:tc>
          <w:tcPr>
            <w:tcW w:w="990" w:type="dxa"/>
            <w:shd w:val="clear" w:color="auto" w:fill="auto"/>
            <w:noWrap/>
            <w:vAlign w:val="bottom"/>
            <w:hideMark/>
            <w:tcPrChange w:id="392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27" w:author="Tiffany Lin" w:date="2012-05-19T19:38:00Z"/>
                <w:rFonts w:ascii="Times New Roman" w:eastAsia="Times New Roman" w:hAnsi="Times New Roman" w:cs="Times New Roman"/>
                <w:sz w:val="24"/>
                <w:szCs w:val="24"/>
                <w:rPrChange w:id="3928" w:author="Tiffany Lin" w:date="2012-05-20T17:52:00Z">
                  <w:rPr>
                    <w:ins w:id="3929" w:author="Tiffany Lin" w:date="2012-05-19T19:38:00Z"/>
                    <w:rFonts w:ascii="Calibri" w:eastAsia="Times New Roman" w:hAnsi="Calibri" w:cs="Times New Roman"/>
                    <w:color w:val="000000"/>
                  </w:rPr>
                </w:rPrChange>
              </w:rPr>
            </w:pPr>
            <w:ins w:id="3930" w:author="Tiffany Lin" w:date="2012-05-19T19:38:00Z">
              <w:r w:rsidRPr="00A027A5">
                <w:rPr>
                  <w:rFonts w:ascii="Times New Roman" w:eastAsia="Times New Roman" w:hAnsi="Times New Roman" w:cs="Times New Roman"/>
                  <w:sz w:val="24"/>
                  <w:szCs w:val="24"/>
                  <w:rPrChange w:id="3931" w:author="Tiffany Lin" w:date="2012-05-20T17:52:00Z">
                    <w:rPr>
                      <w:rFonts w:ascii="Calibri" w:eastAsia="Times New Roman" w:hAnsi="Calibri" w:cs="Times New Roman"/>
                      <w:color w:val="000000"/>
                    </w:rPr>
                  </w:rPrChange>
                </w:rPr>
                <w:t>0.357143</w:t>
              </w:r>
            </w:ins>
          </w:p>
        </w:tc>
        <w:tc>
          <w:tcPr>
            <w:tcW w:w="990" w:type="dxa"/>
            <w:shd w:val="clear" w:color="auto" w:fill="auto"/>
            <w:noWrap/>
            <w:vAlign w:val="bottom"/>
            <w:hideMark/>
            <w:tcPrChange w:id="393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33" w:author="Tiffany Lin" w:date="2012-05-19T19:38:00Z"/>
                <w:rFonts w:ascii="Times New Roman" w:eastAsia="Times New Roman" w:hAnsi="Times New Roman" w:cs="Times New Roman"/>
                <w:sz w:val="24"/>
                <w:szCs w:val="24"/>
                <w:rPrChange w:id="3934" w:author="Tiffany Lin" w:date="2012-05-20T17:52:00Z">
                  <w:rPr>
                    <w:ins w:id="3935" w:author="Tiffany Lin" w:date="2012-05-19T19:38:00Z"/>
                    <w:rFonts w:ascii="Calibri" w:eastAsia="Times New Roman" w:hAnsi="Calibri" w:cs="Times New Roman"/>
                    <w:color w:val="000000"/>
                  </w:rPr>
                </w:rPrChange>
              </w:rPr>
            </w:pPr>
            <w:ins w:id="3936" w:author="Tiffany Lin" w:date="2012-05-19T19:38:00Z">
              <w:r w:rsidRPr="00A027A5">
                <w:rPr>
                  <w:rFonts w:ascii="Times New Roman" w:eastAsia="Times New Roman" w:hAnsi="Times New Roman" w:cs="Times New Roman"/>
                  <w:sz w:val="24"/>
                  <w:szCs w:val="24"/>
                  <w:rPrChange w:id="3937" w:author="Tiffany Lin" w:date="2012-05-20T17:52:00Z">
                    <w:rPr>
                      <w:rFonts w:ascii="Calibri" w:eastAsia="Times New Roman" w:hAnsi="Calibri" w:cs="Times New Roman"/>
                      <w:color w:val="000000"/>
                    </w:rPr>
                  </w:rPrChange>
                </w:rPr>
                <w:t>38</w:t>
              </w:r>
            </w:ins>
          </w:p>
        </w:tc>
        <w:tc>
          <w:tcPr>
            <w:tcW w:w="1080" w:type="dxa"/>
            <w:shd w:val="clear" w:color="auto" w:fill="auto"/>
            <w:noWrap/>
            <w:vAlign w:val="bottom"/>
            <w:hideMark/>
            <w:tcPrChange w:id="393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39" w:author="Tiffany Lin" w:date="2012-05-19T19:38:00Z"/>
                <w:rFonts w:ascii="Times New Roman" w:eastAsia="Times New Roman" w:hAnsi="Times New Roman" w:cs="Times New Roman"/>
                <w:sz w:val="24"/>
                <w:szCs w:val="24"/>
                <w:rPrChange w:id="3940" w:author="Tiffany Lin" w:date="2012-05-20T17:52:00Z">
                  <w:rPr>
                    <w:ins w:id="3941" w:author="Tiffany Lin" w:date="2012-05-19T19:38:00Z"/>
                    <w:rFonts w:ascii="Calibri" w:eastAsia="Times New Roman" w:hAnsi="Calibri" w:cs="Times New Roman"/>
                    <w:color w:val="000000"/>
                  </w:rPr>
                </w:rPrChange>
              </w:rPr>
            </w:pPr>
            <w:ins w:id="3942" w:author="Tiffany Lin" w:date="2012-05-19T19:38:00Z">
              <w:r w:rsidRPr="00A027A5">
                <w:rPr>
                  <w:rFonts w:ascii="Times New Roman" w:eastAsia="Times New Roman" w:hAnsi="Times New Roman" w:cs="Times New Roman"/>
                  <w:sz w:val="24"/>
                  <w:szCs w:val="24"/>
                  <w:rPrChange w:id="3943" w:author="Tiffany Lin" w:date="2012-05-20T17:52:00Z">
                    <w:rPr>
                      <w:rFonts w:ascii="Calibri" w:eastAsia="Times New Roman" w:hAnsi="Calibri" w:cs="Times New Roman"/>
                      <w:color w:val="000000"/>
                    </w:rPr>
                  </w:rPrChange>
                </w:rPr>
                <w:t>423</w:t>
              </w:r>
            </w:ins>
          </w:p>
        </w:tc>
      </w:tr>
      <w:tr w:rsidR="00E55D97" w:rsidRPr="00A027A5" w:rsidTr="00E55D97">
        <w:trPr>
          <w:trHeight w:val="300"/>
          <w:ins w:id="3944" w:author="Tiffany Lin" w:date="2012-05-19T19:38:00Z"/>
          <w:trPrChange w:id="3945" w:author="Tiffany Lin" w:date="2012-05-20T21:44:00Z">
            <w:trPr>
              <w:trHeight w:val="300"/>
            </w:trPr>
          </w:trPrChange>
        </w:trPr>
        <w:tc>
          <w:tcPr>
            <w:tcW w:w="900" w:type="dxa"/>
            <w:shd w:val="clear" w:color="auto" w:fill="auto"/>
            <w:noWrap/>
            <w:vAlign w:val="bottom"/>
            <w:hideMark/>
            <w:tcPrChange w:id="39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47" w:author="Tiffany Lin" w:date="2012-05-19T19:38:00Z"/>
                <w:rFonts w:ascii="Times New Roman" w:eastAsia="Times New Roman" w:hAnsi="Times New Roman" w:cs="Times New Roman"/>
                <w:sz w:val="24"/>
                <w:szCs w:val="24"/>
                <w:rPrChange w:id="3948" w:author="Tiffany Lin" w:date="2012-05-20T17:52:00Z">
                  <w:rPr>
                    <w:ins w:id="3949" w:author="Tiffany Lin" w:date="2012-05-19T19:38:00Z"/>
                    <w:rFonts w:ascii="Calibri" w:eastAsia="Times New Roman" w:hAnsi="Calibri" w:cs="Times New Roman"/>
                    <w:color w:val="000000"/>
                  </w:rPr>
                </w:rPrChange>
              </w:rPr>
            </w:pPr>
            <w:ins w:id="3950" w:author="Tiffany Lin" w:date="2012-05-19T19:38:00Z">
              <w:r w:rsidRPr="00A027A5">
                <w:rPr>
                  <w:rFonts w:ascii="Times New Roman" w:eastAsia="Times New Roman" w:hAnsi="Times New Roman" w:cs="Times New Roman"/>
                  <w:sz w:val="24"/>
                  <w:szCs w:val="24"/>
                  <w:rPrChange w:id="3951" w:author="Tiffany Lin" w:date="2012-05-20T17:52:00Z">
                    <w:rPr>
                      <w:rFonts w:ascii="Calibri" w:eastAsia="Times New Roman" w:hAnsi="Calibri" w:cs="Times New Roman"/>
                      <w:color w:val="000000"/>
                    </w:rPr>
                  </w:rPrChange>
                </w:rPr>
                <w:t>4</w:t>
              </w:r>
            </w:ins>
          </w:p>
        </w:tc>
        <w:tc>
          <w:tcPr>
            <w:tcW w:w="990" w:type="dxa"/>
            <w:shd w:val="clear" w:color="auto" w:fill="auto"/>
            <w:noWrap/>
            <w:vAlign w:val="bottom"/>
            <w:hideMark/>
            <w:tcPrChange w:id="39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53" w:author="Tiffany Lin" w:date="2012-05-19T19:38:00Z"/>
                <w:rFonts w:ascii="Times New Roman" w:eastAsia="Times New Roman" w:hAnsi="Times New Roman" w:cs="Times New Roman"/>
                <w:sz w:val="24"/>
                <w:szCs w:val="24"/>
                <w:rPrChange w:id="3954" w:author="Tiffany Lin" w:date="2012-05-20T17:52:00Z">
                  <w:rPr>
                    <w:ins w:id="3955" w:author="Tiffany Lin" w:date="2012-05-19T19:38:00Z"/>
                    <w:rFonts w:ascii="Calibri" w:eastAsia="Times New Roman" w:hAnsi="Calibri" w:cs="Times New Roman"/>
                    <w:color w:val="000000"/>
                  </w:rPr>
                </w:rPrChange>
              </w:rPr>
            </w:pPr>
            <w:ins w:id="3956" w:author="Tiffany Lin" w:date="2012-05-19T19:38:00Z">
              <w:r w:rsidRPr="00A027A5">
                <w:rPr>
                  <w:rFonts w:ascii="Times New Roman" w:eastAsia="Times New Roman" w:hAnsi="Times New Roman" w:cs="Times New Roman"/>
                  <w:sz w:val="24"/>
                  <w:szCs w:val="24"/>
                  <w:rPrChange w:id="3957"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395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59" w:author="Tiffany Lin" w:date="2012-05-19T19:38:00Z"/>
                <w:rFonts w:ascii="Times New Roman" w:eastAsia="Times New Roman" w:hAnsi="Times New Roman" w:cs="Times New Roman"/>
                <w:sz w:val="24"/>
                <w:szCs w:val="24"/>
                <w:rPrChange w:id="3960" w:author="Tiffany Lin" w:date="2012-05-20T17:52:00Z">
                  <w:rPr>
                    <w:ins w:id="3961" w:author="Tiffany Lin" w:date="2012-05-19T19:38:00Z"/>
                    <w:rFonts w:ascii="Calibri" w:eastAsia="Times New Roman" w:hAnsi="Calibri" w:cs="Times New Roman"/>
                    <w:color w:val="000000"/>
                  </w:rPr>
                </w:rPrChange>
              </w:rPr>
            </w:pPr>
            <w:ins w:id="3962" w:author="Tiffany Lin" w:date="2012-05-19T19:38:00Z">
              <w:r w:rsidRPr="00A027A5">
                <w:rPr>
                  <w:rFonts w:ascii="Times New Roman" w:eastAsia="Times New Roman" w:hAnsi="Times New Roman" w:cs="Times New Roman"/>
                  <w:sz w:val="24"/>
                  <w:szCs w:val="24"/>
                  <w:rPrChange w:id="3963" w:author="Tiffany Lin" w:date="2012-05-20T17:52:00Z">
                    <w:rPr>
                      <w:rFonts w:ascii="Calibri" w:eastAsia="Times New Roman" w:hAnsi="Calibri" w:cs="Times New Roman"/>
                      <w:color w:val="000000"/>
                    </w:rPr>
                  </w:rPrChange>
                </w:rPr>
                <w:t>4</w:t>
              </w:r>
            </w:ins>
          </w:p>
        </w:tc>
        <w:tc>
          <w:tcPr>
            <w:tcW w:w="810" w:type="dxa"/>
            <w:shd w:val="clear" w:color="auto" w:fill="auto"/>
            <w:noWrap/>
            <w:vAlign w:val="bottom"/>
            <w:hideMark/>
            <w:tcPrChange w:id="396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65" w:author="Tiffany Lin" w:date="2012-05-19T19:38:00Z"/>
                <w:rFonts w:ascii="Times New Roman" w:eastAsia="Times New Roman" w:hAnsi="Times New Roman" w:cs="Times New Roman"/>
                <w:sz w:val="24"/>
                <w:szCs w:val="24"/>
                <w:rPrChange w:id="3966" w:author="Tiffany Lin" w:date="2012-05-20T17:52:00Z">
                  <w:rPr>
                    <w:ins w:id="3967" w:author="Tiffany Lin" w:date="2012-05-19T19:38:00Z"/>
                    <w:rFonts w:ascii="Calibri" w:eastAsia="Times New Roman" w:hAnsi="Calibri" w:cs="Times New Roman"/>
                    <w:color w:val="000000"/>
                  </w:rPr>
                </w:rPrChange>
              </w:rPr>
            </w:pPr>
            <w:ins w:id="3968" w:author="Tiffany Lin" w:date="2012-05-19T19:38:00Z">
              <w:r w:rsidRPr="00A027A5">
                <w:rPr>
                  <w:rFonts w:ascii="Times New Roman" w:eastAsia="Times New Roman" w:hAnsi="Times New Roman" w:cs="Times New Roman"/>
                  <w:sz w:val="24"/>
                  <w:szCs w:val="24"/>
                  <w:rPrChange w:id="3969" w:author="Tiffany Lin" w:date="2012-05-20T17:52:00Z">
                    <w:rPr>
                      <w:rFonts w:ascii="Calibri" w:eastAsia="Times New Roman" w:hAnsi="Calibri" w:cs="Times New Roman"/>
                      <w:color w:val="000000"/>
                    </w:rPr>
                  </w:rPrChange>
                </w:rPr>
                <w:t>0.758</w:t>
              </w:r>
            </w:ins>
          </w:p>
        </w:tc>
        <w:tc>
          <w:tcPr>
            <w:tcW w:w="1080" w:type="dxa"/>
            <w:shd w:val="clear" w:color="auto" w:fill="auto"/>
            <w:noWrap/>
            <w:vAlign w:val="bottom"/>
            <w:hideMark/>
            <w:tcPrChange w:id="397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3971" w:author="Tiffany Lin" w:date="2012-05-19T19:38:00Z"/>
                <w:rFonts w:ascii="Times New Roman" w:eastAsia="Times New Roman" w:hAnsi="Times New Roman" w:cs="Times New Roman"/>
                <w:sz w:val="24"/>
                <w:szCs w:val="24"/>
                <w:rPrChange w:id="3972" w:author="Tiffany Lin" w:date="2012-05-20T17:52:00Z">
                  <w:rPr>
                    <w:ins w:id="3973" w:author="Tiffany Lin" w:date="2012-05-19T19:38:00Z"/>
                    <w:rFonts w:ascii="Calibri" w:eastAsia="Times New Roman" w:hAnsi="Calibri" w:cs="Times New Roman"/>
                    <w:color w:val="000000"/>
                  </w:rPr>
                </w:rPrChange>
              </w:rPr>
            </w:pPr>
            <w:ins w:id="3974" w:author="Tiffany Lin" w:date="2012-05-19T19:38:00Z">
              <w:r w:rsidRPr="00A027A5">
                <w:rPr>
                  <w:rFonts w:ascii="Times New Roman" w:eastAsia="Times New Roman" w:hAnsi="Times New Roman" w:cs="Times New Roman"/>
                  <w:sz w:val="24"/>
                  <w:szCs w:val="24"/>
                  <w:rPrChange w:id="3975" w:author="Tiffany Lin" w:date="2012-05-20T17:52:00Z">
                    <w:rPr>
                      <w:rFonts w:ascii="Calibri" w:eastAsia="Times New Roman" w:hAnsi="Calibri" w:cs="Times New Roman"/>
                      <w:color w:val="000000"/>
                    </w:rPr>
                  </w:rPrChange>
                </w:rPr>
                <w:t>0.692</w:t>
              </w:r>
            </w:ins>
          </w:p>
        </w:tc>
        <w:tc>
          <w:tcPr>
            <w:tcW w:w="900" w:type="dxa"/>
            <w:shd w:val="clear" w:color="auto" w:fill="auto"/>
            <w:noWrap/>
            <w:vAlign w:val="bottom"/>
            <w:hideMark/>
            <w:tcPrChange w:id="397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77" w:author="Tiffany Lin" w:date="2012-05-19T19:38:00Z"/>
                <w:rFonts w:ascii="Times New Roman" w:eastAsia="Times New Roman" w:hAnsi="Times New Roman" w:cs="Times New Roman"/>
                <w:sz w:val="24"/>
                <w:szCs w:val="24"/>
                <w:rPrChange w:id="3978" w:author="Tiffany Lin" w:date="2012-05-20T17:52:00Z">
                  <w:rPr>
                    <w:ins w:id="3979" w:author="Tiffany Lin" w:date="2012-05-19T19:38:00Z"/>
                    <w:rFonts w:ascii="Calibri" w:eastAsia="Times New Roman" w:hAnsi="Calibri" w:cs="Times New Roman"/>
                    <w:color w:val="000000"/>
                  </w:rPr>
                </w:rPrChange>
              </w:rPr>
            </w:pPr>
            <w:ins w:id="3980" w:author="Tiffany Lin" w:date="2012-05-19T19:38:00Z">
              <w:r w:rsidRPr="00A027A5">
                <w:rPr>
                  <w:rFonts w:ascii="Times New Roman" w:eastAsia="Times New Roman" w:hAnsi="Times New Roman" w:cs="Times New Roman"/>
                  <w:sz w:val="24"/>
                  <w:szCs w:val="24"/>
                  <w:rPrChange w:id="3981" w:author="Tiffany Lin" w:date="2012-05-20T17:52:00Z">
                    <w:rPr>
                      <w:rFonts w:ascii="Calibri" w:eastAsia="Times New Roman" w:hAnsi="Calibri" w:cs="Times New Roman"/>
                      <w:color w:val="000000"/>
                    </w:rPr>
                  </w:rPrChange>
                </w:rPr>
                <w:t>-0.066</w:t>
              </w:r>
            </w:ins>
          </w:p>
        </w:tc>
        <w:tc>
          <w:tcPr>
            <w:tcW w:w="990" w:type="dxa"/>
            <w:shd w:val="clear" w:color="auto" w:fill="auto"/>
            <w:noWrap/>
            <w:vAlign w:val="bottom"/>
            <w:hideMark/>
            <w:tcPrChange w:id="398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83" w:author="Tiffany Lin" w:date="2012-05-19T19:38:00Z"/>
                <w:rFonts w:ascii="Times New Roman" w:eastAsia="Times New Roman" w:hAnsi="Times New Roman" w:cs="Times New Roman"/>
                <w:sz w:val="24"/>
                <w:szCs w:val="24"/>
                <w:rPrChange w:id="3984" w:author="Tiffany Lin" w:date="2012-05-20T17:52:00Z">
                  <w:rPr>
                    <w:ins w:id="3985" w:author="Tiffany Lin" w:date="2012-05-19T19:38:00Z"/>
                    <w:rFonts w:ascii="Calibri" w:eastAsia="Times New Roman" w:hAnsi="Calibri" w:cs="Times New Roman"/>
                    <w:color w:val="000000"/>
                  </w:rPr>
                </w:rPrChange>
              </w:rPr>
            </w:pPr>
            <w:ins w:id="3986" w:author="Tiffany Lin" w:date="2012-05-19T19:38:00Z">
              <w:r w:rsidRPr="00A027A5">
                <w:rPr>
                  <w:rFonts w:ascii="Times New Roman" w:eastAsia="Times New Roman" w:hAnsi="Times New Roman" w:cs="Times New Roman"/>
                  <w:sz w:val="24"/>
                  <w:szCs w:val="24"/>
                  <w:rPrChange w:id="3987" w:author="Tiffany Lin" w:date="2012-05-20T17:52:00Z">
                    <w:rPr>
                      <w:rFonts w:ascii="Calibri" w:eastAsia="Times New Roman" w:hAnsi="Calibri" w:cs="Times New Roman"/>
                      <w:color w:val="000000"/>
                    </w:rPr>
                  </w:rPrChange>
                </w:rPr>
                <w:t>1</w:t>
              </w:r>
            </w:ins>
          </w:p>
        </w:tc>
        <w:tc>
          <w:tcPr>
            <w:tcW w:w="990" w:type="dxa"/>
            <w:shd w:val="clear" w:color="auto" w:fill="auto"/>
            <w:noWrap/>
            <w:vAlign w:val="bottom"/>
            <w:hideMark/>
            <w:tcPrChange w:id="398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3989" w:author="Tiffany Lin" w:date="2012-05-19T19:38:00Z"/>
                <w:rFonts w:ascii="Times New Roman" w:eastAsia="Times New Roman" w:hAnsi="Times New Roman" w:cs="Times New Roman"/>
                <w:sz w:val="24"/>
                <w:szCs w:val="24"/>
                <w:rPrChange w:id="3990" w:author="Tiffany Lin" w:date="2012-05-20T17:52:00Z">
                  <w:rPr>
                    <w:ins w:id="3991" w:author="Tiffany Lin" w:date="2012-05-19T19:38:00Z"/>
                    <w:rFonts w:ascii="Calibri" w:eastAsia="Times New Roman" w:hAnsi="Calibri" w:cs="Times New Roman"/>
                    <w:color w:val="000000"/>
                  </w:rPr>
                </w:rPrChange>
              </w:rPr>
            </w:pPr>
            <w:ins w:id="3992" w:author="Tiffany Lin" w:date="2012-05-19T19:38:00Z">
              <w:r w:rsidRPr="00A027A5">
                <w:rPr>
                  <w:rFonts w:ascii="Times New Roman" w:eastAsia="Times New Roman" w:hAnsi="Times New Roman" w:cs="Times New Roman"/>
                  <w:sz w:val="24"/>
                  <w:szCs w:val="24"/>
                  <w:rPrChange w:id="3993" w:author="Tiffany Lin" w:date="2012-05-20T17:52:00Z">
                    <w:rPr>
                      <w:rFonts w:ascii="Calibri" w:eastAsia="Times New Roman" w:hAnsi="Calibri" w:cs="Times New Roman"/>
                      <w:color w:val="000000"/>
                    </w:rPr>
                  </w:rPrChange>
                </w:rPr>
                <w:t>46</w:t>
              </w:r>
            </w:ins>
          </w:p>
        </w:tc>
        <w:tc>
          <w:tcPr>
            <w:tcW w:w="1080" w:type="dxa"/>
            <w:shd w:val="clear" w:color="auto" w:fill="auto"/>
            <w:noWrap/>
            <w:vAlign w:val="bottom"/>
            <w:hideMark/>
            <w:tcPrChange w:id="399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3995" w:author="Tiffany Lin" w:date="2012-05-19T19:38:00Z"/>
                <w:rFonts w:ascii="Times New Roman" w:eastAsia="Times New Roman" w:hAnsi="Times New Roman" w:cs="Times New Roman"/>
                <w:sz w:val="24"/>
                <w:szCs w:val="24"/>
                <w:rPrChange w:id="3996" w:author="Tiffany Lin" w:date="2012-05-20T17:52:00Z">
                  <w:rPr>
                    <w:ins w:id="3997" w:author="Tiffany Lin" w:date="2012-05-19T19:38:00Z"/>
                    <w:rFonts w:ascii="Calibri" w:eastAsia="Times New Roman" w:hAnsi="Calibri" w:cs="Times New Roman"/>
                    <w:color w:val="000000"/>
                  </w:rPr>
                </w:rPrChange>
              </w:rPr>
            </w:pPr>
            <w:ins w:id="3998" w:author="Tiffany Lin" w:date="2012-05-19T19:38:00Z">
              <w:r w:rsidRPr="00A027A5">
                <w:rPr>
                  <w:rFonts w:ascii="Times New Roman" w:eastAsia="Times New Roman" w:hAnsi="Times New Roman" w:cs="Times New Roman"/>
                  <w:sz w:val="24"/>
                  <w:szCs w:val="24"/>
                  <w:rPrChange w:id="3999" w:author="Tiffany Lin" w:date="2012-05-20T17:52:00Z">
                    <w:rPr>
                      <w:rFonts w:ascii="Calibri" w:eastAsia="Times New Roman" w:hAnsi="Calibri" w:cs="Times New Roman"/>
                      <w:color w:val="000000"/>
                    </w:rPr>
                  </w:rPrChange>
                </w:rPr>
                <w:t>282</w:t>
              </w:r>
            </w:ins>
          </w:p>
        </w:tc>
      </w:tr>
      <w:tr w:rsidR="00E55D97" w:rsidRPr="00A027A5" w:rsidTr="00E55D97">
        <w:trPr>
          <w:trHeight w:val="300"/>
          <w:ins w:id="4000" w:author="Tiffany Lin" w:date="2012-05-19T19:38:00Z"/>
          <w:trPrChange w:id="4001" w:author="Tiffany Lin" w:date="2012-05-20T21:44:00Z">
            <w:trPr>
              <w:trHeight w:val="300"/>
            </w:trPr>
          </w:trPrChange>
        </w:trPr>
        <w:tc>
          <w:tcPr>
            <w:tcW w:w="900" w:type="dxa"/>
            <w:shd w:val="clear" w:color="auto" w:fill="auto"/>
            <w:noWrap/>
            <w:vAlign w:val="bottom"/>
            <w:hideMark/>
            <w:tcPrChange w:id="40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03" w:author="Tiffany Lin" w:date="2012-05-19T19:38:00Z"/>
                <w:rFonts w:ascii="Times New Roman" w:eastAsia="Times New Roman" w:hAnsi="Times New Roman" w:cs="Times New Roman"/>
                <w:sz w:val="24"/>
                <w:szCs w:val="24"/>
                <w:rPrChange w:id="4004" w:author="Tiffany Lin" w:date="2012-05-20T17:52:00Z">
                  <w:rPr>
                    <w:ins w:id="4005" w:author="Tiffany Lin" w:date="2012-05-19T19:38:00Z"/>
                    <w:rFonts w:ascii="Calibri" w:eastAsia="Times New Roman" w:hAnsi="Calibri" w:cs="Times New Roman"/>
                    <w:color w:val="000000"/>
                  </w:rPr>
                </w:rPrChange>
              </w:rPr>
            </w:pPr>
            <w:ins w:id="4006" w:author="Tiffany Lin" w:date="2012-05-19T19:38:00Z">
              <w:r w:rsidRPr="00A027A5">
                <w:rPr>
                  <w:rFonts w:ascii="Times New Roman" w:eastAsia="Times New Roman" w:hAnsi="Times New Roman" w:cs="Times New Roman"/>
                  <w:sz w:val="24"/>
                  <w:szCs w:val="24"/>
                  <w:rPrChange w:id="4007" w:author="Tiffany Lin" w:date="2012-05-20T17:52:00Z">
                    <w:rPr>
                      <w:rFonts w:ascii="Calibri" w:eastAsia="Times New Roman" w:hAnsi="Calibri" w:cs="Times New Roman"/>
                      <w:color w:val="000000"/>
                    </w:rPr>
                  </w:rPrChange>
                </w:rPr>
                <w:t>53</w:t>
              </w:r>
            </w:ins>
          </w:p>
        </w:tc>
        <w:tc>
          <w:tcPr>
            <w:tcW w:w="990" w:type="dxa"/>
            <w:shd w:val="clear" w:color="auto" w:fill="auto"/>
            <w:noWrap/>
            <w:vAlign w:val="bottom"/>
            <w:hideMark/>
            <w:tcPrChange w:id="40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09" w:author="Tiffany Lin" w:date="2012-05-19T19:38:00Z"/>
                <w:rFonts w:ascii="Times New Roman" w:eastAsia="Times New Roman" w:hAnsi="Times New Roman" w:cs="Times New Roman"/>
                <w:sz w:val="24"/>
                <w:szCs w:val="24"/>
                <w:rPrChange w:id="4010" w:author="Tiffany Lin" w:date="2012-05-20T17:52:00Z">
                  <w:rPr>
                    <w:ins w:id="4011" w:author="Tiffany Lin" w:date="2012-05-19T19:38:00Z"/>
                    <w:rFonts w:ascii="Calibri" w:eastAsia="Times New Roman" w:hAnsi="Calibri" w:cs="Times New Roman"/>
                    <w:color w:val="000000"/>
                  </w:rPr>
                </w:rPrChange>
              </w:rPr>
            </w:pPr>
            <w:ins w:id="4012" w:author="Tiffany Lin" w:date="2012-05-19T19:38:00Z">
              <w:r w:rsidRPr="00A027A5">
                <w:rPr>
                  <w:rFonts w:ascii="Times New Roman" w:eastAsia="Times New Roman" w:hAnsi="Times New Roman" w:cs="Times New Roman"/>
                  <w:sz w:val="24"/>
                  <w:szCs w:val="24"/>
                  <w:rPrChange w:id="4013" w:author="Tiffany Lin" w:date="2012-05-20T17:52:00Z">
                    <w:rPr>
                      <w:rFonts w:ascii="Calibri" w:eastAsia="Times New Roman" w:hAnsi="Calibri" w:cs="Times New Roman"/>
                      <w:color w:val="000000"/>
                    </w:rPr>
                  </w:rPrChange>
                </w:rPr>
                <w:t>9</w:t>
              </w:r>
            </w:ins>
          </w:p>
        </w:tc>
        <w:tc>
          <w:tcPr>
            <w:tcW w:w="900" w:type="dxa"/>
            <w:shd w:val="clear" w:color="auto" w:fill="auto"/>
            <w:noWrap/>
            <w:vAlign w:val="bottom"/>
            <w:hideMark/>
            <w:tcPrChange w:id="401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15" w:author="Tiffany Lin" w:date="2012-05-19T19:38:00Z"/>
                <w:rFonts w:ascii="Times New Roman" w:eastAsia="Times New Roman" w:hAnsi="Times New Roman" w:cs="Times New Roman"/>
                <w:sz w:val="24"/>
                <w:szCs w:val="24"/>
                <w:rPrChange w:id="4016" w:author="Tiffany Lin" w:date="2012-05-20T17:52:00Z">
                  <w:rPr>
                    <w:ins w:id="4017" w:author="Tiffany Lin" w:date="2012-05-19T19:38:00Z"/>
                    <w:rFonts w:ascii="Calibri" w:eastAsia="Times New Roman" w:hAnsi="Calibri" w:cs="Times New Roman"/>
                    <w:color w:val="000000"/>
                  </w:rPr>
                </w:rPrChange>
              </w:rPr>
            </w:pPr>
            <w:ins w:id="4018" w:author="Tiffany Lin" w:date="2012-05-19T19:38:00Z">
              <w:r w:rsidRPr="00A027A5">
                <w:rPr>
                  <w:rFonts w:ascii="Times New Roman" w:eastAsia="Times New Roman" w:hAnsi="Times New Roman" w:cs="Times New Roman"/>
                  <w:sz w:val="24"/>
                  <w:szCs w:val="24"/>
                  <w:rPrChange w:id="4019" w:author="Tiffany Lin" w:date="2012-05-20T17:52:00Z">
                    <w:rPr>
                      <w:rFonts w:ascii="Calibri" w:eastAsia="Times New Roman" w:hAnsi="Calibri" w:cs="Times New Roman"/>
                      <w:color w:val="000000"/>
                    </w:rPr>
                  </w:rPrChange>
                </w:rPr>
                <w:t>70</w:t>
              </w:r>
            </w:ins>
          </w:p>
        </w:tc>
        <w:tc>
          <w:tcPr>
            <w:tcW w:w="810" w:type="dxa"/>
            <w:shd w:val="clear" w:color="auto" w:fill="auto"/>
            <w:noWrap/>
            <w:vAlign w:val="bottom"/>
            <w:hideMark/>
            <w:tcPrChange w:id="402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21" w:author="Tiffany Lin" w:date="2012-05-19T19:38:00Z"/>
                <w:rFonts w:ascii="Times New Roman" w:eastAsia="Times New Roman" w:hAnsi="Times New Roman" w:cs="Times New Roman"/>
                <w:sz w:val="24"/>
                <w:szCs w:val="24"/>
                <w:rPrChange w:id="4022" w:author="Tiffany Lin" w:date="2012-05-20T17:52:00Z">
                  <w:rPr>
                    <w:ins w:id="4023" w:author="Tiffany Lin" w:date="2012-05-19T19:38:00Z"/>
                    <w:rFonts w:ascii="Calibri" w:eastAsia="Times New Roman" w:hAnsi="Calibri" w:cs="Times New Roman"/>
                    <w:color w:val="000000"/>
                  </w:rPr>
                </w:rPrChange>
              </w:rPr>
            </w:pPr>
            <w:ins w:id="4024" w:author="Tiffany Lin" w:date="2012-05-19T19:38:00Z">
              <w:r w:rsidRPr="00A027A5">
                <w:rPr>
                  <w:rFonts w:ascii="Times New Roman" w:eastAsia="Times New Roman" w:hAnsi="Times New Roman" w:cs="Times New Roman"/>
                  <w:sz w:val="24"/>
                  <w:szCs w:val="24"/>
                  <w:rPrChange w:id="4025" w:author="Tiffany Lin" w:date="2012-05-20T17:52:00Z">
                    <w:rPr>
                      <w:rFonts w:ascii="Calibri" w:eastAsia="Times New Roman" w:hAnsi="Calibri" w:cs="Times New Roman"/>
                      <w:color w:val="000000"/>
                    </w:rPr>
                  </w:rPrChange>
                </w:rPr>
                <w:t>0.391</w:t>
              </w:r>
            </w:ins>
          </w:p>
        </w:tc>
        <w:tc>
          <w:tcPr>
            <w:tcW w:w="1080" w:type="dxa"/>
            <w:shd w:val="clear" w:color="auto" w:fill="auto"/>
            <w:noWrap/>
            <w:vAlign w:val="bottom"/>
            <w:hideMark/>
            <w:tcPrChange w:id="402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027" w:author="Tiffany Lin" w:date="2012-05-19T19:38:00Z"/>
                <w:rFonts w:ascii="Times New Roman" w:eastAsia="Times New Roman" w:hAnsi="Times New Roman" w:cs="Times New Roman"/>
                <w:sz w:val="24"/>
                <w:szCs w:val="24"/>
                <w:rPrChange w:id="4028" w:author="Tiffany Lin" w:date="2012-05-20T17:52:00Z">
                  <w:rPr>
                    <w:ins w:id="4029" w:author="Tiffany Lin" w:date="2012-05-19T19:38:00Z"/>
                    <w:rFonts w:ascii="Calibri" w:eastAsia="Times New Roman" w:hAnsi="Calibri" w:cs="Times New Roman"/>
                    <w:color w:val="000000"/>
                  </w:rPr>
                </w:rPrChange>
              </w:rPr>
            </w:pPr>
            <w:ins w:id="4030" w:author="Tiffany Lin" w:date="2012-05-19T19:38:00Z">
              <w:r w:rsidRPr="00A027A5">
                <w:rPr>
                  <w:rFonts w:ascii="Times New Roman" w:eastAsia="Times New Roman" w:hAnsi="Times New Roman" w:cs="Times New Roman"/>
                  <w:sz w:val="24"/>
                  <w:szCs w:val="24"/>
                  <w:rPrChange w:id="4031" w:author="Tiffany Lin" w:date="2012-05-20T17:52:00Z">
                    <w:rPr>
                      <w:rFonts w:ascii="Calibri" w:eastAsia="Times New Roman" w:hAnsi="Calibri" w:cs="Times New Roman"/>
                      <w:color w:val="000000"/>
                    </w:rPr>
                  </w:rPrChange>
                </w:rPr>
                <w:t>0.482</w:t>
              </w:r>
            </w:ins>
          </w:p>
        </w:tc>
        <w:tc>
          <w:tcPr>
            <w:tcW w:w="900" w:type="dxa"/>
            <w:shd w:val="clear" w:color="auto" w:fill="auto"/>
            <w:noWrap/>
            <w:vAlign w:val="bottom"/>
            <w:hideMark/>
            <w:tcPrChange w:id="403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33" w:author="Tiffany Lin" w:date="2012-05-19T19:38:00Z"/>
                <w:rFonts w:ascii="Times New Roman" w:eastAsia="Times New Roman" w:hAnsi="Times New Roman" w:cs="Times New Roman"/>
                <w:sz w:val="24"/>
                <w:szCs w:val="24"/>
                <w:rPrChange w:id="4034" w:author="Tiffany Lin" w:date="2012-05-20T17:52:00Z">
                  <w:rPr>
                    <w:ins w:id="4035" w:author="Tiffany Lin" w:date="2012-05-19T19:38:00Z"/>
                    <w:rFonts w:ascii="Calibri" w:eastAsia="Times New Roman" w:hAnsi="Calibri" w:cs="Times New Roman"/>
                    <w:color w:val="000000"/>
                  </w:rPr>
                </w:rPrChange>
              </w:rPr>
            </w:pPr>
            <w:ins w:id="4036" w:author="Tiffany Lin" w:date="2012-05-19T19:38:00Z">
              <w:r w:rsidRPr="00A027A5">
                <w:rPr>
                  <w:rFonts w:ascii="Times New Roman" w:eastAsia="Times New Roman" w:hAnsi="Times New Roman" w:cs="Times New Roman"/>
                  <w:sz w:val="24"/>
                  <w:szCs w:val="24"/>
                  <w:rPrChange w:id="4037" w:author="Tiffany Lin" w:date="2012-05-20T17:52:00Z">
                    <w:rPr>
                      <w:rFonts w:ascii="Calibri" w:eastAsia="Times New Roman" w:hAnsi="Calibri" w:cs="Times New Roman"/>
                      <w:color w:val="000000"/>
                    </w:rPr>
                  </w:rPrChange>
                </w:rPr>
                <w:t>0.091</w:t>
              </w:r>
            </w:ins>
          </w:p>
        </w:tc>
        <w:tc>
          <w:tcPr>
            <w:tcW w:w="990" w:type="dxa"/>
            <w:shd w:val="clear" w:color="auto" w:fill="auto"/>
            <w:noWrap/>
            <w:vAlign w:val="bottom"/>
            <w:hideMark/>
            <w:tcPrChange w:id="403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39" w:author="Tiffany Lin" w:date="2012-05-19T19:38:00Z"/>
                <w:rFonts w:ascii="Times New Roman" w:eastAsia="Times New Roman" w:hAnsi="Times New Roman" w:cs="Times New Roman"/>
                <w:sz w:val="24"/>
                <w:szCs w:val="24"/>
                <w:rPrChange w:id="4040" w:author="Tiffany Lin" w:date="2012-05-20T17:52:00Z">
                  <w:rPr>
                    <w:ins w:id="4041" w:author="Tiffany Lin" w:date="2012-05-19T19:38:00Z"/>
                    <w:rFonts w:ascii="Calibri" w:eastAsia="Times New Roman" w:hAnsi="Calibri" w:cs="Times New Roman"/>
                    <w:color w:val="000000"/>
                  </w:rPr>
                </w:rPrChange>
              </w:rPr>
            </w:pPr>
            <w:ins w:id="4042" w:author="Tiffany Lin" w:date="2012-05-19T19:38:00Z">
              <w:r w:rsidRPr="00A027A5">
                <w:rPr>
                  <w:rFonts w:ascii="Times New Roman" w:eastAsia="Times New Roman" w:hAnsi="Times New Roman" w:cs="Times New Roman"/>
                  <w:sz w:val="24"/>
                  <w:szCs w:val="24"/>
                  <w:rPrChange w:id="4043" w:author="Tiffany Lin" w:date="2012-05-20T17:52:00Z">
                    <w:rPr>
                      <w:rFonts w:ascii="Calibri" w:eastAsia="Times New Roman" w:hAnsi="Calibri" w:cs="Times New Roman"/>
                      <w:color w:val="000000"/>
                    </w:rPr>
                  </w:rPrChange>
                </w:rPr>
                <w:t>0.757143</w:t>
              </w:r>
            </w:ins>
          </w:p>
        </w:tc>
        <w:tc>
          <w:tcPr>
            <w:tcW w:w="990" w:type="dxa"/>
            <w:shd w:val="clear" w:color="auto" w:fill="auto"/>
            <w:noWrap/>
            <w:vAlign w:val="bottom"/>
            <w:hideMark/>
            <w:tcPrChange w:id="404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45" w:author="Tiffany Lin" w:date="2012-05-19T19:38:00Z"/>
                <w:rFonts w:ascii="Times New Roman" w:eastAsia="Times New Roman" w:hAnsi="Times New Roman" w:cs="Times New Roman"/>
                <w:sz w:val="24"/>
                <w:szCs w:val="24"/>
                <w:rPrChange w:id="4046" w:author="Tiffany Lin" w:date="2012-05-20T17:52:00Z">
                  <w:rPr>
                    <w:ins w:id="4047" w:author="Tiffany Lin" w:date="2012-05-19T19:38:00Z"/>
                    <w:rFonts w:ascii="Calibri" w:eastAsia="Times New Roman" w:hAnsi="Calibri" w:cs="Times New Roman"/>
                    <w:color w:val="000000"/>
                  </w:rPr>
                </w:rPrChange>
              </w:rPr>
            </w:pPr>
            <w:ins w:id="4048" w:author="Tiffany Lin" w:date="2012-05-19T19:38:00Z">
              <w:r w:rsidRPr="00A027A5">
                <w:rPr>
                  <w:rFonts w:ascii="Times New Roman" w:eastAsia="Times New Roman" w:hAnsi="Times New Roman" w:cs="Times New Roman"/>
                  <w:sz w:val="24"/>
                  <w:szCs w:val="24"/>
                  <w:rPrChange w:id="4049" w:author="Tiffany Lin" w:date="2012-05-20T17:52:00Z">
                    <w:rPr>
                      <w:rFonts w:ascii="Calibri" w:eastAsia="Times New Roman" w:hAnsi="Calibri" w:cs="Times New Roman"/>
                      <w:color w:val="000000"/>
                    </w:rPr>
                  </w:rPrChange>
                </w:rPr>
                <w:t>113</w:t>
              </w:r>
            </w:ins>
          </w:p>
        </w:tc>
        <w:tc>
          <w:tcPr>
            <w:tcW w:w="1080" w:type="dxa"/>
            <w:shd w:val="clear" w:color="auto" w:fill="auto"/>
            <w:noWrap/>
            <w:vAlign w:val="bottom"/>
            <w:hideMark/>
            <w:tcPrChange w:id="405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51" w:author="Tiffany Lin" w:date="2012-05-19T19:38:00Z"/>
                <w:rFonts w:ascii="Times New Roman" w:eastAsia="Times New Roman" w:hAnsi="Times New Roman" w:cs="Times New Roman"/>
                <w:sz w:val="24"/>
                <w:szCs w:val="24"/>
                <w:rPrChange w:id="4052" w:author="Tiffany Lin" w:date="2012-05-20T17:52:00Z">
                  <w:rPr>
                    <w:ins w:id="4053" w:author="Tiffany Lin" w:date="2012-05-19T19:38:00Z"/>
                    <w:rFonts w:ascii="Calibri" w:eastAsia="Times New Roman" w:hAnsi="Calibri" w:cs="Times New Roman"/>
                    <w:color w:val="000000"/>
                  </w:rPr>
                </w:rPrChange>
              </w:rPr>
            </w:pPr>
            <w:ins w:id="4054" w:author="Tiffany Lin" w:date="2012-05-19T19:38:00Z">
              <w:r w:rsidRPr="00A027A5">
                <w:rPr>
                  <w:rFonts w:ascii="Times New Roman" w:eastAsia="Times New Roman" w:hAnsi="Times New Roman" w:cs="Times New Roman"/>
                  <w:sz w:val="24"/>
                  <w:szCs w:val="24"/>
                  <w:rPrChange w:id="4055" w:author="Tiffany Lin" w:date="2012-05-20T17:52:00Z">
                    <w:rPr>
                      <w:rFonts w:ascii="Calibri" w:eastAsia="Times New Roman" w:hAnsi="Calibri" w:cs="Times New Roman"/>
                      <w:color w:val="000000"/>
                    </w:rPr>
                  </w:rPrChange>
                </w:rPr>
                <w:t>3</w:t>
              </w:r>
            </w:ins>
          </w:p>
        </w:tc>
      </w:tr>
      <w:tr w:rsidR="00E55D97" w:rsidRPr="00A027A5" w:rsidTr="00E55D97">
        <w:trPr>
          <w:trHeight w:val="300"/>
          <w:ins w:id="4056" w:author="Tiffany Lin" w:date="2012-05-19T19:38:00Z"/>
          <w:trPrChange w:id="4057" w:author="Tiffany Lin" w:date="2012-05-20T21:44:00Z">
            <w:trPr>
              <w:trHeight w:val="300"/>
            </w:trPr>
          </w:trPrChange>
        </w:trPr>
        <w:tc>
          <w:tcPr>
            <w:tcW w:w="900" w:type="dxa"/>
            <w:shd w:val="clear" w:color="auto" w:fill="auto"/>
            <w:noWrap/>
            <w:vAlign w:val="bottom"/>
            <w:hideMark/>
            <w:tcPrChange w:id="405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59" w:author="Tiffany Lin" w:date="2012-05-19T19:38:00Z"/>
                <w:rFonts w:ascii="Times New Roman" w:eastAsia="Times New Roman" w:hAnsi="Times New Roman" w:cs="Times New Roman"/>
                <w:sz w:val="24"/>
                <w:szCs w:val="24"/>
                <w:rPrChange w:id="4060" w:author="Tiffany Lin" w:date="2012-05-20T17:52:00Z">
                  <w:rPr>
                    <w:ins w:id="4061" w:author="Tiffany Lin" w:date="2012-05-19T19:38:00Z"/>
                    <w:rFonts w:ascii="Calibri" w:eastAsia="Times New Roman" w:hAnsi="Calibri" w:cs="Times New Roman"/>
                    <w:color w:val="000000"/>
                  </w:rPr>
                </w:rPrChange>
              </w:rPr>
            </w:pPr>
            <w:ins w:id="4062" w:author="Tiffany Lin" w:date="2012-05-19T19:38:00Z">
              <w:r w:rsidRPr="00A027A5">
                <w:rPr>
                  <w:rFonts w:ascii="Times New Roman" w:eastAsia="Times New Roman" w:hAnsi="Times New Roman" w:cs="Times New Roman"/>
                  <w:sz w:val="24"/>
                  <w:szCs w:val="24"/>
                  <w:rPrChange w:id="4063" w:author="Tiffany Lin" w:date="2012-05-20T17:52:00Z">
                    <w:rPr>
                      <w:rFonts w:ascii="Calibri" w:eastAsia="Times New Roman" w:hAnsi="Calibri" w:cs="Times New Roman"/>
                      <w:color w:val="000000"/>
                    </w:rPr>
                  </w:rPrChange>
                </w:rPr>
                <w:t>5</w:t>
              </w:r>
            </w:ins>
          </w:p>
        </w:tc>
        <w:tc>
          <w:tcPr>
            <w:tcW w:w="990" w:type="dxa"/>
            <w:shd w:val="clear" w:color="auto" w:fill="auto"/>
            <w:noWrap/>
            <w:vAlign w:val="bottom"/>
            <w:hideMark/>
            <w:tcPrChange w:id="406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65" w:author="Tiffany Lin" w:date="2012-05-19T19:38:00Z"/>
                <w:rFonts w:ascii="Times New Roman" w:eastAsia="Times New Roman" w:hAnsi="Times New Roman" w:cs="Times New Roman"/>
                <w:sz w:val="24"/>
                <w:szCs w:val="24"/>
                <w:rPrChange w:id="4066" w:author="Tiffany Lin" w:date="2012-05-20T17:52:00Z">
                  <w:rPr>
                    <w:ins w:id="4067" w:author="Tiffany Lin" w:date="2012-05-19T19:38:00Z"/>
                    <w:rFonts w:ascii="Calibri" w:eastAsia="Times New Roman" w:hAnsi="Calibri" w:cs="Times New Roman"/>
                    <w:color w:val="000000"/>
                  </w:rPr>
                </w:rPrChange>
              </w:rPr>
            </w:pPr>
            <w:ins w:id="4068" w:author="Tiffany Lin" w:date="2012-05-19T19:38:00Z">
              <w:r w:rsidRPr="00A027A5">
                <w:rPr>
                  <w:rFonts w:ascii="Times New Roman" w:eastAsia="Times New Roman" w:hAnsi="Times New Roman" w:cs="Times New Roman"/>
                  <w:sz w:val="24"/>
                  <w:szCs w:val="24"/>
                  <w:rPrChange w:id="4069"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407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71" w:author="Tiffany Lin" w:date="2012-05-19T19:38:00Z"/>
                <w:rFonts w:ascii="Times New Roman" w:eastAsia="Times New Roman" w:hAnsi="Times New Roman" w:cs="Times New Roman"/>
                <w:sz w:val="24"/>
                <w:szCs w:val="24"/>
                <w:rPrChange w:id="4072" w:author="Tiffany Lin" w:date="2012-05-20T17:52:00Z">
                  <w:rPr>
                    <w:ins w:id="4073" w:author="Tiffany Lin" w:date="2012-05-19T19:38:00Z"/>
                    <w:rFonts w:ascii="Calibri" w:eastAsia="Times New Roman" w:hAnsi="Calibri" w:cs="Times New Roman"/>
                    <w:color w:val="000000"/>
                  </w:rPr>
                </w:rPrChange>
              </w:rPr>
            </w:pPr>
            <w:ins w:id="4074" w:author="Tiffany Lin" w:date="2012-05-19T19:38:00Z">
              <w:r w:rsidRPr="00A027A5">
                <w:rPr>
                  <w:rFonts w:ascii="Times New Roman" w:eastAsia="Times New Roman" w:hAnsi="Times New Roman" w:cs="Times New Roman"/>
                  <w:sz w:val="24"/>
                  <w:szCs w:val="24"/>
                  <w:rPrChange w:id="4075" w:author="Tiffany Lin" w:date="2012-05-20T17:52:00Z">
                    <w:rPr>
                      <w:rFonts w:ascii="Calibri" w:eastAsia="Times New Roman" w:hAnsi="Calibri" w:cs="Times New Roman"/>
                      <w:color w:val="000000"/>
                    </w:rPr>
                  </w:rPrChange>
                </w:rPr>
                <w:t>6</w:t>
              </w:r>
            </w:ins>
          </w:p>
        </w:tc>
        <w:tc>
          <w:tcPr>
            <w:tcW w:w="810" w:type="dxa"/>
            <w:shd w:val="clear" w:color="auto" w:fill="auto"/>
            <w:noWrap/>
            <w:vAlign w:val="bottom"/>
            <w:hideMark/>
            <w:tcPrChange w:id="407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77" w:author="Tiffany Lin" w:date="2012-05-19T19:38:00Z"/>
                <w:rFonts w:ascii="Times New Roman" w:eastAsia="Times New Roman" w:hAnsi="Times New Roman" w:cs="Times New Roman"/>
                <w:sz w:val="24"/>
                <w:szCs w:val="24"/>
                <w:rPrChange w:id="4078" w:author="Tiffany Lin" w:date="2012-05-20T17:52:00Z">
                  <w:rPr>
                    <w:ins w:id="4079" w:author="Tiffany Lin" w:date="2012-05-19T19:38:00Z"/>
                    <w:rFonts w:ascii="Calibri" w:eastAsia="Times New Roman" w:hAnsi="Calibri" w:cs="Times New Roman"/>
                    <w:color w:val="000000"/>
                  </w:rPr>
                </w:rPrChange>
              </w:rPr>
            </w:pPr>
            <w:ins w:id="4080" w:author="Tiffany Lin" w:date="2012-05-19T19:38:00Z">
              <w:r w:rsidRPr="00A027A5">
                <w:rPr>
                  <w:rFonts w:ascii="Times New Roman" w:eastAsia="Times New Roman" w:hAnsi="Times New Roman" w:cs="Times New Roman"/>
                  <w:sz w:val="24"/>
                  <w:szCs w:val="24"/>
                  <w:rPrChange w:id="4081" w:author="Tiffany Lin" w:date="2012-05-20T17:52:00Z">
                    <w:rPr>
                      <w:rFonts w:ascii="Calibri" w:eastAsia="Times New Roman" w:hAnsi="Calibri" w:cs="Times New Roman"/>
                      <w:color w:val="000000"/>
                    </w:rPr>
                  </w:rPrChange>
                </w:rPr>
                <w:t>0.589</w:t>
              </w:r>
            </w:ins>
          </w:p>
        </w:tc>
        <w:tc>
          <w:tcPr>
            <w:tcW w:w="1080" w:type="dxa"/>
            <w:shd w:val="clear" w:color="auto" w:fill="auto"/>
            <w:noWrap/>
            <w:vAlign w:val="bottom"/>
            <w:hideMark/>
            <w:tcPrChange w:id="408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083" w:author="Tiffany Lin" w:date="2012-05-19T19:38:00Z"/>
                <w:rFonts w:ascii="Times New Roman" w:eastAsia="Times New Roman" w:hAnsi="Times New Roman" w:cs="Times New Roman"/>
                <w:sz w:val="24"/>
                <w:szCs w:val="24"/>
                <w:rPrChange w:id="4084" w:author="Tiffany Lin" w:date="2012-05-20T17:52:00Z">
                  <w:rPr>
                    <w:ins w:id="4085" w:author="Tiffany Lin" w:date="2012-05-19T19:38:00Z"/>
                    <w:rFonts w:ascii="Calibri" w:eastAsia="Times New Roman" w:hAnsi="Calibri" w:cs="Times New Roman"/>
                    <w:color w:val="000000"/>
                  </w:rPr>
                </w:rPrChange>
              </w:rPr>
            </w:pPr>
            <w:ins w:id="4086" w:author="Tiffany Lin" w:date="2012-05-19T19:38:00Z">
              <w:r w:rsidRPr="00A027A5">
                <w:rPr>
                  <w:rFonts w:ascii="Times New Roman" w:eastAsia="Times New Roman" w:hAnsi="Times New Roman" w:cs="Times New Roman"/>
                  <w:sz w:val="24"/>
                  <w:szCs w:val="24"/>
                  <w:rPrChange w:id="4087" w:author="Tiffany Lin" w:date="2012-05-20T17:52:00Z">
                    <w:rPr>
                      <w:rFonts w:ascii="Calibri" w:eastAsia="Times New Roman" w:hAnsi="Calibri" w:cs="Times New Roman"/>
                      <w:color w:val="000000"/>
                    </w:rPr>
                  </w:rPrChange>
                </w:rPr>
                <w:t>0.595</w:t>
              </w:r>
            </w:ins>
          </w:p>
        </w:tc>
        <w:tc>
          <w:tcPr>
            <w:tcW w:w="900" w:type="dxa"/>
            <w:shd w:val="clear" w:color="auto" w:fill="auto"/>
            <w:noWrap/>
            <w:vAlign w:val="bottom"/>
            <w:hideMark/>
            <w:tcPrChange w:id="408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089" w:author="Tiffany Lin" w:date="2012-05-19T19:38:00Z"/>
                <w:rFonts w:ascii="Times New Roman" w:eastAsia="Times New Roman" w:hAnsi="Times New Roman" w:cs="Times New Roman"/>
                <w:sz w:val="24"/>
                <w:szCs w:val="24"/>
                <w:rPrChange w:id="4090" w:author="Tiffany Lin" w:date="2012-05-20T17:52:00Z">
                  <w:rPr>
                    <w:ins w:id="4091" w:author="Tiffany Lin" w:date="2012-05-19T19:38:00Z"/>
                    <w:rFonts w:ascii="Calibri" w:eastAsia="Times New Roman" w:hAnsi="Calibri" w:cs="Times New Roman"/>
                    <w:color w:val="000000"/>
                  </w:rPr>
                </w:rPrChange>
              </w:rPr>
            </w:pPr>
            <w:ins w:id="4092" w:author="Tiffany Lin" w:date="2012-05-19T19:38:00Z">
              <w:r w:rsidRPr="00A027A5">
                <w:rPr>
                  <w:rFonts w:ascii="Times New Roman" w:eastAsia="Times New Roman" w:hAnsi="Times New Roman" w:cs="Times New Roman"/>
                  <w:sz w:val="24"/>
                  <w:szCs w:val="24"/>
                  <w:rPrChange w:id="4093" w:author="Tiffany Lin" w:date="2012-05-20T17:52:00Z">
                    <w:rPr>
                      <w:rFonts w:ascii="Calibri" w:eastAsia="Times New Roman" w:hAnsi="Calibri" w:cs="Times New Roman"/>
                      <w:color w:val="000000"/>
                    </w:rPr>
                  </w:rPrChange>
                </w:rPr>
                <w:t>0.006</w:t>
              </w:r>
            </w:ins>
          </w:p>
        </w:tc>
        <w:tc>
          <w:tcPr>
            <w:tcW w:w="990" w:type="dxa"/>
            <w:shd w:val="clear" w:color="auto" w:fill="auto"/>
            <w:noWrap/>
            <w:vAlign w:val="bottom"/>
            <w:hideMark/>
            <w:tcPrChange w:id="409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095" w:author="Tiffany Lin" w:date="2012-05-19T19:38:00Z"/>
                <w:rFonts w:ascii="Times New Roman" w:eastAsia="Times New Roman" w:hAnsi="Times New Roman" w:cs="Times New Roman"/>
                <w:sz w:val="24"/>
                <w:szCs w:val="24"/>
                <w:rPrChange w:id="4096" w:author="Tiffany Lin" w:date="2012-05-20T17:52:00Z">
                  <w:rPr>
                    <w:ins w:id="4097" w:author="Tiffany Lin" w:date="2012-05-19T19:38:00Z"/>
                    <w:rFonts w:ascii="Calibri" w:eastAsia="Times New Roman" w:hAnsi="Calibri" w:cs="Times New Roman"/>
                    <w:color w:val="000000"/>
                  </w:rPr>
                </w:rPrChange>
              </w:rPr>
            </w:pPr>
            <w:ins w:id="4098" w:author="Tiffany Lin" w:date="2012-05-19T19:38:00Z">
              <w:r w:rsidRPr="00A027A5">
                <w:rPr>
                  <w:rFonts w:ascii="Times New Roman" w:eastAsia="Times New Roman" w:hAnsi="Times New Roman" w:cs="Times New Roman"/>
                  <w:sz w:val="24"/>
                  <w:szCs w:val="24"/>
                  <w:rPrChange w:id="4099" w:author="Tiffany Lin" w:date="2012-05-20T17:52:00Z">
                    <w:rPr>
                      <w:rFonts w:ascii="Calibri" w:eastAsia="Times New Roman" w:hAnsi="Calibri" w:cs="Times New Roman"/>
                      <w:color w:val="000000"/>
                    </w:rPr>
                  </w:rPrChange>
                </w:rPr>
                <w:t>0.833333</w:t>
              </w:r>
            </w:ins>
          </w:p>
        </w:tc>
        <w:tc>
          <w:tcPr>
            <w:tcW w:w="990" w:type="dxa"/>
            <w:shd w:val="clear" w:color="auto" w:fill="auto"/>
            <w:noWrap/>
            <w:vAlign w:val="bottom"/>
            <w:hideMark/>
            <w:tcPrChange w:id="410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01" w:author="Tiffany Lin" w:date="2012-05-19T19:38:00Z"/>
                <w:rFonts w:ascii="Times New Roman" w:eastAsia="Times New Roman" w:hAnsi="Times New Roman" w:cs="Times New Roman"/>
                <w:sz w:val="24"/>
                <w:szCs w:val="24"/>
                <w:rPrChange w:id="4102" w:author="Tiffany Lin" w:date="2012-05-20T17:52:00Z">
                  <w:rPr>
                    <w:ins w:id="4103" w:author="Tiffany Lin" w:date="2012-05-19T19:38:00Z"/>
                    <w:rFonts w:ascii="Calibri" w:eastAsia="Times New Roman" w:hAnsi="Calibri" w:cs="Times New Roman"/>
                    <w:color w:val="000000"/>
                  </w:rPr>
                </w:rPrChange>
              </w:rPr>
            </w:pPr>
            <w:ins w:id="4104" w:author="Tiffany Lin" w:date="2012-05-19T19:38:00Z">
              <w:r w:rsidRPr="00A027A5">
                <w:rPr>
                  <w:rFonts w:ascii="Times New Roman" w:eastAsia="Times New Roman" w:hAnsi="Times New Roman" w:cs="Times New Roman"/>
                  <w:sz w:val="24"/>
                  <w:szCs w:val="24"/>
                  <w:rPrChange w:id="4105" w:author="Tiffany Lin" w:date="2012-05-20T17:52:00Z">
                    <w:rPr>
                      <w:rFonts w:ascii="Calibri" w:eastAsia="Times New Roman" w:hAnsi="Calibri" w:cs="Times New Roman"/>
                      <w:color w:val="000000"/>
                    </w:rPr>
                  </w:rPrChange>
                </w:rPr>
                <w:t>69</w:t>
              </w:r>
            </w:ins>
          </w:p>
        </w:tc>
        <w:tc>
          <w:tcPr>
            <w:tcW w:w="1080" w:type="dxa"/>
            <w:shd w:val="clear" w:color="auto" w:fill="auto"/>
            <w:noWrap/>
            <w:vAlign w:val="bottom"/>
            <w:hideMark/>
            <w:tcPrChange w:id="410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07" w:author="Tiffany Lin" w:date="2012-05-19T19:38:00Z"/>
                <w:rFonts w:ascii="Times New Roman" w:eastAsia="Times New Roman" w:hAnsi="Times New Roman" w:cs="Times New Roman"/>
                <w:sz w:val="24"/>
                <w:szCs w:val="24"/>
                <w:rPrChange w:id="4108" w:author="Tiffany Lin" w:date="2012-05-20T17:52:00Z">
                  <w:rPr>
                    <w:ins w:id="4109" w:author="Tiffany Lin" w:date="2012-05-19T19:38:00Z"/>
                    <w:rFonts w:ascii="Calibri" w:eastAsia="Times New Roman" w:hAnsi="Calibri" w:cs="Times New Roman"/>
                    <w:color w:val="000000"/>
                  </w:rPr>
                </w:rPrChange>
              </w:rPr>
            </w:pPr>
            <w:ins w:id="4110" w:author="Tiffany Lin" w:date="2012-05-19T19:38:00Z">
              <w:r w:rsidRPr="00A027A5">
                <w:rPr>
                  <w:rFonts w:ascii="Times New Roman" w:eastAsia="Times New Roman" w:hAnsi="Times New Roman" w:cs="Times New Roman"/>
                  <w:sz w:val="24"/>
                  <w:szCs w:val="24"/>
                  <w:rPrChange w:id="4111" w:author="Tiffany Lin" w:date="2012-05-20T17:52:00Z">
                    <w:rPr>
                      <w:rFonts w:ascii="Calibri" w:eastAsia="Times New Roman" w:hAnsi="Calibri" w:cs="Times New Roman"/>
                      <w:color w:val="000000"/>
                    </w:rPr>
                  </w:rPrChange>
                </w:rPr>
                <w:t>1451</w:t>
              </w:r>
            </w:ins>
          </w:p>
        </w:tc>
      </w:tr>
      <w:tr w:rsidR="00E55D97" w:rsidRPr="00A027A5" w:rsidTr="00E55D97">
        <w:trPr>
          <w:trHeight w:val="300"/>
          <w:ins w:id="4112" w:author="Tiffany Lin" w:date="2012-05-19T19:38:00Z"/>
          <w:trPrChange w:id="4113" w:author="Tiffany Lin" w:date="2012-05-20T21:44:00Z">
            <w:trPr>
              <w:trHeight w:val="300"/>
            </w:trPr>
          </w:trPrChange>
        </w:trPr>
        <w:tc>
          <w:tcPr>
            <w:tcW w:w="900" w:type="dxa"/>
            <w:shd w:val="clear" w:color="auto" w:fill="auto"/>
            <w:noWrap/>
            <w:vAlign w:val="bottom"/>
            <w:hideMark/>
            <w:tcPrChange w:id="411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15" w:author="Tiffany Lin" w:date="2012-05-19T19:38:00Z"/>
                <w:rFonts w:ascii="Times New Roman" w:eastAsia="Times New Roman" w:hAnsi="Times New Roman" w:cs="Times New Roman"/>
                <w:sz w:val="24"/>
                <w:szCs w:val="24"/>
                <w:rPrChange w:id="4116" w:author="Tiffany Lin" w:date="2012-05-20T17:52:00Z">
                  <w:rPr>
                    <w:ins w:id="4117" w:author="Tiffany Lin" w:date="2012-05-19T19:38:00Z"/>
                    <w:rFonts w:ascii="Calibri" w:eastAsia="Times New Roman" w:hAnsi="Calibri" w:cs="Times New Roman"/>
                    <w:color w:val="000000"/>
                  </w:rPr>
                </w:rPrChange>
              </w:rPr>
            </w:pPr>
            <w:ins w:id="4118" w:author="Tiffany Lin" w:date="2012-05-19T19:38:00Z">
              <w:r w:rsidRPr="00A027A5">
                <w:rPr>
                  <w:rFonts w:ascii="Times New Roman" w:eastAsia="Times New Roman" w:hAnsi="Times New Roman" w:cs="Times New Roman"/>
                  <w:sz w:val="24"/>
                  <w:szCs w:val="24"/>
                  <w:rPrChange w:id="4119" w:author="Tiffany Lin" w:date="2012-05-20T17:52:00Z">
                    <w:rPr>
                      <w:rFonts w:ascii="Calibri" w:eastAsia="Times New Roman" w:hAnsi="Calibri" w:cs="Times New Roman"/>
                      <w:color w:val="000000"/>
                    </w:rPr>
                  </w:rPrChange>
                </w:rPr>
                <w:t>6</w:t>
              </w:r>
            </w:ins>
          </w:p>
        </w:tc>
        <w:tc>
          <w:tcPr>
            <w:tcW w:w="990" w:type="dxa"/>
            <w:shd w:val="clear" w:color="auto" w:fill="auto"/>
            <w:noWrap/>
            <w:vAlign w:val="bottom"/>
            <w:hideMark/>
            <w:tcPrChange w:id="412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21" w:author="Tiffany Lin" w:date="2012-05-19T19:38:00Z"/>
                <w:rFonts w:ascii="Times New Roman" w:eastAsia="Times New Roman" w:hAnsi="Times New Roman" w:cs="Times New Roman"/>
                <w:sz w:val="24"/>
                <w:szCs w:val="24"/>
                <w:rPrChange w:id="4122" w:author="Tiffany Lin" w:date="2012-05-20T17:52:00Z">
                  <w:rPr>
                    <w:ins w:id="4123" w:author="Tiffany Lin" w:date="2012-05-19T19:38:00Z"/>
                    <w:rFonts w:ascii="Calibri" w:eastAsia="Times New Roman" w:hAnsi="Calibri" w:cs="Times New Roman"/>
                    <w:color w:val="000000"/>
                  </w:rPr>
                </w:rPrChange>
              </w:rPr>
            </w:pPr>
            <w:ins w:id="4124" w:author="Tiffany Lin" w:date="2012-05-19T19:38:00Z">
              <w:r w:rsidRPr="00A027A5">
                <w:rPr>
                  <w:rFonts w:ascii="Times New Roman" w:eastAsia="Times New Roman" w:hAnsi="Times New Roman" w:cs="Times New Roman"/>
                  <w:sz w:val="24"/>
                  <w:szCs w:val="24"/>
                  <w:rPrChange w:id="4125"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412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27" w:author="Tiffany Lin" w:date="2012-05-19T19:38:00Z"/>
                <w:rFonts w:ascii="Times New Roman" w:eastAsia="Times New Roman" w:hAnsi="Times New Roman" w:cs="Times New Roman"/>
                <w:sz w:val="24"/>
                <w:szCs w:val="24"/>
                <w:rPrChange w:id="4128" w:author="Tiffany Lin" w:date="2012-05-20T17:52:00Z">
                  <w:rPr>
                    <w:ins w:id="4129" w:author="Tiffany Lin" w:date="2012-05-19T19:38:00Z"/>
                    <w:rFonts w:ascii="Calibri" w:eastAsia="Times New Roman" w:hAnsi="Calibri" w:cs="Times New Roman"/>
                    <w:color w:val="000000"/>
                  </w:rPr>
                </w:rPrChange>
              </w:rPr>
            </w:pPr>
            <w:ins w:id="4130" w:author="Tiffany Lin" w:date="2012-05-19T19:38:00Z">
              <w:r w:rsidRPr="00A027A5">
                <w:rPr>
                  <w:rFonts w:ascii="Times New Roman" w:eastAsia="Times New Roman" w:hAnsi="Times New Roman" w:cs="Times New Roman"/>
                  <w:sz w:val="24"/>
                  <w:szCs w:val="24"/>
                  <w:rPrChange w:id="4131" w:author="Tiffany Lin" w:date="2012-05-20T17:52:00Z">
                    <w:rPr>
                      <w:rFonts w:ascii="Calibri" w:eastAsia="Times New Roman" w:hAnsi="Calibri" w:cs="Times New Roman"/>
                      <w:color w:val="000000"/>
                    </w:rPr>
                  </w:rPrChange>
                </w:rPr>
                <w:t>8</w:t>
              </w:r>
            </w:ins>
          </w:p>
        </w:tc>
        <w:tc>
          <w:tcPr>
            <w:tcW w:w="810" w:type="dxa"/>
            <w:shd w:val="clear" w:color="auto" w:fill="auto"/>
            <w:noWrap/>
            <w:vAlign w:val="bottom"/>
            <w:hideMark/>
            <w:tcPrChange w:id="413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33" w:author="Tiffany Lin" w:date="2012-05-19T19:38:00Z"/>
                <w:rFonts w:ascii="Times New Roman" w:eastAsia="Times New Roman" w:hAnsi="Times New Roman" w:cs="Times New Roman"/>
                <w:sz w:val="24"/>
                <w:szCs w:val="24"/>
                <w:rPrChange w:id="4134" w:author="Tiffany Lin" w:date="2012-05-20T17:52:00Z">
                  <w:rPr>
                    <w:ins w:id="4135" w:author="Tiffany Lin" w:date="2012-05-19T19:38:00Z"/>
                    <w:rFonts w:ascii="Calibri" w:eastAsia="Times New Roman" w:hAnsi="Calibri" w:cs="Times New Roman"/>
                    <w:color w:val="000000"/>
                  </w:rPr>
                </w:rPrChange>
              </w:rPr>
            </w:pPr>
            <w:ins w:id="4136" w:author="Tiffany Lin" w:date="2012-05-19T19:38:00Z">
              <w:r w:rsidRPr="00A027A5">
                <w:rPr>
                  <w:rFonts w:ascii="Times New Roman" w:eastAsia="Times New Roman" w:hAnsi="Times New Roman" w:cs="Times New Roman"/>
                  <w:sz w:val="24"/>
                  <w:szCs w:val="24"/>
                  <w:rPrChange w:id="4137" w:author="Tiffany Lin" w:date="2012-05-20T17:52:00Z">
                    <w:rPr>
                      <w:rFonts w:ascii="Calibri" w:eastAsia="Times New Roman" w:hAnsi="Calibri" w:cs="Times New Roman"/>
                      <w:color w:val="000000"/>
                    </w:rPr>
                  </w:rPrChange>
                </w:rPr>
                <w:t>0.759</w:t>
              </w:r>
            </w:ins>
          </w:p>
        </w:tc>
        <w:tc>
          <w:tcPr>
            <w:tcW w:w="1080" w:type="dxa"/>
            <w:shd w:val="clear" w:color="auto" w:fill="auto"/>
            <w:noWrap/>
            <w:vAlign w:val="bottom"/>
            <w:hideMark/>
            <w:tcPrChange w:id="413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139" w:author="Tiffany Lin" w:date="2012-05-19T19:38:00Z"/>
                <w:rFonts w:ascii="Times New Roman" w:eastAsia="Times New Roman" w:hAnsi="Times New Roman" w:cs="Times New Roman"/>
                <w:sz w:val="24"/>
                <w:szCs w:val="24"/>
                <w:rPrChange w:id="4140" w:author="Tiffany Lin" w:date="2012-05-20T17:52:00Z">
                  <w:rPr>
                    <w:ins w:id="4141" w:author="Tiffany Lin" w:date="2012-05-19T19:38:00Z"/>
                    <w:rFonts w:ascii="Calibri" w:eastAsia="Times New Roman" w:hAnsi="Calibri" w:cs="Times New Roman"/>
                    <w:color w:val="000000"/>
                  </w:rPr>
                </w:rPrChange>
              </w:rPr>
            </w:pPr>
            <w:ins w:id="4142" w:author="Tiffany Lin" w:date="2012-05-19T19:38:00Z">
              <w:r w:rsidRPr="00A027A5">
                <w:rPr>
                  <w:rFonts w:ascii="Times New Roman" w:eastAsia="Times New Roman" w:hAnsi="Times New Roman" w:cs="Times New Roman"/>
                  <w:sz w:val="24"/>
                  <w:szCs w:val="24"/>
                  <w:rPrChange w:id="4143" w:author="Tiffany Lin" w:date="2012-05-20T17:52:00Z">
                    <w:rPr>
                      <w:rFonts w:ascii="Calibri" w:eastAsia="Times New Roman" w:hAnsi="Calibri" w:cs="Times New Roman"/>
                      <w:color w:val="000000"/>
                    </w:rPr>
                  </w:rPrChange>
                </w:rPr>
                <w:t>0.745</w:t>
              </w:r>
            </w:ins>
          </w:p>
        </w:tc>
        <w:tc>
          <w:tcPr>
            <w:tcW w:w="900" w:type="dxa"/>
            <w:shd w:val="clear" w:color="auto" w:fill="auto"/>
            <w:noWrap/>
            <w:vAlign w:val="bottom"/>
            <w:hideMark/>
            <w:tcPrChange w:id="414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45" w:author="Tiffany Lin" w:date="2012-05-19T19:38:00Z"/>
                <w:rFonts w:ascii="Times New Roman" w:eastAsia="Times New Roman" w:hAnsi="Times New Roman" w:cs="Times New Roman"/>
                <w:sz w:val="24"/>
                <w:szCs w:val="24"/>
                <w:rPrChange w:id="4146" w:author="Tiffany Lin" w:date="2012-05-20T17:52:00Z">
                  <w:rPr>
                    <w:ins w:id="4147" w:author="Tiffany Lin" w:date="2012-05-19T19:38:00Z"/>
                    <w:rFonts w:ascii="Calibri" w:eastAsia="Times New Roman" w:hAnsi="Calibri" w:cs="Times New Roman"/>
                    <w:color w:val="000000"/>
                  </w:rPr>
                </w:rPrChange>
              </w:rPr>
            </w:pPr>
            <w:ins w:id="4148" w:author="Tiffany Lin" w:date="2012-05-19T19:38:00Z">
              <w:r w:rsidRPr="00A027A5">
                <w:rPr>
                  <w:rFonts w:ascii="Times New Roman" w:eastAsia="Times New Roman" w:hAnsi="Times New Roman" w:cs="Times New Roman"/>
                  <w:sz w:val="24"/>
                  <w:szCs w:val="24"/>
                  <w:rPrChange w:id="4149" w:author="Tiffany Lin" w:date="2012-05-20T17:52:00Z">
                    <w:rPr>
                      <w:rFonts w:ascii="Calibri" w:eastAsia="Times New Roman" w:hAnsi="Calibri" w:cs="Times New Roman"/>
                      <w:color w:val="000000"/>
                    </w:rPr>
                  </w:rPrChange>
                </w:rPr>
                <w:t>-0.014</w:t>
              </w:r>
            </w:ins>
          </w:p>
        </w:tc>
        <w:tc>
          <w:tcPr>
            <w:tcW w:w="990" w:type="dxa"/>
            <w:shd w:val="clear" w:color="auto" w:fill="auto"/>
            <w:noWrap/>
            <w:vAlign w:val="bottom"/>
            <w:hideMark/>
            <w:tcPrChange w:id="415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51" w:author="Tiffany Lin" w:date="2012-05-19T19:38:00Z"/>
                <w:rFonts w:ascii="Times New Roman" w:eastAsia="Times New Roman" w:hAnsi="Times New Roman" w:cs="Times New Roman"/>
                <w:sz w:val="24"/>
                <w:szCs w:val="24"/>
                <w:rPrChange w:id="4152" w:author="Tiffany Lin" w:date="2012-05-20T17:52:00Z">
                  <w:rPr>
                    <w:ins w:id="4153" w:author="Tiffany Lin" w:date="2012-05-19T19:38:00Z"/>
                    <w:rFonts w:ascii="Calibri" w:eastAsia="Times New Roman" w:hAnsi="Calibri" w:cs="Times New Roman"/>
                    <w:color w:val="000000"/>
                  </w:rPr>
                </w:rPrChange>
              </w:rPr>
            </w:pPr>
            <w:ins w:id="4154" w:author="Tiffany Lin" w:date="2012-05-19T19:38:00Z">
              <w:r w:rsidRPr="00A027A5">
                <w:rPr>
                  <w:rFonts w:ascii="Times New Roman" w:eastAsia="Times New Roman" w:hAnsi="Times New Roman" w:cs="Times New Roman"/>
                  <w:sz w:val="24"/>
                  <w:szCs w:val="24"/>
                  <w:rPrChange w:id="4155" w:author="Tiffany Lin" w:date="2012-05-20T17:52:00Z">
                    <w:rPr>
                      <w:rFonts w:ascii="Calibri" w:eastAsia="Times New Roman" w:hAnsi="Calibri" w:cs="Times New Roman"/>
                      <w:color w:val="000000"/>
                    </w:rPr>
                  </w:rPrChange>
                </w:rPr>
                <w:t>0.75</w:t>
              </w:r>
            </w:ins>
          </w:p>
        </w:tc>
        <w:tc>
          <w:tcPr>
            <w:tcW w:w="990" w:type="dxa"/>
            <w:shd w:val="clear" w:color="auto" w:fill="auto"/>
            <w:noWrap/>
            <w:vAlign w:val="bottom"/>
            <w:hideMark/>
            <w:tcPrChange w:id="415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57" w:author="Tiffany Lin" w:date="2012-05-19T19:38:00Z"/>
                <w:rFonts w:ascii="Times New Roman" w:eastAsia="Times New Roman" w:hAnsi="Times New Roman" w:cs="Times New Roman"/>
                <w:sz w:val="24"/>
                <w:szCs w:val="24"/>
                <w:rPrChange w:id="4158" w:author="Tiffany Lin" w:date="2012-05-20T17:52:00Z">
                  <w:rPr>
                    <w:ins w:id="4159" w:author="Tiffany Lin" w:date="2012-05-19T19:38:00Z"/>
                    <w:rFonts w:ascii="Calibri" w:eastAsia="Times New Roman" w:hAnsi="Calibri" w:cs="Times New Roman"/>
                    <w:color w:val="000000"/>
                  </w:rPr>
                </w:rPrChange>
              </w:rPr>
            </w:pPr>
            <w:ins w:id="4160" w:author="Tiffany Lin" w:date="2012-05-19T19:38:00Z">
              <w:r w:rsidRPr="00A027A5">
                <w:rPr>
                  <w:rFonts w:ascii="Times New Roman" w:eastAsia="Times New Roman" w:hAnsi="Times New Roman" w:cs="Times New Roman"/>
                  <w:sz w:val="24"/>
                  <w:szCs w:val="24"/>
                  <w:rPrChange w:id="4161" w:author="Tiffany Lin" w:date="2012-05-20T17:52:00Z">
                    <w:rPr>
                      <w:rFonts w:ascii="Calibri" w:eastAsia="Times New Roman" w:hAnsi="Calibri" w:cs="Times New Roman"/>
                      <w:color w:val="000000"/>
                    </w:rPr>
                  </w:rPrChange>
                </w:rPr>
                <w:t>72</w:t>
              </w:r>
            </w:ins>
          </w:p>
        </w:tc>
        <w:tc>
          <w:tcPr>
            <w:tcW w:w="1080" w:type="dxa"/>
            <w:shd w:val="clear" w:color="auto" w:fill="auto"/>
            <w:noWrap/>
            <w:vAlign w:val="bottom"/>
            <w:hideMark/>
            <w:tcPrChange w:id="416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63" w:author="Tiffany Lin" w:date="2012-05-19T19:38:00Z"/>
                <w:rFonts w:ascii="Times New Roman" w:eastAsia="Times New Roman" w:hAnsi="Times New Roman" w:cs="Times New Roman"/>
                <w:sz w:val="24"/>
                <w:szCs w:val="24"/>
                <w:rPrChange w:id="4164" w:author="Tiffany Lin" w:date="2012-05-20T17:52:00Z">
                  <w:rPr>
                    <w:ins w:id="4165" w:author="Tiffany Lin" w:date="2012-05-19T19:38:00Z"/>
                    <w:rFonts w:ascii="Calibri" w:eastAsia="Times New Roman" w:hAnsi="Calibri" w:cs="Times New Roman"/>
                    <w:color w:val="000000"/>
                  </w:rPr>
                </w:rPrChange>
              </w:rPr>
            </w:pPr>
            <w:ins w:id="4166" w:author="Tiffany Lin" w:date="2012-05-19T19:38:00Z">
              <w:r w:rsidRPr="00A027A5">
                <w:rPr>
                  <w:rFonts w:ascii="Times New Roman" w:eastAsia="Times New Roman" w:hAnsi="Times New Roman" w:cs="Times New Roman"/>
                  <w:sz w:val="24"/>
                  <w:szCs w:val="24"/>
                  <w:rPrChange w:id="4167" w:author="Tiffany Lin" w:date="2012-05-20T17:52:00Z">
                    <w:rPr>
                      <w:rFonts w:ascii="Calibri" w:eastAsia="Times New Roman" w:hAnsi="Calibri" w:cs="Times New Roman"/>
                      <w:color w:val="000000"/>
                    </w:rPr>
                  </w:rPrChange>
                </w:rPr>
                <w:t>117</w:t>
              </w:r>
            </w:ins>
          </w:p>
        </w:tc>
      </w:tr>
      <w:tr w:rsidR="00E55D97" w:rsidRPr="00A027A5" w:rsidTr="00E55D97">
        <w:trPr>
          <w:trHeight w:val="300"/>
          <w:ins w:id="4168" w:author="Tiffany Lin" w:date="2012-05-19T19:38:00Z"/>
          <w:trPrChange w:id="4169" w:author="Tiffany Lin" w:date="2012-05-20T21:44:00Z">
            <w:trPr>
              <w:trHeight w:val="300"/>
            </w:trPr>
          </w:trPrChange>
        </w:trPr>
        <w:tc>
          <w:tcPr>
            <w:tcW w:w="900" w:type="dxa"/>
            <w:shd w:val="clear" w:color="auto" w:fill="auto"/>
            <w:noWrap/>
            <w:vAlign w:val="bottom"/>
            <w:hideMark/>
            <w:tcPrChange w:id="417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71" w:author="Tiffany Lin" w:date="2012-05-19T19:38:00Z"/>
                <w:rFonts w:ascii="Times New Roman" w:eastAsia="Times New Roman" w:hAnsi="Times New Roman" w:cs="Times New Roman"/>
                <w:sz w:val="24"/>
                <w:szCs w:val="24"/>
                <w:rPrChange w:id="4172" w:author="Tiffany Lin" w:date="2012-05-20T17:52:00Z">
                  <w:rPr>
                    <w:ins w:id="4173" w:author="Tiffany Lin" w:date="2012-05-19T19:38:00Z"/>
                    <w:rFonts w:ascii="Calibri" w:eastAsia="Times New Roman" w:hAnsi="Calibri" w:cs="Times New Roman"/>
                    <w:color w:val="000000"/>
                  </w:rPr>
                </w:rPrChange>
              </w:rPr>
            </w:pPr>
            <w:ins w:id="4174" w:author="Tiffany Lin" w:date="2012-05-19T19:38:00Z">
              <w:r w:rsidRPr="00A027A5">
                <w:rPr>
                  <w:rFonts w:ascii="Times New Roman" w:eastAsia="Times New Roman" w:hAnsi="Times New Roman" w:cs="Times New Roman"/>
                  <w:sz w:val="24"/>
                  <w:szCs w:val="24"/>
                  <w:rPrChange w:id="4175" w:author="Tiffany Lin" w:date="2012-05-20T17:52:00Z">
                    <w:rPr>
                      <w:rFonts w:ascii="Calibri" w:eastAsia="Times New Roman" w:hAnsi="Calibri" w:cs="Times New Roman"/>
                      <w:color w:val="000000"/>
                    </w:rPr>
                  </w:rPrChange>
                </w:rPr>
                <w:t>24</w:t>
              </w:r>
            </w:ins>
          </w:p>
        </w:tc>
        <w:tc>
          <w:tcPr>
            <w:tcW w:w="990" w:type="dxa"/>
            <w:shd w:val="clear" w:color="auto" w:fill="auto"/>
            <w:noWrap/>
            <w:vAlign w:val="bottom"/>
            <w:hideMark/>
            <w:tcPrChange w:id="417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77" w:author="Tiffany Lin" w:date="2012-05-19T19:38:00Z"/>
                <w:rFonts w:ascii="Times New Roman" w:eastAsia="Times New Roman" w:hAnsi="Times New Roman" w:cs="Times New Roman"/>
                <w:sz w:val="24"/>
                <w:szCs w:val="24"/>
                <w:rPrChange w:id="4178" w:author="Tiffany Lin" w:date="2012-05-20T17:52:00Z">
                  <w:rPr>
                    <w:ins w:id="4179" w:author="Tiffany Lin" w:date="2012-05-19T19:38:00Z"/>
                    <w:rFonts w:ascii="Calibri" w:eastAsia="Times New Roman" w:hAnsi="Calibri" w:cs="Times New Roman"/>
                    <w:color w:val="000000"/>
                  </w:rPr>
                </w:rPrChange>
              </w:rPr>
            </w:pPr>
            <w:ins w:id="4180" w:author="Tiffany Lin" w:date="2012-05-19T19:38:00Z">
              <w:r w:rsidRPr="00A027A5">
                <w:rPr>
                  <w:rFonts w:ascii="Times New Roman" w:eastAsia="Times New Roman" w:hAnsi="Times New Roman" w:cs="Times New Roman"/>
                  <w:sz w:val="24"/>
                  <w:szCs w:val="24"/>
                  <w:rPrChange w:id="4181" w:author="Tiffany Lin" w:date="2012-05-20T17:52:00Z">
                    <w:rPr>
                      <w:rFonts w:ascii="Calibri" w:eastAsia="Times New Roman" w:hAnsi="Calibri" w:cs="Times New Roman"/>
                      <w:color w:val="000000"/>
                    </w:rPr>
                  </w:rPrChange>
                </w:rPr>
                <w:t>5</w:t>
              </w:r>
            </w:ins>
          </w:p>
        </w:tc>
        <w:tc>
          <w:tcPr>
            <w:tcW w:w="900" w:type="dxa"/>
            <w:shd w:val="clear" w:color="auto" w:fill="auto"/>
            <w:noWrap/>
            <w:vAlign w:val="bottom"/>
            <w:hideMark/>
            <w:tcPrChange w:id="418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183" w:author="Tiffany Lin" w:date="2012-05-19T19:38:00Z"/>
                <w:rFonts w:ascii="Times New Roman" w:eastAsia="Times New Roman" w:hAnsi="Times New Roman" w:cs="Times New Roman"/>
                <w:sz w:val="24"/>
                <w:szCs w:val="24"/>
                <w:rPrChange w:id="4184" w:author="Tiffany Lin" w:date="2012-05-20T17:52:00Z">
                  <w:rPr>
                    <w:ins w:id="4185" w:author="Tiffany Lin" w:date="2012-05-19T19:38:00Z"/>
                    <w:rFonts w:ascii="Calibri" w:eastAsia="Times New Roman" w:hAnsi="Calibri" w:cs="Times New Roman"/>
                    <w:color w:val="000000"/>
                  </w:rPr>
                </w:rPrChange>
              </w:rPr>
            </w:pPr>
            <w:ins w:id="4186" w:author="Tiffany Lin" w:date="2012-05-19T19:38:00Z">
              <w:r w:rsidRPr="00A027A5">
                <w:rPr>
                  <w:rFonts w:ascii="Times New Roman" w:eastAsia="Times New Roman" w:hAnsi="Times New Roman" w:cs="Times New Roman"/>
                  <w:sz w:val="24"/>
                  <w:szCs w:val="24"/>
                  <w:rPrChange w:id="4187" w:author="Tiffany Lin" w:date="2012-05-20T17:52:00Z">
                    <w:rPr>
                      <w:rFonts w:ascii="Calibri" w:eastAsia="Times New Roman" w:hAnsi="Calibri" w:cs="Times New Roman"/>
                      <w:color w:val="000000"/>
                    </w:rPr>
                  </w:rPrChange>
                </w:rPr>
                <w:t>49</w:t>
              </w:r>
            </w:ins>
          </w:p>
        </w:tc>
        <w:tc>
          <w:tcPr>
            <w:tcW w:w="810" w:type="dxa"/>
            <w:shd w:val="clear" w:color="auto" w:fill="auto"/>
            <w:noWrap/>
            <w:vAlign w:val="bottom"/>
            <w:hideMark/>
            <w:tcPrChange w:id="418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189" w:author="Tiffany Lin" w:date="2012-05-19T19:38:00Z"/>
                <w:rFonts w:ascii="Times New Roman" w:eastAsia="Times New Roman" w:hAnsi="Times New Roman" w:cs="Times New Roman"/>
                <w:sz w:val="24"/>
                <w:szCs w:val="24"/>
                <w:rPrChange w:id="4190" w:author="Tiffany Lin" w:date="2012-05-20T17:52:00Z">
                  <w:rPr>
                    <w:ins w:id="4191" w:author="Tiffany Lin" w:date="2012-05-19T19:38:00Z"/>
                    <w:rFonts w:ascii="Calibri" w:eastAsia="Times New Roman" w:hAnsi="Calibri" w:cs="Times New Roman"/>
                    <w:color w:val="000000"/>
                  </w:rPr>
                </w:rPrChange>
              </w:rPr>
            </w:pPr>
            <w:ins w:id="4192" w:author="Tiffany Lin" w:date="2012-05-19T19:38:00Z">
              <w:r w:rsidRPr="00A027A5">
                <w:rPr>
                  <w:rFonts w:ascii="Times New Roman" w:eastAsia="Times New Roman" w:hAnsi="Times New Roman" w:cs="Times New Roman"/>
                  <w:sz w:val="24"/>
                  <w:szCs w:val="24"/>
                  <w:rPrChange w:id="4193" w:author="Tiffany Lin" w:date="2012-05-20T17:52:00Z">
                    <w:rPr>
                      <w:rFonts w:ascii="Calibri" w:eastAsia="Times New Roman" w:hAnsi="Calibri" w:cs="Times New Roman"/>
                      <w:color w:val="000000"/>
                    </w:rPr>
                  </w:rPrChange>
                </w:rPr>
                <w:t>0.508</w:t>
              </w:r>
            </w:ins>
          </w:p>
        </w:tc>
        <w:tc>
          <w:tcPr>
            <w:tcW w:w="1080" w:type="dxa"/>
            <w:shd w:val="clear" w:color="auto" w:fill="auto"/>
            <w:noWrap/>
            <w:vAlign w:val="bottom"/>
            <w:hideMark/>
            <w:tcPrChange w:id="419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195" w:author="Tiffany Lin" w:date="2012-05-19T19:38:00Z"/>
                <w:rFonts w:ascii="Times New Roman" w:eastAsia="Times New Roman" w:hAnsi="Times New Roman" w:cs="Times New Roman"/>
                <w:sz w:val="24"/>
                <w:szCs w:val="24"/>
                <w:rPrChange w:id="4196" w:author="Tiffany Lin" w:date="2012-05-20T17:52:00Z">
                  <w:rPr>
                    <w:ins w:id="4197" w:author="Tiffany Lin" w:date="2012-05-19T19:38:00Z"/>
                    <w:rFonts w:ascii="Calibri" w:eastAsia="Times New Roman" w:hAnsi="Calibri" w:cs="Times New Roman"/>
                    <w:color w:val="000000"/>
                  </w:rPr>
                </w:rPrChange>
              </w:rPr>
            </w:pPr>
            <w:ins w:id="4198" w:author="Tiffany Lin" w:date="2012-05-19T19:38:00Z">
              <w:r w:rsidRPr="00A027A5">
                <w:rPr>
                  <w:rFonts w:ascii="Times New Roman" w:eastAsia="Times New Roman" w:hAnsi="Times New Roman" w:cs="Times New Roman"/>
                  <w:sz w:val="24"/>
                  <w:szCs w:val="24"/>
                  <w:rPrChange w:id="4199" w:author="Tiffany Lin" w:date="2012-05-20T17:52:00Z">
                    <w:rPr>
                      <w:rFonts w:ascii="Calibri" w:eastAsia="Times New Roman" w:hAnsi="Calibri" w:cs="Times New Roman"/>
                      <w:color w:val="000000"/>
                    </w:rPr>
                  </w:rPrChange>
                </w:rPr>
                <w:t>0.5</w:t>
              </w:r>
            </w:ins>
          </w:p>
        </w:tc>
        <w:tc>
          <w:tcPr>
            <w:tcW w:w="900" w:type="dxa"/>
            <w:shd w:val="clear" w:color="auto" w:fill="auto"/>
            <w:noWrap/>
            <w:vAlign w:val="bottom"/>
            <w:hideMark/>
            <w:tcPrChange w:id="420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01" w:author="Tiffany Lin" w:date="2012-05-19T19:38:00Z"/>
                <w:rFonts w:ascii="Times New Roman" w:eastAsia="Times New Roman" w:hAnsi="Times New Roman" w:cs="Times New Roman"/>
                <w:sz w:val="24"/>
                <w:szCs w:val="24"/>
                <w:rPrChange w:id="4202" w:author="Tiffany Lin" w:date="2012-05-20T17:52:00Z">
                  <w:rPr>
                    <w:ins w:id="4203" w:author="Tiffany Lin" w:date="2012-05-19T19:38:00Z"/>
                    <w:rFonts w:ascii="Calibri" w:eastAsia="Times New Roman" w:hAnsi="Calibri" w:cs="Times New Roman"/>
                    <w:color w:val="000000"/>
                  </w:rPr>
                </w:rPrChange>
              </w:rPr>
            </w:pPr>
            <w:ins w:id="4204" w:author="Tiffany Lin" w:date="2012-05-19T19:38:00Z">
              <w:r w:rsidRPr="00A027A5">
                <w:rPr>
                  <w:rFonts w:ascii="Times New Roman" w:eastAsia="Times New Roman" w:hAnsi="Times New Roman" w:cs="Times New Roman"/>
                  <w:sz w:val="24"/>
                  <w:szCs w:val="24"/>
                  <w:rPrChange w:id="4205" w:author="Tiffany Lin" w:date="2012-05-20T17:52:00Z">
                    <w:rPr>
                      <w:rFonts w:ascii="Calibri" w:eastAsia="Times New Roman" w:hAnsi="Calibri" w:cs="Times New Roman"/>
                      <w:color w:val="000000"/>
                    </w:rPr>
                  </w:rPrChange>
                </w:rPr>
                <w:t>-0.008</w:t>
              </w:r>
            </w:ins>
          </w:p>
        </w:tc>
        <w:tc>
          <w:tcPr>
            <w:tcW w:w="990" w:type="dxa"/>
            <w:shd w:val="clear" w:color="auto" w:fill="auto"/>
            <w:noWrap/>
            <w:vAlign w:val="bottom"/>
            <w:hideMark/>
            <w:tcPrChange w:id="420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07" w:author="Tiffany Lin" w:date="2012-05-19T19:38:00Z"/>
                <w:rFonts w:ascii="Times New Roman" w:eastAsia="Times New Roman" w:hAnsi="Times New Roman" w:cs="Times New Roman"/>
                <w:sz w:val="24"/>
                <w:szCs w:val="24"/>
                <w:rPrChange w:id="4208" w:author="Tiffany Lin" w:date="2012-05-20T17:52:00Z">
                  <w:rPr>
                    <w:ins w:id="4209" w:author="Tiffany Lin" w:date="2012-05-19T19:38:00Z"/>
                    <w:rFonts w:ascii="Calibri" w:eastAsia="Times New Roman" w:hAnsi="Calibri" w:cs="Times New Roman"/>
                    <w:color w:val="000000"/>
                  </w:rPr>
                </w:rPrChange>
              </w:rPr>
            </w:pPr>
            <w:ins w:id="4210" w:author="Tiffany Lin" w:date="2012-05-19T19:38:00Z">
              <w:r w:rsidRPr="00A027A5">
                <w:rPr>
                  <w:rFonts w:ascii="Times New Roman" w:eastAsia="Times New Roman" w:hAnsi="Times New Roman" w:cs="Times New Roman"/>
                  <w:sz w:val="24"/>
                  <w:szCs w:val="24"/>
                  <w:rPrChange w:id="4211" w:author="Tiffany Lin" w:date="2012-05-20T17:52:00Z">
                    <w:rPr>
                      <w:rFonts w:ascii="Calibri" w:eastAsia="Times New Roman" w:hAnsi="Calibri" w:cs="Times New Roman"/>
                      <w:color w:val="000000"/>
                    </w:rPr>
                  </w:rPrChange>
                </w:rPr>
                <w:t>0.489796</w:t>
              </w:r>
            </w:ins>
          </w:p>
        </w:tc>
        <w:tc>
          <w:tcPr>
            <w:tcW w:w="990" w:type="dxa"/>
            <w:shd w:val="clear" w:color="auto" w:fill="auto"/>
            <w:noWrap/>
            <w:vAlign w:val="bottom"/>
            <w:hideMark/>
            <w:tcPrChange w:id="421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13" w:author="Tiffany Lin" w:date="2012-05-19T19:38:00Z"/>
                <w:rFonts w:ascii="Times New Roman" w:eastAsia="Times New Roman" w:hAnsi="Times New Roman" w:cs="Times New Roman"/>
                <w:sz w:val="24"/>
                <w:szCs w:val="24"/>
                <w:rPrChange w:id="4214" w:author="Tiffany Lin" w:date="2012-05-20T17:52:00Z">
                  <w:rPr>
                    <w:ins w:id="4215" w:author="Tiffany Lin" w:date="2012-05-19T19:38:00Z"/>
                    <w:rFonts w:ascii="Calibri" w:eastAsia="Times New Roman" w:hAnsi="Calibri" w:cs="Times New Roman"/>
                    <w:color w:val="000000"/>
                  </w:rPr>
                </w:rPrChange>
              </w:rPr>
            </w:pPr>
            <w:ins w:id="4216" w:author="Tiffany Lin" w:date="2012-05-19T19:38:00Z">
              <w:r w:rsidRPr="00A027A5">
                <w:rPr>
                  <w:rFonts w:ascii="Times New Roman" w:eastAsia="Times New Roman" w:hAnsi="Times New Roman" w:cs="Times New Roman"/>
                  <w:sz w:val="24"/>
                  <w:szCs w:val="24"/>
                  <w:rPrChange w:id="4217" w:author="Tiffany Lin" w:date="2012-05-20T17:52:00Z">
                    <w:rPr>
                      <w:rFonts w:ascii="Calibri" w:eastAsia="Times New Roman" w:hAnsi="Calibri" w:cs="Times New Roman"/>
                      <w:color w:val="000000"/>
                    </w:rPr>
                  </w:rPrChange>
                </w:rPr>
                <w:t>54</w:t>
              </w:r>
            </w:ins>
          </w:p>
        </w:tc>
        <w:tc>
          <w:tcPr>
            <w:tcW w:w="1080" w:type="dxa"/>
            <w:shd w:val="clear" w:color="auto" w:fill="auto"/>
            <w:noWrap/>
            <w:vAlign w:val="bottom"/>
            <w:hideMark/>
            <w:tcPrChange w:id="421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19" w:author="Tiffany Lin" w:date="2012-05-19T19:38:00Z"/>
                <w:rFonts w:ascii="Times New Roman" w:eastAsia="Times New Roman" w:hAnsi="Times New Roman" w:cs="Times New Roman"/>
                <w:sz w:val="24"/>
                <w:szCs w:val="24"/>
                <w:rPrChange w:id="4220" w:author="Tiffany Lin" w:date="2012-05-20T17:52:00Z">
                  <w:rPr>
                    <w:ins w:id="4221" w:author="Tiffany Lin" w:date="2012-05-19T19:38:00Z"/>
                    <w:rFonts w:ascii="Calibri" w:eastAsia="Times New Roman" w:hAnsi="Calibri" w:cs="Times New Roman"/>
                    <w:color w:val="000000"/>
                  </w:rPr>
                </w:rPrChange>
              </w:rPr>
            </w:pPr>
            <w:ins w:id="4222" w:author="Tiffany Lin" w:date="2012-05-19T19:38:00Z">
              <w:r w:rsidRPr="00A027A5">
                <w:rPr>
                  <w:rFonts w:ascii="Times New Roman" w:eastAsia="Times New Roman" w:hAnsi="Times New Roman" w:cs="Times New Roman"/>
                  <w:sz w:val="24"/>
                  <w:szCs w:val="24"/>
                  <w:rPrChange w:id="4223" w:author="Tiffany Lin" w:date="2012-05-20T17:52:00Z">
                    <w:rPr>
                      <w:rFonts w:ascii="Calibri" w:eastAsia="Times New Roman" w:hAnsi="Calibri" w:cs="Times New Roman"/>
                      <w:color w:val="000000"/>
                    </w:rPr>
                  </w:rPrChange>
                </w:rPr>
                <w:t>2</w:t>
              </w:r>
            </w:ins>
          </w:p>
        </w:tc>
      </w:tr>
      <w:tr w:rsidR="00E55D97" w:rsidRPr="00A027A5" w:rsidTr="00E55D97">
        <w:trPr>
          <w:trHeight w:val="300"/>
          <w:ins w:id="4224" w:author="Tiffany Lin" w:date="2012-05-19T19:38:00Z"/>
          <w:trPrChange w:id="4225" w:author="Tiffany Lin" w:date="2012-05-20T21:44:00Z">
            <w:trPr>
              <w:trHeight w:val="300"/>
            </w:trPr>
          </w:trPrChange>
        </w:trPr>
        <w:tc>
          <w:tcPr>
            <w:tcW w:w="900" w:type="dxa"/>
            <w:shd w:val="clear" w:color="auto" w:fill="auto"/>
            <w:noWrap/>
            <w:vAlign w:val="bottom"/>
            <w:hideMark/>
            <w:tcPrChange w:id="422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27" w:author="Tiffany Lin" w:date="2012-05-19T19:38:00Z"/>
                <w:rFonts w:ascii="Times New Roman" w:eastAsia="Times New Roman" w:hAnsi="Times New Roman" w:cs="Times New Roman"/>
                <w:sz w:val="24"/>
                <w:szCs w:val="24"/>
                <w:rPrChange w:id="4228" w:author="Tiffany Lin" w:date="2012-05-20T17:52:00Z">
                  <w:rPr>
                    <w:ins w:id="4229" w:author="Tiffany Lin" w:date="2012-05-19T19:38:00Z"/>
                    <w:rFonts w:ascii="Calibri" w:eastAsia="Times New Roman" w:hAnsi="Calibri" w:cs="Times New Roman"/>
                    <w:color w:val="000000"/>
                  </w:rPr>
                </w:rPrChange>
              </w:rPr>
            </w:pPr>
            <w:ins w:id="4230" w:author="Tiffany Lin" w:date="2012-05-19T19:38:00Z">
              <w:r w:rsidRPr="00A027A5">
                <w:rPr>
                  <w:rFonts w:ascii="Times New Roman" w:eastAsia="Times New Roman" w:hAnsi="Times New Roman" w:cs="Times New Roman"/>
                  <w:sz w:val="24"/>
                  <w:szCs w:val="24"/>
                  <w:rPrChange w:id="4231" w:author="Tiffany Lin" w:date="2012-05-20T17:52:00Z">
                    <w:rPr>
                      <w:rFonts w:ascii="Calibri" w:eastAsia="Times New Roman" w:hAnsi="Calibri" w:cs="Times New Roman"/>
                      <w:color w:val="000000"/>
                    </w:rPr>
                  </w:rPrChange>
                </w:rPr>
                <w:t>5</w:t>
              </w:r>
            </w:ins>
          </w:p>
        </w:tc>
        <w:tc>
          <w:tcPr>
            <w:tcW w:w="990" w:type="dxa"/>
            <w:shd w:val="clear" w:color="auto" w:fill="auto"/>
            <w:noWrap/>
            <w:vAlign w:val="bottom"/>
            <w:hideMark/>
            <w:tcPrChange w:id="423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33" w:author="Tiffany Lin" w:date="2012-05-19T19:38:00Z"/>
                <w:rFonts w:ascii="Times New Roman" w:eastAsia="Times New Roman" w:hAnsi="Times New Roman" w:cs="Times New Roman"/>
                <w:sz w:val="24"/>
                <w:szCs w:val="24"/>
                <w:rPrChange w:id="4234" w:author="Tiffany Lin" w:date="2012-05-20T17:52:00Z">
                  <w:rPr>
                    <w:ins w:id="4235" w:author="Tiffany Lin" w:date="2012-05-19T19:38:00Z"/>
                    <w:rFonts w:ascii="Calibri" w:eastAsia="Times New Roman" w:hAnsi="Calibri" w:cs="Times New Roman"/>
                    <w:color w:val="000000"/>
                  </w:rPr>
                </w:rPrChange>
              </w:rPr>
            </w:pPr>
            <w:ins w:id="4236" w:author="Tiffany Lin" w:date="2012-05-19T19:38:00Z">
              <w:r w:rsidRPr="00A027A5">
                <w:rPr>
                  <w:rFonts w:ascii="Times New Roman" w:eastAsia="Times New Roman" w:hAnsi="Times New Roman" w:cs="Times New Roman"/>
                  <w:sz w:val="24"/>
                  <w:szCs w:val="24"/>
                  <w:rPrChange w:id="4237" w:author="Tiffany Lin" w:date="2012-05-20T17:52:00Z">
                    <w:rPr>
                      <w:rFonts w:ascii="Calibri" w:eastAsia="Times New Roman" w:hAnsi="Calibri" w:cs="Times New Roman"/>
                      <w:color w:val="000000"/>
                    </w:rPr>
                  </w:rPrChange>
                </w:rPr>
                <w:t>4</w:t>
              </w:r>
            </w:ins>
          </w:p>
        </w:tc>
        <w:tc>
          <w:tcPr>
            <w:tcW w:w="900" w:type="dxa"/>
            <w:shd w:val="clear" w:color="auto" w:fill="auto"/>
            <w:noWrap/>
            <w:vAlign w:val="bottom"/>
            <w:hideMark/>
            <w:tcPrChange w:id="423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39" w:author="Tiffany Lin" w:date="2012-05-19T19:38:00Z"/>
                <w:rFonts w:ascii="Times New Roman" w:eastAsia="Times New Roman" w:hAnsi="Times New Roman" w:cs="Times New Roman"/>
                <w:sz w:val="24"/>
                <w:szCs w:val="24"/>
                <w:rPrChange w:id="4240" w:author="Tiffany Lin" w:date="2012-05-20T17:52:00Z">
                  <w:rPr>
                    <w:ins w:id="4241" w:author="Tiffany Lin" w:date="2012-05-19T19:38:00Z"/>
                    <w:rFonts w:ascii="Calibri" w:eastAsia="Times New Roman" w:hAnsi="Calibri" w:cs="Times New Roman"/>
                    <w:color w:val="000000"/>
                  </w:rPr>
                </w:rPrChange>
              </w:rPr>
            </w:pPr>
            <w:ins w:id="4242" w:author="Tiffany Lin" w:date="2012-05-19T19:38:00Z">
              <w:r w:rsidRPr="00A027A5">
                <w:rPr>
                  <w:rFonts w:ascii="Times New Roman" w:eastAsia="Times New Roman" w:hAnsi="Times New Roman" w:cs="Times New Roman"/>
                  <w:sz w:val="24"/>
                  <w:szCs w:val="24"/>
                  <w:rPrChange w:id="4243" w:author="Tiffany Lin" w:date="2012-05-20T17:52:00Z">
                    <w:rPr>
                      <w:rFonts w:ascii="Calibri" w:eastAsia="Times New Roman" w:hAnsi="Calibri" w:cs="Times New Roman"/>
                      <w:color w:val="000000"/>
                    </w:rPr>
                  </w:rPrChange>
                </w:rPr>
                <w:t>7</w:t>
              </w:r>
            </w:ins>
          </w:p>
        </w:tc>
        <w:tc>
          <w:tcPr>
            <w:tcW w:w="810" w:type="dxa"/>
            <w:shd w:val="clear" w:color="auto" w:fill="auto"/>
            <w:noWrap/>
            <w:vAlign w:val="bottom"/>
            <w:hideMark/>
            <w:tcPrChange w:id="424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45" w:author="Tiffany Lin" w:date="2012-05-19T19:38:00Z"/>
                <w:rFonts w:ascii="Times New Roman" w:eastAsia="Times New Roman" w:hAnsi="Times New Roman" w:cs="Times New Roman"/>
                <w:sz w:val="24"/>
                <w:szCs w:val="24"/>
                <w:rPrChange w:id="4246" w:author="Tiffany Lin" w:date="2012-05-20T17:52:00Z">
                  <w:rPr>
                    <w:ins w:id="4247" w:author="Tiffany Lin" w:date="2012-05-19T19:38:00Z"/>
                    <w:rFonts w:ascii="Calibri" w:eastAsia="Times New Roman" w:hAnsi="Calibri" w:cs="Times New Roman"/>
                    <w:color w:val="000000"/>
                  </w:rPr>
                </w:rPrChange>
              </w:rPr>
            </w:pPr>
            <w:ins w:id="4248" w:author="Tiffany Lin" w:date="2012-05-19T19:38:00Z">
              <w:r w:rsidRPr="00A027A5">
                <w:rPr>
                  <w:rFonts w:ascii="Times New Roman" w:eastAsia="Times New Roman" w:hAnsi="Times New Roman" w:cs="Times New Roman"/>
                  <w:sz w:val="24"/>
                  <w:szCs w:val="24"/>
                  <w:rPrChange w:id="4249" w:author="Tiffany Lin" w:date="2012-05-20T17:52:00Z">
                    <w:rPr>
                      <w:rFonts w:ascii="Calibri" w:eastAsia="Times New Roman" w:hAnsi="Calibri" w:cs="Times New Roman"/>
                      <w:color w:val="000000"/>
                    </w:rPr>
                  </w:rPrChange>
                </w:rPr>
                <w:t>0.807</w:t>
              </w:r>
            </w:ins>
          </w:p>
        </w:tc>
        <w:tc>
          <w:tcPr>
            <w:tcW w:w="1080" w:type="dxa"/>
            <w:shd w:val="clear" w:color="auto" w:fill="auto"/>
            <w:noWrap/>
            <w:vAlign w:val="bottom"/>
            <w:hideMark/>
            <w:tcPrChange w:id="425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251" w:author="Tiffany Lin" w:date="2012-05-19T19:38:00Z"/>
                <w:rFonts w:ascii="Times New Roman" w:eastAsia="Times New Roman" w:hAnsi="Times New Roman" w:cs="Times New Roman"/>
                <w:sz w:val="24"/>
                <w:szCs w:val="24"/>
                <w:rPrChange w:id="4252" w:author="Tiffany Lin" w:date="2012-05-20T17:52:00Z">
                  <w:rPr>
                    <w:ins w:id="4253" w:author="Tiffany Lin" w:date="2012-05-19T19:38:00Z"/>
                    <w:rFonts w:ascii="Calibri" w:eastAsia="Times New Roman" w:hAnsi="Calibri" w:cs="Times New Roman"/>
                    <w:color w:val="000000"/>
                  </w:rPr>
                </w:rPrChange>
              </w:rPr>
            </w:pPr>
            <w:ins w:id="4254" w:author="Tiffany Lin" w:date="2012-05-19T19:38:00Z">
              <w:r w:rsidRPr="00A027A5">
                <w:rPr>
                  <w:rFonts w:ascii="Times New Roman" w:eastAsia="Times New Roman" w:hAnsi="Times New Roman" w:cs="Times New Roman"/>
                  <w:sz w:val="24"/>
                  <w:szCs w:val="24"/>
                  <w:rPrChange w:id="4255" w:author="Tiffany Lin" w:date="2012-05-20T17:52:00Z">
                    <w:rPr>
                      <w:rFonts w:ascii="Calibri" w:eastAsia="Times New Roman" w:hAnsi="Calibri" w:cs="Times New Roman"/>
                      <w:color w:val="000000"/>
                    </w:rPr>
                  </w:rPrChange>
                </w:rPr>
                <w:t>0.505</w:t>
              </w:r>
            </w:ins>
          </w:p>
        </w:tc>
        <w:tc>
          <w:tcPr>
            <w:tcW w:w="900" w:type="dxa"/>
            <w:shd w:val="clear" w:color="auto" w:fill="auto"/>
            <w:noWrap/>
            <w:vAlign w:val="bottom"/>
            <w:hideMark/>
            <w:tcPrChange w:id="425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57" w:author="Tiffany Lin" w:date="2012-05-19T19:38:00Z"/>
                <w:rFonts w:ascii="Times New Roman" w:eastAsia="Times New Roman" w:hAnsi="Times New Roman" w:cs="Times New Roman"/>
                <w:sz w:val="24"/>
                <w:szCs w:val="24"/>
                <w:rPrChange w:id="4258" w:author="Tiffany Lin" w:date="2012-05-20T17:52:00Z">
                  <w:rPr>
                    <w:ins w:id="4259" w:author="Tiffany Lin" w:date="2012-05-19T19:38:00Z"/>
                    <w:rFonts w:ascii="Calibri" w:eastAsia="Times New Roman" w:hAnsi="Calibri" w:cs="Times New Roman"/>
                    <w:color w:val="000000"/>
                  </w:rPr>
                </w:rPrChange>
              </w:rPr>
            </w:pPr>
            <w:ins w:id="4260" w:author="Tiffany Lin" w:date="2012-05-19T19:38:00Z">
              <w:r w:rsidRPr="00A027A5">
                <w:rPr>
                  <w:rFonts w:ascii="Times New Roman" w:eastAsia="Times New Roman" w:hAnsi="Times New Roman" w:cs="Times New Roman"/>
                  <w:sz w:val="24"/>
                  <w:szCs w:val="24"/>
                  <w:rPrChange w:id="4261" w:author="Tiffany Lin" w:date="2012-05-20T17:52:00Z">
                    <w:rPr>
                      <w:rFonts w:ascii="Calibri" w:eastAsia="Times New Roman" w:hAnsi="Calibri" w:cs="Times New Roman"/>
                      <w:color w:val="000000"/>
                    </w:rPr>
                  </w:rPrChange>
                </w:rPr>
                <w:t>-0.302</w:t>
              </w:r>
            </w:ins>
          </w:p>
        </w:tc>
        <w:tc>
          <w:tcPr>
            <w:tcW w:w="990" w:type="dxa"/>
            <w:shd w:val="clear" w:color="auto" w:fill="auto"/>
            <w:noWrap/>
            <w:vAlign w:val="bottom"/>
            <w:hideMark/>
            <w:tcPrChange w:id="426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63" w:author="Tiffany Lin" w:date="2012-05-19T19:38:00Z"/>
                <w:rFonts w:ascii="Times New Roman" w:eastAsia="Times New Roman" w:hAnsi="Times New Roman" w:cs="Times New Roman"/>
                <w:sz w:val="24"/>
                <w:szCs w:val="24"/>
                <w:rPrChange w:id="4264" w:author="Tiffany Lin" w:date="2012-05-20T17:52:00Z">
                  <w:rPr>
                    <w:ins w:id="4265" w:author="Tiffany Lin" w:date="2012-05-19T19:38:00Z"/>
                    <w:rFonts w:ascii="Calibri" w:eastAsia="Times New Roman" w:hAnsi="Calibri" w:cs="Times New Roman"/>
                    <w:color w:val="000000"/>
                  </w:rPr>
                </w:rPrChange>
              </w:rPr>
            </w:pPr>
            <w:ins w:id="4266" w:author="Tiffany Lin" w:date="2012-05-19T19:38:00Z">
              <w:r w:rsidRPr="00A027A5">
                <w:rPr>
                  <w:rFonts w:ascii="Times New Roman" w:eastAsia="Times New Roman" w:hAnsi="Times New Roman" w:cs="Times New Roman"/>
                  <w:sz w:val="24"/>
                  <w:szCs w:val="24"/>
                  <w:rPrChange w:id="4267" w:author="Tiffany Lin" w:date="2012-05-20T17:52:00Z">
                    <w:rPr>
                      <w:rFonts w:ascii="Calibri" w:eastAsia="Times New Roman" w:hAnsi="Calibri" w:cs="Times New Roman"/>
                      <w:color w:val="000000"/>
                    </w:rPr>
                  </w:rPrChange>
                </w:rPr>
                <w:t>0.714286</w:t>
              </w:r>
            </w:ins>
          </w:p>
        </w:tc>
        <w:tc>
          <w:tcPr>
            <w:tcW w:w="990" w:type="dxa"/>
            <w:shd w:val="clear" w:color="auto" w:fill="auto"/>
            <w:noWrap/>
            <w:vAlign w:val="bottom"/>
            <w:hideMark/>
            <w:tcPrChange w:id="426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69" w:author="Tiffany Lin" w:date="2012-05-19T19:38:00Z"/>
                <w:rFonts w:ascii="Times New Roman" w:eastAsia="Times New Roman" w:hAnsi="Times New Roman" w:cs="Times New Roman"/>
                <w:sz w:val="24"/>
                <w:szCs w:val="24"/>
                <w:rPrChange w:id="4270" w:author="Tiffany Lin" w:date="2012-05-20T17:52:00Z">
                  <w:rPr>
                    <w:ins w:id="4271" w:author="Tiffany Lin" w:date="2012-05-19T19:38:00Z"/>
                    <w:rFonts w:ascii="Calibri" w:eastAsia="Times New Roman" w:hAnsi="Calibri" w:cs="Times New Roman"/>
                    <w:color w:val="000000"/>
                  </w:rPr>
                </w:rPrChange>
              </w:rPr>
            </w:pPr>
            <w:ins w:id="4272" w:author="Tiffany Lin" w:date="2012-05-19T19:38:00Z">
              <w:r w:rsidRPr="00A027A5">
                <w:rPr>
                  <w:rFonts w:ascii="Times New Roman" w:eastAsia="Times New Roman" w:hAnsi="Times New Roman" w:cs="Times New Roman"/>
                  <w:sz w:val="24"/>
                  <w:szCs w:val="24"/>
                  <w:rPrChange w:id="4273" w:author="Tiffany Lin" w:date="2012-05-20T17:52:00Z">
                    <w:rPr>
                      <w:rFonts w:ascii="Calibri" w:eastAsia="Times New Roman" w:hAnsi="Calibri" w:cs="Times New Roman"/>
                      <w:color w:val="000000"/>
                    </w:rPr>
                  </w:rPrChange>
                </w:rPr>
                <w:t>29</w:t>
              </w:r>
            </w:ins>
          </w:p>
        </w:tc>
        <w:tc>
          <w:tcPr>
            <w:tcW w:w="1080" w:type="dxa"/>
            <w:shd w:val="clear" w:color="auto" w:fill="auto"/>
            <w:noWrap/>
            <w:vAlign w:val="bottom"/>
            <w:hideMark/>
            <w:tcPrChange w:id="427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75" w:author="Tiffany Lin" w:date="2012-05-19T19:38:00Z"/>
                <w:rFonts w:ascii="Times New Roman" w:eastAsia="Times New Roman" w:hAnsi="Times New Roman" w:cs="Times New Roman"/>
                <w:sz w:val="24"/>
                <w:szCs w:val="24"/>
                <w:rPrChange w:id="4276" w:author="Tiffany Lin" w:date="2012-05-20T17:52:00Z">
                  <w:rPr>
                    <w:ins w:id="4277" w:author="Tiffany Lin" w:date="2012-05-19T19:38:00Z"/>
                    <w:rFonts w:ascii="Calibri" w:eastAsia="Times New Roman" w:hAnsi="Calibri" w:cs="Times New Roman"/>
                    <w:color w:val="000000"/>
                  </w:rPr>
                </w:rPrChange>
              </w:rPr>
            </w:pPr>
            <w:ins w:id="4278" w:author="Tiffany Lin" w:date="2012-05-19T19:38:00Z">
              <w:r w:rsidRPr="00A027A5">
                <w:rPr>
                  <w:rFonts w:ascii="Times New Roman" w:eastAsia="Times New Roman" w:hAnsi="Times New Roman" w:cs="Times New Roman"/>
                  <w:sz w:val="24"/>
                  <w:szCs w:val="24"/>
                  <w:rPrChange w:id="4279" w:author="Tiffany Lin" w:date="2012-05-20T17:52:00Z">
                    <w:rPr>
                      <w:rFonts w:ascii="Calibri" w:eastAsia="Times New Roman" w:hAnsi="Calibri" w:cs="Times New Roman"/>
                      <w:color w:val="000000"/>
                    </w:rPr>
                  </w:rPrChange>
                </w:rPr>
                <w:t>289</w:t>
              </w:r>
            </w:ins>
          </w:p>
        </w:tc>
      </w:tr>
      <w:tr w:rsidR="00E55D97" w:rsidRPr="00A027A5" w:rsidTr="00E55D97">
        <w:trPr>
          <w:trHeight w:val="300"/>
          <w:ins w:id="4280" w:author="Tiffany Lin" w:date="2012-05-19T19:38:00Z"/>
          <w:trPrChange w:id="4281" w:author="Tiffany Lin" w:date="2012-05-20T21:44:00Z">
            <w:trPr>
              <w:trHeight w:val="300"/>
            </w:trPr>
          </w:trPrChange>
        </w:trPr>
        <w:tc>
          <w:tcPr>
            <w:tcW w:w="900" w:type="dxa"/>
            <w:shd w:val="clear" w:color="auto" w:fill="auto"/>
            <w:noWrap/>
            <w:vAlign w:val="bottom"/>
            <w:hideMark/>
            <w:tcPrChange w:id="428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83" w:author="Tiffany Lin" w:date="2012-05-19T19:38:00Z"/>
                <w:rFonts w:ascii="Times New Roman" w:eastAsia="Times New Roman" w:hAnsi="Times New Roman" w:cs="Times New Roman"/>
                <w:sz w:val="24"/>
                <w:szCs w:val="24"/>
                <w:rPrChange w:id="4284" w:author="Tiffany Lin" w:date="2012-05-20T17:52:00Z">
                  <w:rPr>
                    <w:ins w:id="4285" w:author="Tiffany Lin" w:date="2012-05-19T19:38:00Z"/>
                    <w:rFonts w:ascii="Calibri" w:eastAsia="Times New Roman" w:hAnsi="Calibri" w:cs="Times New Roman"/>
                    <w:color w:val="000000"/>
                  </w:rPr>
                </w:rPrChange>
              </w:rPr>
            </w:pPr>
            <w:ins w:id="4286" w:author="Tiffany Lin" w:date="2012-05-19T19:38:00Z">
              <w:r w:rsidRPr="00A027A5">
                <w:rPr>
                  <w:rFonts w:ascii="Times New Roman" w:eastAsia="Times New Roman" w:hAnsi="Times New Roman" w:cs="Times New Roman"/>
                  <w:sz w:val="24"/>
                  <w:szCs w:val="24"/>
                  <w:rPrChange w:id="4287" w:author="Tiffany Lin" w:date="2012-05-20T17:52:00Z">
                    <w:rPr>
                      <w:rFonts w:ascii="Calibri" w:eastAsia="Times New Roman" w:hAnsi="Calibri" w:cs="Times New Roman"/>
                      <w:color w:val="000000"/>
                    </w:rPr>
                  </w:rPrChange>
                </w:rPr>
                <w:t>12</w:t>
              </w:r>
            </w:ins>
          </w:p>
        </w:tc>
        <w:tc>
          <w:tcPr>
            <w:tcW w:w="990" w:type="dxa"/>
            <w:shd w:val="clear" w:color="auto" w:fill="auto"/>
            <w:noWrap/>
            <w:vAlign w:val="bottom"/>
            <w:hideMark/>
            <w:tcPrChange w:id="428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289" w:author="Tiffany Lin" w:date="2012-05-19T19:38:00Z"/>
                <w:rFonts w:ascii="Times New Roman" w:eastAsia="Times New Roman" w:hAnsi="Times New Roman" w:cs="Times New Roman"/>
                <w:sz w:val="24"/>
                <w:szCs w:val="24"/>
                <w:rPrChange w:id="4290" w:author="Tiffany Lin" w:date="2012-05-20T17:52:00Z">
                  <w:rPr>
                    <w:ins w:id="4291" w:author="Tiffany Lin" w:date="2012-05-19T19:38:00Z"/>
                    <w:rFonts w:ascii="Calibri" w:eastAsia="Times New Roman" w:hAnsi="Calibri" w:cs="Times New Roman"/>
                    <w:color w:val="000000"/>
                  </w:rPr>
                </w:rPrChange>
              </w:rPr>
            </w:pPr>
            <w:ins w:id="4292" w:author="Tiffany Lin" w:date="2012-05-19T19:38:00Z">
              <w:r w:rsidRPr="00A027A5">
                <w:rPr>
                  <w:rFonts w:ascii="Times New Roman" w:eastAsia="Times New Roman" w:hAnsi="Times New Roman" w:cs="Times New Roman"/>
                  <w:sz w:val="24"/>
                  <w:szCs w:val="24"/>
                  <w:rPrChange w:id="4293" w:author="Tiffany Lin" w:date="2012-05-20T17:52:00Z">
                    <w:rPr>
                      <w:rFonts w:ascii="Calibri" w:eastAsia="Times New Roman" w:hAnsi="Calibri" w:cs="Times New Roman"/>
                      <w:color w:val="000000"/>
                    </w:rPr>
                  </w:rPrChange>
                </w:rPr>
                <w:t>5</w:t>
              </w:r>
            </w:ins>
          </w:p>
        </w:tc>
        <w:tc>
          <w:tcPr>
            <w:tcW w:w="900" w:type="dxa"/>
            <w:shd w:val="clear" w:color="auto" w:fill="auto"/>
            <w:noWrap/>
            <w:vAlign w:val="bottom"/>
            <w:hideMark/>
            <w:tcPrChange w:id="429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295" w:author="Tiffany Lin" w:date="2012-05-19T19:38:00Z"/>
                <w:rFonts w:ascii="Times New Roman" w:eastAsia="Times New Roman" w:hAnsi="Times New Roman" w:cs="Times New Roman"/>
                <w:sz w:val="24"/>
                <w:szCs w:val="24"/>
                <w:rPrChange w:id="4296" w:author="Tiffany Lin" w:date="2012-05-20T17:52:00Z">
                  <w:rPr>
                    <w:ins w:id="4297" w:author="Tiffany Lin" w:date="2012-05-19T19:38:00Z"/>
                    <w:rFonts w:ascii="Calibri" w:eastAsia="Times New Roman" w:hAnsi="Calibri" w:cs="Times New Roman"/>
                    <w:color w:val="000000"/>
                  </w:rPr>
                </w:rPrChange>
              </w:rPr>
            </w:pPr>
            <w:ins w:id="4298" w:author="Tiffany Lin" w:date="2012-05-19T19:38:00Z">
              <w:r w:rsidRPr="00A027A5">
                <w:rPr>
                  <w:rFonts w:ascii="Times New Roman" w:eastAsia="Times New Roman" w:hAnsi="Times New Roman" w:cs="Times New Roman"/>
                  <w:sz w:val="24"/>
                  <w:szCs w:val="24"/>
                  <w:rPrChange w:id="4299" w:author="Tiffany Lin" w:date="2012-05-20T17:52:00Z">
                    <w:rPr>
                      <w:rFonts w:ascii="Calibri" w:eastAsia="Times New Roman" w:hAnsi="Calibri" w:cs="Times New Roman"/>
                      <w:color w:val="000000"/>
                    </w:rPr>
                  </w:rPrChange>
                </w:rPr>
                <w:t>14</w:t>
              </w:r>
            </w:ins>
          </w:p>
        </w:tc>
        <w:tc>
          <w:tcPr>
            <w:tcW w:w="810" w:type="dxa"/>
            <w:shd w:val="clear" w:color="auto" w:fill="auto"/>
            <w:noWrap/>
            <w:vAlign w:val="bottom"/>
            <w:hideMark/>
            <w:tcPrChange w:id="430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01" w:author="Tiffany Lin" w:date="2012-05-19T19:38:00Z"/>
                <w:rFonts w:ascii="Times New Roman" w:eastAsia="Times New Roman" w:hAnsi="Times New Roman" w:cs="Times New Roman"/>
                <w:sz w:val="24"/>
                <w:szCs w:val="24"/>
                <w:rPrChange w:id="4302" w:author="Tiffany Lin" w:date="2012-05-20T17:52:00Z">
                  <w:rPr>
                    <w:ins w:id="4303" w:author="Tiffany Lin" w:date="2012-05-19T19:38:00Z"/>
                    <w:rFonts w:ascii="Calibri" w:eastAsia="Times New Roman" w:hAnsi="Calibri" w:cs="Times New Roman"/>
                    <w:color w:val="000000"/>
                  </w:rPr>
                </w:rPrChange>
              </w:rPr>
            </w:pPr>
            <w:ins w:id="4304" w:author="Tiffany Lin" w:date="2012-05-19T19:38:00Z">
              <w:r w:rsidRPr="00A027A5">
                <w:rPr>
                  <w:rFonts w:ascii="Times New Roman" w:eastAsia="Times New Roman" w:hAnsi="Times New Roman" w:cs="Times New Roman"/>
                  <w:sz w:val="24"/>
                  <w:szCs w:val="24"/>
                  <w:rPrChange w:id="4305" w:author="Tiffany Lin" w:date="2012-05-20T17:52:00Z">
                    <w:rPr>
                      <w:rFonts w:ascii="Calibri" w:eastAsia="Times New Roman" w:hAnsi="Calibri" w:cs="Times New Roman"/>
                      <w:color w:val="000000"/>
                    </w:rPr>
                  </w:rPrChange>
                </w:rPr>
                <w:t>0.404</w:t>
              </w:r>
            </w:ins>
          </w:p>
        </w:tc>
        <w:tc>
          <w:tcPr>
            <w:tcW w:w="1080" w:type="dxa"/>
            <w:shd w:val="clear" w:color="auto" w:fill="auto"/>
            <w:noWrap/>
            <w:vAlign w:val="bottom"/>
            <w:hideMark/>
            <w:tcPrChange w:id="430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307" w:author="Tiffany Lin" w:date="2012-05-19T19:38:00Z"/>
                <w:rFonts w:ascii="Times New Roman" w:eastAsia="Times New Roman" w:hAnsi="Times New Roman" w:cs="Times New Roman"/>
                <w:sz w:val="24"/>
                <w:szCs w:val="24"/>
                <w:rPrChange w:id="4308" w:author="Tiffany Lin" w:date="2012-05-20T17:52:00Z">
                  <w:rPr>
                    <w:ins w:id="4309" w:author="Tiffany Lin" w:date="2012-05-19T19:38:00Z"/>
                    <w:rFonts w:ascii="Calibri" w:eastAsia="Times New Roman" w:hAnsi="Calibri" w:cs="Times New Roman"/>
                    <w:color w:val="000000"/>
                  </w:rPr>
                </w:rPrChange>
              </w:rPr>
            </w:pPr>
            <w:ins w:id="4310" w:author="Tiffany Lin" w:date="2012-05-19T19:38:00Z">
              <w:r w:rsidRPr="00A027A5">
                <w:rPr>
                  <w:rFonts w:ascii="Times New Roman" w:eastAsia="Times New Roman" w:hAnsi="Times New Roman" w:cs="Times New Roman"/>
                  <w:sz w:val="24"/>
                  <w:szCs w:val="24"/>
                  <w:rPrChange w:id="4311" w:author="Tiffany Lin" w:date="2012-05-20T17:52:00Z">
                    <w:rPr>
                      <w:rFonts w:ascii="Calibri" w:eastAsia="Times New Roman" w:hAnsi="Calibri" w:cs="Times New Roman"/>
                      <w:color w:val="000000"/>
                    </w:rPr>
                  </w:rPrChange>
                </w:rPr>
                <w:t>0.522</w:t>
              </w:r>
            </w:ins>
          </w:p>
        </w:tc>
        <w:tc>
          <w:tcPr>
            <w:tcW w:w="900" w:type="dxa"/>
            <w:shd w:val="clear" w:color="auto" w:fill="auto"/>
            <w:noWrap/>
            <w:vAlign w:val="bottom"/>
            <w:hideMark/>
            <w:tcPrChange w:id="431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13" w:author="Tiffany Lin" w:date="2012-05-19T19:38:00Z"/>
                <w:rFonts w:ascii="Times New Roman" w:eastAsia="Times New Roman" w:hAnsi="Times New Roman" w:cs="Times New Roman"/>
                <w:sz w:val="24"/>
                <w:szCs w:val="24"/>
                <w:rPrChange w:id="4314" w:author="Tiffany Lin" w:date="2012-05-20T17:52:00Z">
                  <w:rPr>
                    <w:ins w:id="4315" w:author="Tiffany Lin" w:date="2012-05-19T19:38:00Z"/>
                    <w:rFonts w:ascii="Calibri" w:eastAsia="Times New Roman" w:hAnsi="Calibri" w:cs="Times New Roman"/>
                    <w:color w:val="000000"/>
                  </w:rPr>
                </w:rPrChange>
              </w:rPr>
            </w:pPr>
            <w:ins w:id="4316" w:author="Tiffany Lin" w:date="2012-05-19T19:38:00Z">
              <w:r w:rsidRPr="00A027A5">
                <w:rPr>
                  <w:rFonts w:ascii="Times New Roman" w:eastAsia="Times New Roman" w:hAnsi="Times New Roman" w:cs="Times New Roman"/>
                  <w:sz w:val="24"/>
                  <w:szCs w:val="24"/>
                  <w:rPrChange w:id="4317" w:author="Tiffany Lin" w:date="2012-05-20T17:52:00Z">
                    <w:rPr>
                      <w:rFonts w:ascii="Calibri" w:eastAsia="Times New Roman" w:hAnsi="Calibri" w:cs="Times New Roman"/>
                      <w:color w:val="000000"/>
                    </w:rPr>
                  </w:rPrChange>
                </w:rPr>
                <w:t>0.118</w:t>
              </w:r>
            </w:ins>
          </w:p>
        </w:tc>
        <w:tc>
          <w:tcPr>
            <w:tcW w:w="990" w:type="dxa"/>
            <w:shd w:val="clear" w:color="auto" w:fill="auto"/>
            <w:noWrap/>
            <w:vAlign w:val="bottom"/>
            <w:hideMark/>
            <w:tcPrChange w:id="431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19" w:author="Tiffany Lin" w:date="2012-05-19T19:38:00Z"/>
                <w:rFonts w:ascii="Times New Roman" w:eastAsia="Times New Roman" w:hAnsi="Times New Roman" w:cs="Times New Roman"/>
                <w:sz w:val="24"/>
                <w:szCs w:val="24"/>
                <w:rPrChange w:id="4320" w:author="Tiffany Lin" w:date="2012-05-20T17:52:00Z">
                  <w:rPr>
                    <w:ins w:id="4321" w:author="Tiffany Lin" w:date="2012-05-19T19:38:00Z"/>
                    <w:rFonts w:ascii="Calibri" w:eastAsia="Times New Roman" w:hAnsi="Calibri" w:cs="Times New Roman"/>
                    <w:color w:val="000000"/>
                  </w:rPr>
                </w:rPrChange>
              </w:rPr>
            </w:pPr>
            <w:ins w:id="4322" w:author="Tiffany Lin" w:date="2012-05-19T19:38:00Z">
              <w:r w:rsidRPr="00A027A5">
                <w:rPr>
                  <w:rFonts w:ascii="Times New Roman" w:eastAsia="Times New Roman" w:hAnsi="Times New Roman" w:cs="Times New Roman"/>
                  <w:sz w:val="24"/>
                  <w:szCs w:val="24"/>
                  <w:rPrChange w:id="4323" w:author="Tiffany Lin" w:date="2012-05-20T17:52:00Z">
                    <w:rPr>
                      <w:rFonts w:ascii="Calibri" w:eastAsia="Times New Roman" w:hAnsi="Calibri" w:cs="Times New Roman"/>
                      <w:color w:val="000000"/>
                    </w:rPr>
                  </w:rPrChange>
                </w:rPr>
                <w:t>0.857143</w:t>
              </w:r>
            </w:ins>
          </w:p>
        </w:tc>
        <w:tc>
          <w:tcPr>
            <w:tcW w:w="990" w:type="dxa"/>
            <w:shd w:val="clear" w:color="auto" w:fill="auto"/>
            <w:noWrap/>
            <w:vAlign w:val="bottom"/>
            <w:hideMark/>
            <w:tcPrChange w:id="432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25" w:author="Tiffany Lin" w:date="2012-05-19T19:38:00Z"/>
                <w:rFonts w:ascii="Times New Roman" w:eastAsia="Times New Roman" w:hAnsi="Times New Roman" w:cs="Times New Roman"/>
                <w:sz w:val="24"/>
                <w:szCs w:val="24"/>
                <w:rPrChange w:id="4326" w:author="Tiffany Lin" w:date="2012-05-20T17:52:00Z">
                  <w:rPr>
                    <w:ins w:id="4327" w:author="Tiffany Lin" w:date="2012-05-19T19:38:00Z"/>
                    <w:rFonts w:ascii="Calibri" w:eastAsia="Times New Roman" w:hAnsi="Calibri" w:cs="Times New Roman"/>
                    <w:color w:val="000000"/>
                  </w:rPr>
                </w:rPrChange>
              </w:rPr>
            </w:pPr>
            <w:ins w:id="4328" w:author="Tiffany Lin" w:date="2012-05-19T19:38:00Z">
              <w:r w:rsidRPr="00A027A5">
                <w:rPr>
                  <w:rFonts w:ascii="Times New Roman" w:eastAsia="Times New Roman" w:hAnsi="Times New Roman" w:cs="Times New Roman"/>
                  <w:sz w:val="24"/>
                  <w:szCs w:val="24"/>
                  <w:rPrChange w:id="4329" w:author="Tiffany Lin" w:date="2012-05-20T17:52:00Z">
                    <w:rPr>
                      <w:rFonts w:ascii="Calibri" w:eastAsia="Times New Roman" w:hAnsi="Calibri" w:cs="Times New Roman"/>
                      <w:color w:val="000000"/>
                    </w:rPr>
                  </w:rPrChange>
                </w:rPr>
                <w:t>45</w:t>
              </w:r>
            </w:ins>
          </w:p>
        </w:tc>
        <w:tc>
          <w:tcPr>
            <w:tcW w:w="1080" w:type="dxa"/>
            <w:shd w:val="clear" w:color="auto" w:fill="auto"/>
            <w:noWrap/>
            <w:vAlign w:val="bottom"/>
            <w:hideMark/>
            <w:tcPrChange w:id="433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31" w:author="Tiffany Lin" w:date="2012-05-19T19:38:00Z"/>
                <w:rFonts w:ascii="Times New Roman" w:eastAsia="Times New Roman" w:hAnsi="Times New Roman" w:cs="Times New Roman"/>
                <w:sz w:val="24"/>
                <w:szCs w:val="24"/>
                <w:rPrChange w:id="4332" w:author="Tiffany Lin" w:date="2012-05-20T17:52:00Z">
                  <w:rPr>
                    <w:ins w:id="4333" w:author="Tiffany Lin" w:date="2012-05-19T19:38:00Z"/>
                    <w:rFonts w:ascii="Calibri" w:eastAsia="Times New Roman" w:hAnsi="Calibri" w:cs="Times New Roman"/>
                    <w:color w:val="000000"/>
                  </w:rPr>
                </w:rPrChange>
              </w:rPr>
            </w:pPr>
            <w:ins w:id="4334" w:author="Tiffany Lin" w:date="2012-05-19T19:38:00Z">
              <w:r w:rsidRPr="00A027A5">
                <w:rPr>
                  <w:rFonts w:ascii="Times New Roman" w:eastAsia="Times New Roman" w:hAnsi="Times New Roman" w:cs="Times New Roman"/>
                  <w:sz w:val="24"/>
                  <w:szCs w:val="24"/>
                  <w:rPrChange w:id="4335" w:author="Tiffany Lin" w:date="2012-05-20T17:52:00Z">
                    <w:rPr>
                      <w:rFonts w:ascii="Calibri" w:eastAsia="Times New Roman" w:hAnsi="Calibri" w:cs="Times New Roman"/>
                      <w:color w:val="000000"/>
                    </w:rPr>
                  </w:rPrChange>
                </w:rPr>
                <w:t>412</w:t>
              </w:r>
            </w:ins>
          </w:p>
        </w:tc>
      </w:tr>
      <w:tr w:rsidR="00E55D97" w:rsidRPr="00A027A5" w:rsidTr="00E55D97">
        <w:trPr>
          <w:trHeight w:val="300"/>
          <w:ins w:id="4336" w:author="Tiffany Lin" w:date="2012-05-19T19:38:00Z"/>
          <w:trPrChange w:id="4337" w:author="Tiffany Lin" w:date="2012-05-20T21:44:00Z">
            <w:trPr>
              <w:trHeight w:val="300"/>
            </w:trPr>
          </w:trPrChange>
        </w:trPr>
        <w:tc>
          <w:tcPr>
            <w:tcW w:w="900" w:type="dxa"/>
            <w:shd w:val="clear" w:color="auto" w:fill="auto"/>
            <w:noWrap/>
            <w:vAlign w:val="bottom"/>
            <w:hideMark/>
            <w:tcPrChange w:id="433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39" w:author="Tiffany Lin" w:date="2012-05-19T19:38:00Z"/>
                <w:rFonts w:ascii="Times New Roman" w:eastAsia="Times New Roman" w:hAnsi="Times New Roman" w:cs="Times New Roman"/>
                <w:sz w:val="24"/>
                <w:szCs w:val="24"/>
                <w:rPrChange w:id="4340" w:author="Tiffany Lin" w:date="2012-05-20T17:52:00Z">
                  <w:rPr>
                    <w:ins w:id="4341" w:author="Tiffany Lin" w:date="2012-05-19T19:38:00Z"/>
                    <w:rFonts w:ascii="Calibri" w:eastAsia="Times New Roman" w:hAnsi="Calibri" w:cs="Times New Roman"/>
                    <w:color w:val="000000"/>
                  </w:rPr>
                </w:rPrChange>
              </w:rPr>
            </w:pPr>
            <w:ins w:id="4342" w:author="Tiffany Lin" w:date="2012-05-19T19:38:00Z">
              <w:r w:rsidRPr="00A027A5">
                <w:rPr>
                  <w:rFonts w:ascii="Times New Roman" w:eastAsia="Times New Roman" w:hAnsi="Times New Roman" w:cs="Times New Roman"/>
                  <w:sz w:val="24"/>
                  <w:szCs w:val="24"/>
                  <w:rPrChange w:id="4343" w:author="Tiffany Lin" w:date="2012-05-20T17:52:00Z">
                    <w:rPr>
                      <w:rFonts w:ascii="Calibri" w:eastAsia="Times New Roman" w:hAnsi="Calibri" w:cs="Times New Roman"/>
                      <w:color w:val="000000"/>
                    </w:rPr>
                  </w:rPrChange>
                </w:rPr>
                <w:t>15</w:t>
              </w:r>
            </w:ins>
          </w:p>
        </w:tc>
        <w:tc>
          <w:tcPr>
            <w:tcW w:w="990" w:type="dxa"/>
            <w:shd w:val="clear" w:color="auto" w:fill="auto"/>
            <w:noWrap/>
            <w:vAlign w:val="bottom"/>
            <w:hideMark/>
            <w:tcPrChange w:id="434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45" w:author="Tiffany Lin" w:date="2012-05-19T19:38:00Z"/>
                <w:rFonts w:ascii="Times New Roman" w:eastAsia="Times New Roman" w:hAnsi="Times New Roman" w:cs="Times New Roman"/>
                <w:sz w:val="24"/>
                <w:szCs w:val="24"/>
                <w:rPrChange w:id="4346" w:author="Tiffany Lin" w:date="2012-05-20T17:52:00Z">
                  <w:rPr>
                    <w:ins w:id="4347" w:author="Tiffany Lin" w:date="2012-05-19T19:38:00Z"/>
                    <w:rFonts w:ascii="Calibri" w:eastAsia="Times New Roman" w:hAnsi="Calibri" w:cs="Times New Roman"/>
                    <w:color w:val="000000"/>
                  </w:rPr>
                </w:rPrChange>
              </w:rPr>
            </w:pPr>
            <w:ins w:id="4348" w:author="Tiffany Lin" w:date="2012-05-19T19:38:00Z">
              <w:r w:rsidRPr="00A027A5">
                <w:rPr>
                  <w:rFonts w:ascii="Times New Roman" w:eastAsia="Times New Roman" w:hAnsi="Times New Roman" w:cs="Times New Roman"/>
                  <w:sz w:val="24"/>
                  <w:szCs w:val="24"/>
                  <w:rPrChange w:id="4349" w:author="Tiffany Lin" w:date="2012-05-20T17:52:00Z">
                    <w:rPr>
                      <w:rFonts w:ascii="Calibri" w:eastAsia="Times New Roman" w:hAnsi="Calibri" w:cs="Times New Roman"/>
                      <w:color w:val="000000"/>
                    </w:rPr>
                  </w:rPrChange>
                </w:rPr>
                <w:t>4</w:t>
              </w:r>
            </w:ins>
          </w:p>
        </w:tc>
        <w:tc>
          <w:tcPr>
            <w:tcW w:w="900" w:type="dxa"/>
            <w:shd w:val="clear" w:color="auto" w:fill="auto"/>
            <w:noWrap/>
            <w:vAlign w:val="bottom"/>
            <w:hideMark/>
            <w:tcPrChange w:id="435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51" w:author="Tiffany Lin" w:date="2012-05-19T19:38:00Z"/>
                <w:rFonts w:ascii="Times New Roman" w:eastAsia="Times New Roman" w:hAnsi="Times New Roman" w:cs="Times New Roman"/>
                <w:sz w:val="24"/>
                <w:szCs w:val="24"/>
                <w:rPrChange w:id="4352" w:author="Tiffany Lin" w:date="2012-05-20T17:52:00Z">
                  <w:rPr>
                    <w:ins w:id="4353" w:author="Tiffany Lin" w:date="2012-05-19T19:38:00Z"/>
                    <w:rFonts w:ascii="Calibri" w:eastAsia="Times New Roman" w:hAnsi="Calibri" w:cs="Times New Roman"/>
                    <w:color w:val="000000"/>
                  </w:rPr>
                </w:rPrChange>
              </w:rPr>
            </w:pPr>
            <w:ins w:id="4354" w:author="Tiffany Lin" w:date="2012-05-19T19:38:00Z">
              <w:r w:rsidRPr="00A027A5">
                <w:rPr>
                  <w:rFonts w:ascii="Times New Roman" w:eastAsia="Times New Roman" w:hAnsi="Times New Roman" w:cs="Times New Roman"/>
                  <w:sz w:val="24"/>
                  <w:szCs w:val="24"/>
                  <w:rPrChange w:id="4355" w:author="Tiffany Lin" w:date="2012-05-20T17:52:00Z">
                    <w:rPr>
                      <w:rFonts w:ascii="Calibri" w:eastAsia="Times New Roman" w:hAnsi="Calibri" w:cs="Times New Roman"/>
                      <w:color w:val="000000"/>
                    </w:rPr>
                  </w:rPrChange>
                </w:rPr>
                <w:t>19</w:t>
              </w:r>
            </w:ins>
          </w:p>
        </w:tc>
        <w:tc>
          <w:tcPr>
            <w:tcW w:w="810" w:type="dxa"/>
            <w:shd w:val="clear" w:color="auto" w:fill="auto"/>
            <w:noWrap/>
            <w:vAlign w:val="bottom"/>
            <w:hideMark/>
            <w:tcPrChange w:id="435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57" w:author="Tiffany Lin" w:date="2012-05-19T19:38:00Z"/>
                <w:rFonts w:ascii="Times New Roman" w:eastAsia="Times New Roman" w:hAnsi="Times New Roman" w:cs="Times New Roman"/>
                <w:sz w:val="24"/>
                <w:szCs w:val="24"/>
                <w:rPrChange w:id="4358" w:author="Tiffany Lin" w:date="2012-05-20T17:52:00Z">
                  <w:rPr>
                    <w:ins w:id="4359" w:author="Tiffany Lin" w:date="2012-05-19T19:38:00Z"/>
                    <w:rFonts w:ascii="Calibri" w:eastAsia="Times New Roman" w:hAnsi="Calibri" w:cs="Times New Roman"/>
                    <w:color w:val="000000"/>
                  </w:rPr>
                </w:rPrChange>
              </w:rPr>
            </w:pPr>
            <w:ins w:id="4360" w:author="Tiffany Lin" w:date="2012-05-19T19:38:00Z">
              <w:r w:rsidRPr="00A027A5">
                <w:rPr>
                  <w:rFonts w:ascii="Times New Roman" w:eastAsia="Times New Roman" w:hAnsi="Times New Roman" w:cs="Times New Roman"/>
                  <w:sz w:val="24"/>
                  <w:szCs w:val="24"/>
                  <w:rPrChange w:id="4361" w:author="Tiffany Lin" w:date="2012-05-20T17:52:00Z">
                    <w:rPr>
                      <w:rFonts w:ascii="Calibri" w:eastAsia="Times New Roman" w:hAnsi="Calibri" w:cs="Times New Roman"/>
                      <w:color w:val="000000"/>
                    </w:rPr>
                  </w:rPrChange>
                </w:rPr>
                <w:t>0.572</w:t>
              </w:r>
            </w:ins>
          </w:p>
        </w:tc>
        <w:tc>
          <w:tcPr>
            <w:tcW w:w="1080" w:type="dxa"/>
            <w:shd w:val="clear" w:color="auto" w:fill="auto"/>
            <w:noWrap/>
            <w:vAlign w:val="bottom"/>
            <w:hideMark/>
            <w:tcPrChange w:id="436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363" w:author="Tiffany Lin" w:date="2012-05-19T19:38:00Z"/>
                <w:rFonts w:ascii="Times New Roman" w:eastAsia="Times New Roman" w:hAnsi="Times New Roman" w:cs="Times New Roman"/>
                <w:sz w:val="24"/>
                <w:szCs w:val="24"/>
                <w:rPrChange w:id="4364" w:author="Tiffany Lin" w:date="2012-05-20T17:52:00Z">
                  <w:rPr>
                    <w:ins w:id="4365" w:author="Tiffany Lin" w:date="2012-05-19T19:38:00Z"/>
                    <w:rFonts w:ascii="Calibri" w:eastAsia="Times New Roman" w:hAnsi="Calibri" w:cs="Times New Roman"/>
                    <w:color w:val="000000"/>
                  </w:rPr>
                </w:rPrChange>
              </w:rPr>
            </w:pPr>
            <w:ins w:id="4366" w:author="Tiffany Lin" w:date="2012-05-19T19:38:00Z">
              <w:r w:rsidRPr="00A027A5">
                <w:rPr>
                  <w:rFonts w:ascii="Times New Roman" w:eastAsia="Times New Roman" w:hAnsi="Times New Roman" w:cs="Times New Roman"/>
                  <w:sz w:val="24"/>
                  <w:szCs w:val="24"/>
                  <w:rPrChange w:id="4367" w:author="Tiffany Lin" w:date="2012-05-20T17:52:00Z">
                    <w:rPr>
                      <w:rFonts w:ascii="Calibri" w:eastAsia="Times New Roman" w:hAnsi="Calibri" w:cs="Times New Roman"/>
                      <w:color w:val="000000"/>
                    </w:rPr>
                  </w:rPrChange>
                </w:rPr>
                <w:t>0.505</w:t>
              </w:r>
            </w:ins>
          </w:p>
        </w:tc>
        <w:tc>
          <w:tcPr>
            <w:tcW w:w="900" w:type="dxa"/>
            <w:shd w:val="clear" w:color="auto" w:fill="auto"/>
            <w:noWrap/>
            <w:vAlign w:val="bottom"/>
            <w:hideMark/>
            <w:tcPrChange w:id="436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69" w:author="Tiffany Lin" w:date="2012-05-19T19:38:00Z"/>
                <w:rFonts w:ascii="Times New Roman" w:eastAsia="Times New Roman" w:hAnsi="Times New Roman" w:cs="Times New Roman"/>
                <w:sz w:val="24"/>
                <w:szCs w:val="24"/>
                <w:rPrChange w:id="4370" w:author="Tiffany Lin" w:date="2012-05-20T17:52:00Z">
                  <w:rPr>
                    <w:ins w:id="4371" w:author="Tiffany Lin" w:date="2012-05-19T19:38:00Z"/>
                    <w:rFonts w:ascii="Calibri" w:eastAsia="Times New Roman" w:hAnsi="Calibri" w:cs="Times New Roman"/>
                    <w:color w:val="000000"/>
                  </w:rPr>
                </w:rPrChange>
              </w:rPr>
            </w:pPr>
            <w:ins w:id="4372" w:author="Tiffany Lin" w:date="2012-05-19T19:38:00Z">
              <w:r w:rsidRPr="00A027A5">
                <w:rPr>
                  <w:rFonts w:ascii="Times New Roman" w:eastAsia="Times New Roman" w:hAnsi="Times New Roman" w:cs="Times New Roman"/>
                  <w:sz w:val="24"/>
                  <w:szCs w:val="24"/>
                  <w:rPrChange w:id="4373" w:author="Tiffany Lin" w:date="2012-05-20T17:52:00Z">
                    <w:rPr>
                      <w:rFonts w:ascii="Calibri" w:eastAsia="Times New Roman" w:hAnsi="Calibri" w:cs="Times New Roman"/>
                      <w:color w:val="000000"/>
                    </w:rPr>
                  </w:rPrChange>
                </w:rPr>
                <w:t>-0.067</w:t>
              </w:r>
            </w:ins>
          </w:p>
        </w:tc>
        <w:tc>
          <w:tcPr>
            <w:tcW w:w="990" w:type="dxa"/>
            <w:shd w:val="clear" w:color="auto" w:fill="auto"/>
            <w:noWrap/>
            <w:vAlign w:val="bottom"/>
            <w:hideMark/>
            <w:tcPrChange w:id="437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75" w:author="Tiffany Lin" w:date="2012-05-19T19:38:00Z"/>
                <w:rFonts w:ascii="Times New Roman" w:eastAsia="Times New Roman" w:hAnsi="Times New Roman" w:cs="Times New Roman"/>
                <w:sz w:val="24"/>
                <w:szCs w:val="24"/>
                <w:rPrChange w:id="4376" w:author="Tiffany Lin" w:date="2012-05-20T17:52:00Z">
                  <w:rPr>
                    <w:ins w:id="4377" w:author="Tiffany Lin" w:date="2012-05-19T19:38:00Z"/>
                    <w:rFonts w:ascii="Calibri" w:eastAsia="Times New Roman" w:hAnsi="Calibri" w:cs="Times New Roman"/>
                    <w:color w:val="000000"/>
                  </w:rPr>
                </w:rPrChange>
              </w:rPr>
            </w:pPr>
            <w:ins w:id="4378" w:author="Tiffany Lin" w:date="2012-05-19T19:38:00Z">
              <w:r w:rsidRPr="00A027A5">
                <w:rPr>
                  <w:rFonts w:ascii="Times New Roman" w:eastAsia="Times New Roman" w:hAnsi="Times New Roman" w:cs="Times New Roman"/>
                  <w:sz w:val="24"/>
                  <w:szCs w:val="24"/>
                  <w:rPrChange w:id="4379" w:author="Tiffany Lin" w:date="2012-05-20T17:52:00Z">
                    <w:rPr>
                      <w:rFonts w:ascii="Calibri" w:eastAsia="Times New Roman" w:hAnsi="Calibri" w:cs="Times New Roman"/>
                      <w:color w:val="000000"/>
                    </w:rPr>
                  </w:rPrChange>
                </w:rPr>
                <w:t>0.789474</w:t>
              </w:r>
            </w:ins>
          </w:p>
        </w:tc>
        <w:tc>
          <w:tcPr>
            <w:tcW w:w="990" w:type="dxa"/>
            <w:shd w:val="clear" w:color="auto" w:fill="auto"/>
            <w:noWrap/>
            <w:vAlign w:val="bottom"/>
            <w:hideMark/>
            <w:tcPrChange w:id="438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381" w:author="Tiffany Lin" w:date="2012-05-19T19:38:00Z"/>
                <w:rFonts w:ascii="Times New Roman" w:eastAsia="Times New Roman" w:hAnsi="Times New Roman" w:cs="Times New Roman"/>
                <w:sz w:val="24"/>
                <w:szCs w:val="24"/>
                <w:rPrChange w:id="4382" w:author="Tiffany Lin" w:date="2012-05-20T17:52:00Z">
                  <w:rPr>
                    <w:ins w:id="4383" w:author="Tiffany Lin" w:date="2012-05-19T19:38:00Z"/>
                    <w:rFonts w:ascii="Calibri" w:eastAsia="Times New Roman" w:hAnsi="Calibri" w:cs="Times New Roman"/>
                    <w:color w:val="000000"/>
                  </w:rPr>
                </w:rPrChange>
              </w:rPr>
            </w:pPr>
            <w:ins w:id="4384" w:author="Tiffany Lin" w:date="2012-05-19T19:38:00Z">
              <w:r w:rsidRPr="00A027A5">
                <w:rPr>
                  <w:rFonts w:ascii="Times New Roman" w:eastAsia="Times New Roman" w:hAnsi="Times New Roman" w:cs="Times New Roman"/>
                  <w:sz w:val="24"/>
                  <w:szCs w:val="24"/>
                  <w:rPrChange w:id="4385" w:author="Tiffany Lin" w:date="2012-05-20T17:52:00Z">
                    <w:rPr>
                      <w:rFonts w:ascii="Calibri" w:eastAsia="Times New Roman" w:hAnsi="Calibri" w:cs="Times New Roman"/>
                      <w:color w:val="000000"/>
                    </w:rPr>
                  </w:rPrChange>
                </w:rPr>
                <w:t>47</w:t>
              </w:r>
            </w:ins>
          </w:p>
        </w:tc>
        <w:tc>
          <w:tcPr>
            <w:tcW w:w="1080" w:type="dxa"/>
            <w:shd w:val="clear" w:color="auto" w:fill="auto"/>
            <w:noWrap/>
            <w:vAlign w:val="bottom"/>
            <w:hideMark/>
            <w:tcPrChange w:id="438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87" w:author="Tiffany Lin" w:date="2012-05-19T19:38:00Z"/>
                <w:rFonts w:ascii="Times New Roman" w:eastAsia="Times New Roman" w:hAnsi="Times New Roman" w:cs="Times New Roman"/>
                <w:sz w:val="24"/>
                <w:szCs w:val="24"/>
                <w:rPrChange w:id="4388" w:author="Tiffany Lin" w:date="2012-05-20T17:52:00Z">
                  <w:rPr>
                    <w:ins w:id="4389" w:author="Tiffany Lin" w:date="2012-05-19T19:38:00Z"/>
                    <w:rFonts w:ascii="Calibri" w:eastAsia="Times New Roman" w:hAnsi="Calibri" w:cs="Times New Roman"/>
                    <w:color w:val="000000"/>
                  </w:rPr>
                </w:rPrChange>
              </w:rPr>
            </w:pPr>
            <w:ins w:id="4390" w:author="Tiffany Lin" w:date="2012-05-19T19:38:00Z">
              <w:r w:rsidRPr="00A027A5">
                <w:rPr>
                  <w:rFonts w:ascii="Times New Roman" w:eastAsia="Times New Roman" w:hAnsi="Times New Roman" w:cs="Times New Roman"/>
                  <w:sz w:val="24"/>
                  <w:szCs w:val="24"/>
                  <w:rPrChange w:id="4391" w:author="Tiffany Lin" w:date="2012-05-20T17:52:00Z">
                    <w:rPr>
                      <w:rFonts w:ascii="Calibri" w:eastAsia="Times New Roman" w:hAnsi="Calibri" w:cs="Times New Roman"/>
                      <w:color w:val="000000"/>
                    </w:rPr>
                  </w:rPrChange>
                </w:rPr>
                <w:t>136</w:t>
              </w:r>
            </w:ins>
          </w:p>
        </w:tc>
      </w:tr>
      <w:tr w:rsidR="00E55D97" w:rsidRPr="00A027A5" w:rsidTr="00E55D97">
        <w:trPr>
          <w:trHeight w:val="300"/>
          <w:ins w:id="4392" w:author="Tiffany Lin" w:date="2012-05-19T19:38:00Z"/>
          <w:trPrChange w:id="4393" w:author="Tiffany Lin" w:date="2012-05-20T21:44:00Z">
            <w:trPr>
              <w:trHeight w:val="300"/>
            </w:trPr>
          </w:trPrChange>
        </w:trPr>
        <w:tc>
          <w:tcPr>
            <w:tcW w:w="900" w:type="dxa"/>
            <w:shd w:val="clear" w:color="auto" w:fill="auto"/>
            <w:noWrap/>
            <w:vAlign w:val="bottom"/>
            <w:hideMark/>
            <w:tcPrChange w:id="439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395" w:author="Tiffany Lin" w:date="2012-05-19T19:38:00Z"/>
                <w:rFonts w:ascii="Times New Roman" w:eastAsia="Times New Roman" w:hAnsi="Times New Roman" w:cs="Times New Roman"/>
                <w:sz w:val="24"/>
                <w:szCs w:val="24"/>
                <w:rPrChange w:id="4396" w:author="Tiffany Lin" w:date="2012-05-20T17:52:00Z">
                  <w:rPr>
                    <w:ins w:id="4397" w:author="Tiffany Lin" w:date="2012-05-19T19:38:00Z"/>
                    <w:rFonts w:ascii="Calibri" w:eastAsia="Times New Roman" w:hAnsi="Calibri" w:cs="Times New Roman"/>
                    <w:color w:val="000000"/>
                  </w:rPr>
                </w:rPrChange>
              </w:rPr>
            </w:pPr>
            <w:ins w:id="4398" w:author="Tiffany Lin" w:date="2012-05-19T19:38:00Z">
              <w:r w:rsidRPr="00A027A5">
                <w:rPr>
                  <w:rFonts w:ascii="Times New Roman" w:eastAsia="Times New Roman" w:hAnsi="Times New Roman" w:cs="Times New Roman"/>
                  <w:sz w:val="24"/>
                  <w:szCs w:val="24"/>
                  <w:rPrChange w:id="4399" w:author="Tiffany Lin" w:date="2012-05-20T17:52:00Z">
                    <w:rPr>
                      <w:rFonts w:ascii="Calibri" w:eastAsia="Times New Roman" w:hAnsi="Calibri" w:cs="Times New Roman"/>
                      <w:color w:val="000000"/>
                    </w:rPr>
                  </w:rPrChange>
                </w:rPr>
                <w:t>8</w:t>
              </w:r>
            </w:ins>
          </w:p>
        </w:tc>
        <w:tc>
          <w:tcPr>
            <w:tcW w:w="990" w:type="dxa"/>
            <w:shd w:val="clear" w:color="auto" w:fill="auto"/>
            <w:noWrap/>
            <w:vAlign w:val="bottom"/>
            <w:hideMark/>
            <w:tcPrChange w:id="440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01" w:author="Tiffany Lin" w:date="2012-05-19T19:38:00Z"/>
                <w:rFonts w:ascii="Times New Roman" w:eastAsia="Times New Roman" w:hAnsi="Times New Roman" w:cs="Times New Roman"/>
                <w:sz w:val="24"/>
                <w:szCs w:val="24"/>
                <w:rPrChange w:id="4402" w:author="Tiffany Lin" w:date="2012-05-20T17:52:00Z">
                  <w:rPr>
                    <w:ins w:id="4403" w:author="Tiffany Lin" w:date="2012-05-19T19:38:00Z"/>
                    <w:rFonts w:ascii="Calibri" w:eastAsia="Times New Roman" w:hAnsi="Calibri" w:cs="Times New Roman"/>
                    <w:color w:val="000000"/>
                  </w:rPr>
                </w:rPrChange>
              </w:rPr>
            </w:pPr>
            <w:ins w:id="4404" w:author="Tiffany Lin" w:date="2012-05-19T19:38:00Z">
              <w:r w:rsidRPr="00A027A5">
                <w:rPr>
                  <w:rFonts w:ascii="Times New Roman" w:eastAsia="Times New Roman" w:hAnsi="Times New Roman" w:cs="Times New Roman"/>
                  <w:sz w:val="24"/>
                  <w:szCs w:val="24"/>
                  <w:rPrChange w:id="4405"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40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07" w:author="Tiffany Lin" w:date="2012-05-19T19:38:00Z"/>
                <w:rFonts w:ascii="Times New Roman" w:eastAsia="Times New Roman" w:hAnsi="Times New Roman" w:cs="Times New Roman"/>
                <w:sz w:val="24"/>
                <w:szCs w:val="24"/>
                <w:rPrChange w:id="4408" w:author="Tiffany Lin" w:date="2012-05-20T17:52:00Z">
                  <w:rPr>
                    <w:ins w:id="4409" w:author="Tiffany Lin" w:date="2012-05-19T19:38:00Z"/>
                    <w:rFonts w:ascii="Calibri" w:eastAsia="Times New Roman" w:hAnsi="Calibri" w:cs="Times New Roman"/>
                    <w:color w:val="000000"/>
                  </w:rPr>
                </w:rPrChange>
              </w:rPr>
            </w:pPr>
            <w:ins w:id="4410" w:author="Tiffany Lin" w:date="2012-05-19T19:38:00Z">
              <w:r w:rsidRPr="00A027A5">
                <w:rPr>
                  <w:rFonts w:ascii="Times New Roman" w:eastAsia="Times New Roman" w:hAnsi="Times New Roman" w:cs="Times New Roman"/>
                  <w:sz w:val="24"/>
                  <w:szCs w:val="24"/>
                  <w:rPrChange w:id="4411" w:author="Tiffany Lin" w:date="2012-05-20T17:52:00Z">
                    <w:rPr>
                      <w:rFonts w:ascii="Calibri" w:eastAsia="Times New Roman" w:hAnsi="Calibri" w:cs="Times New Roman"/>
                      <w:color w:val="000000"/>
                    </w:rPr>
                  </w:rPrChange>
                </w:rPr>
                <w:t>14</w:t>
              </w:r>
            </w:ins>
          </w:p>
        </w:tc>
        <w:tc>
          <w:tcPr>
            <w:tcW w:w="810" w:type="dxa"/>
            <w:shd w:val="clear" w:color="auto" w:fill="auto"/>
            <w:noWrap/>
            <w:vAlign w:val="bottom"/>
            <w:hideMark/>
            <w:tcPrChange w:id="441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13" w:author="Tiffany Lin" w:date="2012-05-19T19:38:00Z"/>
                <w:rFonts w:ascii="Times New Roman" w:eastAsia="Times New Roman" w:hAnsi="Times New Roman" w:cs="Times New Roman"/>
                <w:sz w:val="24"/>
                <w:szCs w:val="24"/>
                <w:rPrChange w:id="4414" w:author="Tiffany Lin" w:date="2012-05-20T17:52:00Z">
                  <w:rPr>
                    <w:ins w:id="4415" w:author="Tiffany Lin" w:date="2012-05-19T19:38:00Z"/>
                    <w:rFonts w:ascii="Calibri" w:eastAsia="Times New Roman" w:hAnsi="Calibri" w:cs="Times New Roman"/>
                    <w:color w:val="000000"/>
                  </w:rPr>
                </w:rPrChange>
              </w:rPr>
            </w:pPr>
            <w:ins w:id="4416" w:author="Tiffany Lin" w:date="2012-05-19T19:38:00Z">
              <w:r w:rsidRPr="00A027A5">
                <w:rPr>
                  <w:rFonts w:ascii="Times New Roman" w:eastAsia="Times New Roman" w:hAnsi="Times New Roman" w:cs="Times New Roman"/>
                  <w:sz w:val="24"/>
                  <w:szCs w:val="24"/>
                  <w:rPrChange w:id="4417" w:author="Tiffany Lin" w:date="2012-05-20T17:52:00Z">
                    <w:rPr>
                      <w:rFonts w:ascii="Calibri" w:eastAsia="Times New Roman" w:hAnsi="Calibri" w:cs="Times New Roman"/>
                      <w:color w:val="000000"/>
                    </w:rPr>
                  </w:rPrChange>
                </w:rPr>
                <w:t>0.432</w:t>
              </w:r>
            </w:ins>
          </w:p>
        </w:tc>
        <w:tc>
          <w:tcPr>
            <w:tcW w:w="1080" w:type="dxa"/>
            <w:shd w:val="clear" w:color="auto" w:fill="auto"/>
            <w:noWrap/>
            <w:vAlign w:val="bottom"/>
            <w:hideMark/>
            <w:tcPrChange w:id="441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419" w:author="Tiffany Lin" w:date="2012-05-19T19:38:00Z"/>
                <w:rFonts w:ascii="Times New Roman" w:eastAsia="Times New Roman" w:hAnsi="Times New Roman" w:cs="Times New Roman"/>
                <w:sz w:val="24"/>
                <w:szCs w:val="24"/>
                <w:rPrChange w:id="4420" w:author="Tiffany Lin" w:date="2012-05-20T17:52:00Z">
                  <w:rPr>
                    <w:ins w:id="4421" w:author="Tiffany Lin" w:date="2012-05-19T19:38:00Z"/>
                    <w:rFonts w:ascii="Calibri" w:eastAsia="Times New Roman" w:hAnsi="Calibri" w:cs="Times New Roman"/>
                    <w:color w:val="000000"/>
                  </w:rPr>
                </w:rPrChange>
              </w:rPr>
            </w:pPr>
            <w:ins w:id="4422" w:author="Tiffany Lin" w:date="2012-05-19T19:38:00Z">
              <w:r w:rsidRPr="00A027A5">
                <w:rPr>
                  <w:rFonts w:ascii="Times New Roman" w:eastAsia="Times New Roman" w:hAnsi="Times New Roman" w:cs="Times New Roman"/>
                  <w:sz w:val="24"/>
                  <w:szCs w:val="24"/>
                  <w:rPrChange w:id="4423" w:author="Tiffany Lin" w:date="2012-05-20T17:52:00Z">
                    <w:rPr>
                      <w:rFonts w:ascii="Calibri" w:eastAsia="Times New Roman" w:hAnsi="Calibri" w:cs="Times New Roman"/>
                      <w:color w:val="000000"/>
                    </w:rPr>
                  </w:rPrChange>
                </w:rPr>
                <w:t>0.538</w:t>
              </w:r>
            </w:ins>
          </w:p>
        </w:tc>
        <w:tc>
          <w:tcPr>
            <w:tcW w:w="900" w:type="dxa"/>
            <w:shd w:val="clear" w:color="auto" w:fill="auto"/>
            <w:noWrap/>
            <w:vAlign w:val="bottom"/>
            <w:hideMark/>
            <w:tcPrChange w:id="442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25" w:author="Tiffany Lin" w:date="2012-05-19T19:38:00Z"/>
                <w:rFonts w:ascii="Times New Roman" w:eastAsia="Times New Roman" w:hAnsi="Times New Roman" w:cs="Times New Roman"/>
                <w:sz w:val="24"/>
                <w:szCs w:val="24"/>
                <w:rPrChange w:id="4426" w:author="Tiffany Lin" w:date="2012-05-20T17:52:00Z">
                  <w:rPr>
                    <w:ins w:id="4427" w:author="Tiffany Lin" w:date="2012-05-19T19:38:00Z"/>
                    <w:rFonts w:ascii="Calibri" w:eastAsia="Times New Roman" w:hAnsi="Calibri" w:cs="Times New Roman"/>
                    <w:color w:val="000000"/>
                  </w:rPr>
                </w:rPrChange>
              </w:rPr>
            </w:pPr>
            <w:ins w:id="4428" w:author="Tiffany Lin" w:date="2012-05-19T19:38:00Z">
              <w:r w:rsidRPr="00A027A5">
                <w:rPr>
                  <w:rFonts w:ascii="Times New Roman" w:eastAsia="Times New Roman" w:hAnsi="Times New Roman" w:cs="Times New Roman"/>
                  <w:sz w:val="24"/>
                  <w:szCs w:val="24"/>
                  <w:rPrChange w:id="4429" w:author="Tiffany Lin" w:date="2012-05-20T17:52:00Z">
                    <w:rPr>
                      <w:rFonts w:ascii="Calibri" w:eastAsia="Times New Roman" w:hAnsi="Calibri" w:cs="Times New Roman"/>
                      <w:color w:val="000000"/>
                    </w:rPr>
                  </w:rPrChange>
                </w:rPr>
                <w:t>0.106</w:t>
              </w:r>
            </w:ins>
          </w:p>
        </w:tc>
        <w:tc>
          <w:tcPr>
            <w:tcW w:w="990" w:type="dxa"/>
            <w:shd w:val="clear" w:color="auto" w:fill="auto"/>
            <w:noWrap/>
            <w:vAlign w:val="bottom"/>
            <w:hideMark/>
            <w:tcPrChange w:id="443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31" w:author="Tiffany Lin" w:date="2012-05-19T19:38:00Z"/>
                <w:rFonts w:ascii="Times New Roman" w:eastAsia="Times New Roman" w:hAnsi="Times New Roman" w:cs="Times New Roman"/>
                <w:sz w:val="24"/>
                <w:szCs w:val="24"/>
                <w:rPrChange w:id="4432" w:author="Tiffany Lin" w:date="2012-05-20T17:52:00Z">
                  <w:rPr>
                    <w:ins w:id="4433" w:author="Tiffany Lin" w:date="2012-05-19T19:38:00Z"/>
                    <w:rFonts w:ascii="Calibri" w:eastAsia="Times New Roman" w:hAnsi="Calibri" w:cs="Times New Roman"/>
                    <w:color w:val="000000"/>
                  </w:rPr>
                </w:rPrChange>
              </w:rPr>
            </w:pPr>
            <w:ins w:id="4434" w:author="Tiffany Lin" w:date="2012-05-19T19:38:00Z">
              <w:r w:rsidRPr="00A027A5">
                <w:rPr>
                  <w:rFonts w:ascii="Times New Roman" w:eastAsia="Times New Roman" w:hAnsi="Times New Roman" w:cs="Times New Roman"/>
                  <w:sz w:val="24"/>
                  <w:szCs w:val="24"/>
                  <w:rPrChange w:id="4435" w:author="Tiffany Lin" w:date="2012-05-20T17:52:00Z">
                    <w:rPr>
                      <w:rFonts w:ascii="Calibri" w:eastAsia="Times New Roman" w:hAnsi="Calibri" w:cs="Times New Roman"/>
                      <w:color w:val="000000"/>
                    </w:rPr>
                  </w:rPrChange>
                </w:rPr>
                <w:t>0.571429</w:t>
              </w:r>
            </w:ins>
          </w:p>
        </w:tc>
        <w:tc>
          <w:tcPr>
            <w:tcW w:w="990" w:type="dxa"/>
            <w:shd w:val="clear" w:color="auto" w:fill="auto"/>
            <w:noWrap/>
            <w:vAlign w:val="bottom"/>
            <w:hideMark/>
            <w:tcPrChange w:id="443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37" w:author="Tiffany Lin" w:date="2012-05-19T19:38:00Z"/>
                <w:rFonts w:ascii="Times New Roman" w:eastAsia="Times New Roman" w:hAnsi="Times New Roman" w:cs="Times New Roman"/>
                <w:sz w:val="24"/>
                <w:szCs w:val="24"/>
                <w:rPrChange w:id="4438" w:author="Tiffany Lin" w:date="2012-05-20T17:52:00Z">
                  <w:rPr>
                    <w:ins w:id="4439" w:author="Tiffany Lin" w:date="2012-05-19T19:38:00Z"/>
                    <w:rFonts w:ascii="Calibri" w:eastAsia="Times New Roman" w:hAnsi="Calibri" w:cs="Times New Roman"/>
                    <w:color w:val="000000"/>
                  </w:rPr>
                </w:rPrChange>
              </w:rPr>
            </w:pPr>
            <w:ins w:id="4440" w:author="Tiffany Lin" w:date="2012-05-19T19:38:00Z">
              <w:r w:rsidRPr="00A027A5">
                <w:rPr>
                  <w:rFonts w:ascii="Times New Roman" w:eastAsia="Times New Roman" w:hAnsi="Times New Roman" w:cs="Times New Roman"/>
                  <w:sz w:val="24"/>
                  <w:szCs w:val="24"/>
                  <w:rPrChange w:id="4441" w:author="Tiffany Lin" w:date="2012-05-20T17:52:00Z">
                    <w:rPr>
                      <w:rFonts w:ascii="Calibri" w:eastAsia="Times New Roman" w:hAnsi="Calibri" w:cs="Times New Roman"/>
                      <w:color w:val="000000"/>
                    </w:rPr>
                  </w:rPrChange>
                </w:rPr>
                <w:t>34</w:t>
              </w:r>
            </w:ins>
          </w:p>
        </w:tc>
        <w:tc>
          <w:tcPr>
            <w:tcW w:w="1080" w:type="dxa"/>
            <w:shd w:val="clear" w:color="auto" w:fill="auto"/>
            <w:noWrap/>
            <w:vAlign w:val="bottom"/>
            <w:hideMark/>
            <w:tcPrChange w:id="444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43" w:author="Tiffany Lin" w:date="2012-05-19T19:38:00Z"/>
                <w:rFonts w:ascii="Times New Roman" w:eastAsia="Times New Roman" w:hAnsi="Times New Roman" w:cs="Times New Roman"/>
                <w:sz w:val="24"/>
                <w:szCs w:val="24"/>
                <w:rPrChange w:id="4444" w:author="Tiffany Lin" w:date="2012-05-20T17:52:00Z">
                  <w:rPr>
                    <w:ins w:id="4445" w:author="Tiffany Lin" w:date="2012-05-19T19:38:00Z"/>
                    <w:rFonts w:ascii="Calibri" w:eastAsia="Times New Roman" w:hAnsi="Calibri" w:cs="Times New Roman"/>
                    <w:color w:val="000000"/>
                  </w:rPr>
                </w:rPrChange>
              </w:rPr>
            </w:pPr>
            <w:ins w:id="4446" w:author="Tiffany Lin" w:date="2012-05-19T19:38:00Z">
              <w:r w:rsidRPr="00A027A5">
                <w:rPr>
                  <w:rFonts w:ascii="Times New Roman" w:eastAsia="Times New Roman" w:hAnsi="Times New Roman" w:cs="Times New Roman"/>
                  <w:sz w:val="24"/>
                  <w:szCs w:val="24"/>
                  <w:rPrChange w:id="4447" w:author="Tiffany Lin" w:date="2012-05-20T17:52:00Z">
                    <w:rPr>
                      <w:rFonts w:ascii="Calibri" w:eastAsia="Times New Roman" w:hAnsi="Calibri" w:cs="Times New Roman"/>
                      <w:color w:val="000000"/>
                    </w:rPr>
                  </w:rPrChange>
                </w:rPr>
                <w:t>1846</w:t>
              </w:r>
            </w:ins>
          </w:p>
        </w:tc>
      </w:tr>
      <w:tr w:rsidR="00E55D97" w:rsidRPr="00A027A5" w:rsidTr="00E55D97">
        <w:trPr>
          <w:trHeight w:val="300"/>
          <w:ins w:id="4448" w:author="Tiffany Lin" w:date="2012-05-19T19:38:00Z"/>
          <w:trPrChange w:id="4449" w:author="Tiffany Lin" w:date="2012-05-20T21:44:00Z">
            <w:trPr>
              <w:trHeight w:val="300"/>
            </w:trPr>
          </w:trPrChange>
        </w:trPr>
        <w:tc>
          <w:tcPr>
            <w:tcW w:w="900" w:type="dxa"/>
            <w:shd w:val="clear" w:color="auto" w:fill="auto"/>
            <w:noWrap/>
            <w:vAlign w:val="bottom"/>
            <w:hideMark/>
            <w:tcPrChange w:id="445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51" w:author="Tiffany Lin" w:date="2012-05-19T19:38:00Z"/>
                <w:rFonts w:ascii="Times New Roman" w:eastAsia="Times New Roman" w:hAnsi="Times New Roman" w:cs="Times New Roman"/>
                <w:sz w:val="24"/>
                <w:szCs w:val="24"/>
                <w:rPrChange w:id="4452" w:author="Tiffany Lin" w:date="2012-05-20T17:52:00Z">
                  <w:rPr>
                    <w:ins w:id="4453" w:author="Tiffany Lin" w:date="2012-05-19T19:38:00Z"/>
                    <w:rFonts w:ascii="Calibri" w:eastAsia="Times New Roman" w:hAnsi="Calibri" w:cs="Times New Roman"/>
                    <w:color w:val="000000"/>
                  </w:rPr>
                </w:rPrChange>
              </w:rPr>
            </w:pPr>
            <w:ins w:id="4454" w:author="Tiffany Lin" w:date="2012-05-19T19:38:00Z">
              <w:r w:rsidRPr="00A027A5">
                <w:rPr>
                  <w:rFonts w:ascii="Times New Roman" w:eastAsia="Times New Roman" w:hAnsi="Times New Roman" w:cs="Times New Roman"/>
                  <w:sz w:val="24"/>
                  <w:szCs w:val="24"/>
                  <w:rPrChange w:id="4455" w:author="Tiffany Lin" w:date="2012-05-20T17:52:00Z">
                    <w:rPr>
                      <w:rFonts w:ascii="Calibri" w:eastAsia="Times New Roman" w:hAnsi="Calibri" w:cs="Times New Roman"/>
                      <w:color w:val="000000"/>
                    </w:rPr>
                  </w:rPrChange>
                </w:rPr>
                <w:t>30</w:t>
              </w:r>
            </w:ins>
          </w:p>
        </w:tc>
        <w:tc>
          <w:tcPr>
            <w:tcW w:w="990" w:type="dxa"/>
            <w:shd w:val="clear" w:color="auto" w:fill="auto"/>
            <w:noWrap/>
            <w:vAlign w:val="bottom"/>
            <w:hideMark/>
            <w:tcPrChange w:id="445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57" w:author="Tiffany Lin" w:date="2012-05-19T19:38:00Z"/>
                <w:rFonts w:ascii="Times New Roman" w:eastAsia="Times New Roman" w:hAnsi="Times New Roman" w:cs="Times New Roman"/>
                <w:sz w:val="24"/>
                <w:szCs w:val="24"/>
                <w:rPrChange w:id="4458" w:author="Tiffany Lin" w:date="2012-05-20T17:52:00Z">
                  <w:rPr>
                    <w:ins w:id="4459" w:author="Tiffany Lin" w:date="2012-05-19T19:38:00Z"/>
                    <w:rFonts w:ascii="Calibri" w:eastAsia="Times New Roman" w:hAnsi="Calibri" w:cs="Times New Roman"/>
                    <w:color w:val="000000"/>
                  </w:rPr>
                </w:rPrChange>
              </w:rPr>
            </w:pPr>
            <w:ins w:id="4460" w:author="Tiffany Lin" w:date="2012-05-19T19:38:00Z">
              <w:r w:rsidRPr="00A027A5">
                <w:rPr>
                  <w:rFonts w:ascii="Times New Roman" w:eastAsia="Times New Roman" w:hAnsi="Times New Roman" w:cs="Times New Roman"/>
                  <w:sz w:val="24"/>
                  <w:szCs w:val="24"/>
                  <w:rPrChange w:id="4461" w:author="Tiffany Lin" w:date="2012-05-20T17:52:00Z">
                    <w:rPr>
                      <w:rFonts w:ascii="Calibri" w:eastAsia="Times New Roman" w:hAnsi="Calibri" w:cs="Times New Roman"/>
                      <w:color w:val="000000"/>
                    </w:rPr>
                  </w:rPrChange>
                </w:rPr>
                <w:t>5</w:t>
              </w:r>
            </w:ins>
          </w:p>
        </w:tc>
        <w:tc>
          <w:tcPr>
            <w:tcW w:w="900" w:type="dxa"/>
            <w:shd w:val="clear" w:color="auto" w:fill="auto"/>
            <w:noWrap/>
            <w:vAlign w:val="bottom"/>
            <w:hideMark/>
            <w:tcPrChange w:id="446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63" w:author="Tiffany Lin" w:date="2012-05-19T19:38:00Z"/>
                <w:rFonts w:ascii="Times New Roman" w:eastAsia="Times New Roman" w:hAnsi="Times New Roman" w:cs="Times New Roman"/>
                <w:sz w:val="24"/>
                <w:szCs w:val="24"/>
                <w:rPrChange w:id="4464" w:author="Tiffany Lin" w:date="2012-05-20T17:52:00Z">
                  <w:rPr>
                    <w:ins w:id="4465" w:author="Tiffany Lin" w:date="2012-05-19T19:38:00Z"/>
                    <w:rFonts w:ascii="Calibri" w:eastAsia="Times New Roman" w:hAnsi="Calibri" w:cs="Times New Roman"/>
                    <w:color w:val="000000"/>
                  </w:rPr>
                </w:rPrChange>
              </w:rPr>
            </w:pPr>
            <w:ins w:id="4466" w:author="Tiffany Lin" w:date="2012-05-19T19:38:00Z">
              <w:r w:rsidRPr="00A027A5">
                <w:rPr>
                  <w:rFonts w:ascii="Times New Roman" w:eastAsia="Times New Roman" w:hAnsi="Times New Roman" w:cs="Times New Roman"/>
                  <w:sz w:val="24"/>
                  <w:szCs w:val="24"/>
                  <w:rPrChange w:id="4467" w:author="Tiffany Lin" w:date="2012-05-20T17:52:00Z">
                    <w:rPr>
                      <w:rFonts w:ascii="Calibri" w:eastAsia="Times New Roman" w:hAnsi="Calibri" w:cs="Times New Roman"/>
                      <w:color w:val="000000"/>
                    </w:rPr>
                  </w:rPrChange>
                </w:rPr>
                <w:t>45</w:t>
              </w:r>
            </w:ins>
          </w:p>
        </w:tc>
        <w:tc>
          <w:tcPr>
            <w:tcW w:w="810" w:type="dxa"/>
            <w:shd w:val="clear" w:color="auto" w:fill="auto"/>
            <w:noWrap/>
            <w:vAlign w:val="bottom"/>
            <w:hideMark/>
            <w:tcPrChange w:id="446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69" w:author="Tiffany Lin" w:date="2012-05-19T19:38:00Z"/>
                <w:rFonts w:ascii="Times New Roman" w:eastAsia="Times New Roman" w:hAnsi="Times New Roman" w:cs="Times New Roman"/>
                <w:sz w:val="24"/>
                <w:szCs w:val="24"/>
                <w:rPrChange w:id="4470" w:author="Tiffany Lin" w:date="2012-05-20T17:52:00Z">
                  <w:rPr>
                    <w:ins w:id="4471" w:author="Tiffany Lin" w:date="2012-05-19T19:38:00Z"/>
                    <w:rFonts w:ascii="Calibri" w:eastAsia="Times New Roman" w:hAnsi="Calibri" w:cs="Times New Roman"/>
                    <w:color w:val="000000"/>
                  </w:rPr>
                </w:rPrChange>
              </w:rPr>
            </w:pPr>
            <w:ins w:id="4472" w:author="Tiffany Lin" w:date="2012-05-19T19:38:00Z">
              <w:r w:rsidRPr="00A027A5">
                <w:rPr>
                  <w:rFonts w:ascii="Times New Roman" w:eastAsia="Times New Roman" w:hAnsi="Times New Roman" w:cs="Times New Roman"/>
                  <w:sz w:val="24"/>
                  <w:szCs w:val="24"/>
                  <w:rPrChange w:id="4473" w:author="Tiffany Lin" w:date="2012-05-20T17:52:00Z">
                    <w:rPr>
                      <w:rFonts w:ascii="Calibri" w:eastAsia="Times New Roman" w:hAnsi="Calibri" w:cs="Times New Roman"/>
                      <w:color w:val="000000"/>
                    </w:rPr>
                  </w:rPrChange>
                </w:rPr>
                <w:t>0.591</w:t>
              </w:r>
            </w:ins>
          </w:p>
        </w:tc>
        <w:tc>
          <w:tcPr>
            <w:tcW w:w="1080" w:type="dxa"/>
            <w:shd w:val="clear" w:color="auto" w:fill="auto"/>
            <w:noWrap/>
            <w:vAlign w:val="bottom"/>
            <w:hideMark/>
            <w:tcPrChange w:id="447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475" w:author="Tiffany Lin" w:date="2012-05-19T19:38:00Z"/>
                <w:rFonts w:ascii="Times New Roman" w:eastAsia="Times New Roman" w:hAnsi="Times New Roman" w:cs="Times New Roman"/>
                <w:sz w:val="24"/>
                <w:szCs w:val="24"/>
                <w:rPrChange w:id="4476" w:author="Tiffany Lin" w:date="2012-05-20T17:52:00Z">
                  <w:rPr>
                    <w:ins w:id="4477" w:author="Tiffany Lin" w:date="2012-05-19T19:38:00Z"/>
                    <w:rFonts w:ascii="Calibri" w:eastAsia="Times New Roman" w:hAnsi="Calibri" w:cs="Times New Roman"/>
                    <w:color w:val="000000"/>
                  </w:rPr>
                </w:rPrChange>
              </w:rPr>
            </w:pPr>
            <w:ins w:id="4478" w:author="Tiffany Lin" w:date="2012-05-19T19:38:00Z">
              <w:r w:rsidRPr="00A027A5">
                <w:rPr>
                  <w:rFonts w:ascii="Times New Roman" w:eastAsia="Times New Roman" w:hAnsi="Times New Roman" w:cs="Times New Roman"/>
                  <w:sz w:val="24"/>
                  <w:szCs w:val="24"/>
                  <w:rPrChange w:id="4479" w:author="Tiffany Lin" w:date="2012-05-20T17:52:00Z">
                    <w:rPr>
                      <w:rFonts w:ascii="Calibri" w:eastAsia="Times New Roman" w:hAnsi="Calibri" w:cs="Times New Roman"/>
                      <w:color w:val="000000"/>
                    </w:rPr>
                  </w:rPrChange>
                </w:rPr>
                <w:t>0.646</w:t>
              </w:r>
            </w:ins>
          </w:p>
        </w:tc>
        <w:tc>
          <w:tcPr>
            <w:tcW w:w="900" w:type="dxa"/>
            <w:shd w:val="clear" w:color="auto" w:fill="auto"/>
            <w:noWrap/>
            <w:vAlign w:val="bottom"/>
            <w:hideMark/>
            <w:tcPrChange w:id="448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81" w:author="Tiffany Lin" w:date="2012-05-19T19:38:00Z"/>
                <w:rFonts w:ascii="Times New Roman" w:eastAsia="Times New Roman" w:hAnsi="Times New Roman" w:cs="Times New Roman"/>
                <w:sz w:val="24"/>
                <w:szCs w:val="24"/>
                <w:rPrChange w:id="4482" w:author="Tiffany Lin" w:date="2012-05-20T17:52:00Z">
                  <w:rPr>
                    <w:ins w:id="4483" w:author="Tiffany Lin" w:date="2012-05-19T19:38:00Z"/>
                    <w:rFonts w:ascii="Calibri" w:eastAsia="Times New Roman" w:hAnsi="Calibri" w:cs="Times New Roman"/>
                    <w:color w:val="000000"/>
                  </w:rPr>
                </w:rPrChange>
              </w:rPr>
            </w:pPr>
            <w:ins w:id="4484" w:author="Tiffany Lin" w:date="2012-05-19T19:38:00Z">
              <w:r w:rsidRPr="00A027A5">
                <w:rPr>
                  <w:rFonts w:ascii="Times New Roman" w:eastAsia="Times New Roman" w:hAnsi="Times New Roman" w:cs="Times New Roman"/>
                  <w:sz w:val="24"/>
                  <w:szCs w:val="24"/>
                  <w:rPrChange w:id="4485" w:author="Tiffany Lin" w:date="2012-05-20T17:52:00Z">
                    <w:rPr>
                      <w:rFonts w:ascii="Calibri" w:eastAsia="Times New Roman" w:hAnsi="Calibri" w:cs="Times New Roman"/>
                      <w:color w:val="000000"/>
                    </w:rPr>
                  </w:rPrChange>
                </w:rPr>
                <w:t>0.055</w:t>
              </w:r>
            </w:ins>
          </w:p>
        </w:tc>
        <w:tc>
          <w:tcPr>
            <w:tcW w:w="990" w:type="dxa"/>
            <w:shd w:val="clear" w:color="auto" w:fill="auto"/>
            <w:noWrap/>
            <w:vAlign w:val="bottom"/>
            <w:hideMark/>
            <w:tcPrChange w:id="448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87" w:author="Tiffany Lin" w:date="2012-05-19T19:38:00Z"/>
                <w:rFonts w:ascii="Times New Roman" w:eastAsia="Times New Roman" w:hAnsi="Times New Roman" w:cs="Times New Roman"/>
                <w:sz w:val="24"/>
                <w:szCs w:val="24"/>
                <w:rPrChange w:id="4488" w:author="Tiffany Lin" w:date="2012-05-20T17:52:00Z">
                  <w:rPr>
                    <w:ins w:id="4489" w:author="Tiffany Lin" w:date="2012-05-19T19:38:00Z"/>
                    <w:rFonts w:ascii="Calibri" w:eastAsia="Times New Roman" w:hAnsi="Calibri" w:cs="Times New Roman"/>
                    <w:color w:val="000000"/>
                  </w:rPr>
                </w:rPrChange>
              </w:rPr>
            </w:pPr>
            <w:ins w:id="4490" w:author="Tiffany Lin" w:date="2012-05-19T19:38:00Z">
              <w:r w:rsidRPr="00A027A5">
                <w:rPr>
                  <w:rFonts w:ascii="Times New Roman" w:eastAsia="Times New Roman" w:hAnsi="Times New Roman" w:cs="Times New Roman"/>
                  <w:sz w:val="24"/>
                  <w:szCs w:val="24"/>
                  <w:rPrChange w:id="4491" w:author="Tiffany Lin" w:date="2012-05-20T17:52:00Z">
                    <w:rPr>
                      <w:rFonts w:ascii="Calibri" w:eastAsia="Times New Roman" w:hAnsi="Calibri" w:cs="Times New Roman"/>
                      <w:color w:val="000000"/>
                    </w:rPr>
                  </w:rPrChange>
                </w:rPr>
                <w:t>0.666667</w:t>
              </w:r>
            </w:ins>
          </w:p>
        </w:tc>
        <w:tc>
          <w:tcPr>
            <w:tcW w:w="990" w:type="dxa"/>
            <w:shd w:val="clear" w:color="auto" w:fill="auto"/>
            <w:noWrap/>
            <w:vAlign w:val="bottom"/>
            <w:hideMark/>
            <w:tcPrChange w:id="449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493" w:author="Tiffany Lin" w:date="2012-05-19T19:38:00Z"/>
                <w:rFonts w:ascii="Times New Roman" w:eastAsia="Times New Roman" w:hAnsi="Times New Roman" w:cs="Times New Roman"/>
                <w:sz w:val="24"/>
                <w:szCs w:val="24"/>
                <w:rPrChange w:id="4494" w:author="Tiffany Lin" w:date="2012-05-20T17:52:00Z">
                  <w:rPr>
                    <w:ins w:id="4495" w:author="Tiffany Lin" w:date="2012-05-19T19:38:00Z"/>
                    <w:rFonts w:ascii="Calibri" w:eastAsia="Times New Roman" w:hAnsi="Calibri" w:cs="Times New Roman"/>
                    <w:color w:val="000000"/>
                  </w:rPr>
                </w:rPrChange>
              </w:rPr>
            </w:pPr>
            <w:ins w:id="4496" w:author="Tiffany Lin" w:date="2012-05-19T19:38:00Z">
              <w:r w:rsidRPr="00A027A5">
                <w:rPr>
                  <w:rFonts w:ascii="Times New Roman" w:eastAsia="Times New Roman" w:hAnsi="Times New Roman" w:cs="Times New Roman"/>
                  <w:sz w:val="24"/>
                  <w:szCs w:val="24"/>
                  <w:rPrChange w:id="4497" w:author="Tiffany Lin" w:date="2012-05-20T17:52:00Z">
                    <w:rPr>
                      <w:rFonts w:ascii="Calibri" w:eastAsia="Times New Roman" w:hAnsi="Calibri" w:cs="Times New Roman"/>
                      <w:color w:val="000000"/>
                    </w:rPr>
                  </w:rPrChange>
                </w:rPr>
                <w:t>66</w:t>
              </w:r>
            </w:ins>
          </w:p>
        </w:tc>
        <w:tc>
          <w:tcPr>
            <w:tcW w:w="1080" w:type="dxa"/>
            <w:shd w:val="clear" w:color="auto" w:fill="auto"/>
            <w:noWrap/>
            <w:vAlign w:val="bottom"/>
            <w:hideMark/>
            <w:tcPrChange w:id="449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499" w:author="Tiffany Lin" w:date="2012-05-19T19:38:00Z"/>
                <w:rFonts w:ascii="Times New Roman" w:eastAsia="Times New Roman" w:hAnsi="Times New Roman" w:cs="Times New Roman"/>
                <w:sz w:val="24"/>
                <w:szCs w:val="24"/>
                <w:rPrChange w:id="4500" w:author="Tiffany Lin" w:date="2012-05-20T17:52:00Z">
                  <w:rPr>
                    <w:ins w:id="4501" w:author="Tiffany Lin" w:date="2012-05-19T19:38:00Z"/>
                    <w:rFonts w:ascii="Calibri" w:eastAsia="Times New Roman" w:hAnsi="Calibri" w:cs="Times New Roman"/>
                    <w:color w:val="000000"/>
                  </w:rPr>
                </w:rPrChange>
              </w:rPr>
            </w:pPr>
            <w:ins w:id="4502" w:author="Tiffany Lin" w:date="2012-05-19T19:38:00Z">
              <w:r w:rsidRPr="00A027A5">
                <w:rPr>
                  <w:rFonts w:ascii="Times New Roman" w:eastAsia="Times New Roman" w:hAnsi="Times New Roman" w:cs="Times New Roman"/>
                  <w:sz w:val="24"/>
                  <w:szCs w:val="24"/>
                  <w:rPrChange w:id="4503" w:author="Tiffany Lin" w:date="2012-05-20T17:52:00Z">
                    <w:rPr>
                      <w:rFonts w:ascii="Calibri" w:eastAsia="Times New Roman" w:hAnsi="Calibri" w:cs="Times New Roman"/>
                      <w:color w:val="000000"/>
                    </w:rPr>
                  </w:rPrChange>
                </w:rPr>
                <w:t>302</w:t>
              </w:r>
            </w:ins>
          </w:p>
        </w:tc>
      </w:tr>
      <w:tr w:rsidR="00E55D97" w:rsidRPr="00A027A5" w:rsidTr="00E55D97">
        <w:trPr>
          <w:trHeight w:val="300"/>
          <w:ins w:id="4504" w:author="Tiffany Lin" w:date="2012-05-19T19:38:00Z"/>
          <w:trPrChange w:id="4505" w:author="Tiffany Lin" w:date="2012-05-20T21:44:00Z">
            <w:trPr>
              <w:trHeight w:val="300"/>
            </w:trPr>
          </w:trPrChange>
        </w:trPr>
        <w:tc>
          <w:tcPr>
            <w:tcW w:w="900" w:type="dxa"/>
            <w:shd w:val="clear" w:color="auto" w:fill="auto"/>
            <w:noWrap/>
            <w:vAlign w:val="bottom"/>
            <w:hideMark/>
            <w:tcPrChange w:id="450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07" w:author="Tiffany Lin" w:date="2012-05-19T19:38:00Z"/>
                <w:rFonts w:ascii="Times New Roman" w:eastAsia="Times New Roman" w:hAnsi="Times New Roman" w:cs="Times New Roman"/>
                <w:sz w:val="24"/>
                <w:szCs w:val="24"/>
                <w:rPrChange w:id="4508" w:author="Tiffany Lin" w:date="2012-05-20T17:52:00Z">
                  <w:rPr>
                    <w:ins w:id="4509" w:author="Tiffany Lin" w:date="2012-05-19T19:38:00Z"/>
                    <w:rFonts w:ascii="Calibri" w:eastAsia="Times New Roman" w:hAnsi="Calibri" w:cs="Times New Roman"/>
                    <w:color w:val="000000"/>
                  </w:rPr>
                </w:rPrChange>
              </w:rPr>
            </w:pPr>
            <w:ins w:id="4510" w:author="Tiffany Lin" w:date="2012-05-19T19:38:00Z">
              <w:r w:rsidRPr="00A027A5">
                <w:rPr>
                  <w:rFonts w:ascii="Times New Roman" w:eastAsia="Times New Roman" w:hAnsi="Times New Roman" w:cs="Times New Roman"/>
                  <w:sz w:val="24"/>
                  <w:szCs w:val="24"/>
                  <w:rPrChange w:id="4511" w:author="Tiffany Lin" w:date="2012-05-20T17:52:00Z">
                    <w:rPr>
                      <w:rFonts w:ascii="Calibri" w:eastAsia="Times New Roman" w:hAnsi="Calibri" w:cs="Times New Roman"/>
                      <w:color w:val="000000"/>
                    </w:rPr>
                  </w:rPrChange>
                </w:rPr>
                <w:lastRenderedPageBreak/>
                <w:t>42</w:t>
              </w:r>
            </w:ins>
          </w:p>
        </w:tc>
        <w:tc>
          <w:tcPr>
            <w:tcW w:w="990" w:type="dxa"/>
            <w:shd w:val="clear" w:color="auto" w:fill="auto"/>
            <w:noWrap/>
            <w:vAlign w:val="bottom"/>
            <w:hideMark/>
            <w:tcPrChange w:id="451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13" w:author="Tiffany Lin" w:date="2012-05-19T19:38:00Z"/>
                <w:rFonts w:ascii="Times New Roman" w:eastAsia="Times New Roman" w:hAnsi="Times New Roman" w:cs="Times New Roman"/>
                <w:sz w:val="24"/>
                <w:szCs w:val="24"/>
                <w:rPrChange w:id="4514" w:author="Tiffany Lin" w:date="2012-05-20T17:52:00Z">
                  <w:rPr>
                    <w:ins w:id="4515" w:author="Tiffany Lin" w:date="2012-05-19T19:38:00Z"/>
                    <w:rFonts w:ascii="Calibri" w:eastAsia="Times New Roman" w:hAnsi="Calibri" w:cs="Times New Roman"/>
                    <w:color w:val="000000"/>
                  </w:rPr>
                </w:rPrChange>
              </w:rPr>
            </w:pPr>
            <w:ins w:id="4516" w:author="Tiffany Lin" w:date="2012-05-19T19:38:00Z">
              <w:r w:rsidRPr="00A027A5">
                <w:rPr>
                  <w:rFonts w:ascii="Times New Roman" w:eastAsia="Times New Roman" w:hAnsi="Times New Roman" w:cs="Times New Roman"/>
                  <w:sz w:val="24"/>
                  <w:szCs w:val="24"/>
                  <w:rPrChange w:id="4517"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451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19" w:author="Tiffany Lin" w:date="2012-05-19T19:38:00Z"/>
                <w:rFonts w:ascii="Times New Roman" w:eastAsia="Times New Roman" w:hAnsi="Times New Roman" w:cs="Times New Roman"/>
                <w:sz w:val="24"/>
                <w:szCs w:val="24"/>
                <w:rPrChange w:id="4520" w:author="Tiffany Lin" w:date="2012-05-20T17:52:00Z">
                  <w:rPr>
                    <w:ins w:id="4521" w:author="Tiffany Lin" w:date="2012-05-19T19:38:00Z"/>
                    <w:rFonts w:ascii="Calibri" w:eastAsia="Times New Roman" w:hAnsi="Calibri" w:cs="Times New Roman"/>
                    <w:color w:val="000000"/>
                  </w:rPr>
                </w:rPrChange>
              </w:rPr>
            </w:pPr>
            <w:ins w:id="4522" w:author="Tiffany Lin" w:date="2012-05-19T19:38:00Z">
              <w:r w:rsidRPr="00A027A5">
                <w:rPr>
                  <w:rFonts w:ascii="Times New Roman" w:eastAsia="Times New Roman" w:hAnsi="Times New Roman" w:cs="Times New Roman"/>
                  <w:sz w:val="24"/>
                  <w:szCs w:val="24"/>
                  <w:rPrChange w:id="4523" w:author="Tiffany Lin" w:date="2012-05-20T17:52:00Z">
                    <w:rPr>
                      <w:rFonts w:ascii="Calibri" w:eastAsia="Times New Roman" w:hAnsi="Calibri" w:cs="Times New Roman"/>
                      <w:color w:val="000000"/>
                    </w:rPr>
                  </w:rPrChange>
                </w:rPr>
                <w:t>55</w:t>
              </w:r>
            </w:ins>
          </w:p>
        </w:tc>
        <w:tc>
          <w:tcPr>
            <w:tcW w:w="810" w:type="dxa"/>
            <w:shd w:val="clear" w:color="auto" w:fill="auto"/>
            <w:noWrap/>
            <w:vAlign w:val="bottom"/>
            <w:hideMark/>
            <w:tcPrChange w:id="452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25" w:author="Tiffany Lin" w:date="2012-05-19T19:38:00Z"/>
                <w:rFonts w:ascii="Times New Roman" w:eastAsia="Times New Roman" w:hAnsi="Times New Roman" w:cs="Times New Roman"/>
                <w:sz w:val="24"/>
                <w:szCs w:val="24"/>
                <w:rPrChange w:id="4526" w:author="Tiffany Lin" w:date="2012-05-20T17:52:00Z">
                  <w:rPr>
                    <w:ins w:id="4527" w:author="Tiffany Lin" w:date="2012-05-19T19:38:00Z"/>
                    <w:rFonts w:ascii="Calibri" w:eastAsia="Times New Roman" w:hAnsi="Calibri" w:cs="Times New Roman"/>
                    <w:color w:val="000000"/>
                  </w:rPr>
                </w:rPrChange>
              </w:rPr>
            </w:pPr>
            <w:ins w:id="4528" w:author="Tiffany Lin" w:date="2012-05-19T19:38:00Z">
              <w:r w:rsidRPr="00A027A5">
                <w:rPr>
                  <w:rFonts w:ascii="Times New Roman" w:eastAsia="Times New Roman" w:hAnsi="Times New Roman" w:cs="Times New Roman"/>
                  <w:sz w:val="24"/>
                  <w:szCs w:val="24"/>
                  <w:rPrChange w:id="4529" w:author="Tiffany Lin" w:date="2012-05-20T17:52:00Z">
                    <w:rPr>
                      <w:rFonts w:ascii="Calibri" w:eastAsia="Times New Roman" w:hAnsi="Calibri" w:cs="Times New Roman"/>
                      <w:color w:val="000000"/>
                    </w:rPr>
                  </w:rPrChange>
                </w:rPr>
                <w:t>0.686</w:t>
              </w:r>
            </w:ins>
          </w:p>
        </w:tc>
        <w:tc>
          <w:tcPr>
            <w:tcW w:w="1080" w:type="dxa"/>
            <w:shd w:val="clear" w:color="auto" w:fill="auto"/>
            <w:noWrap/>
            <w:vAlign w:val="bottom"/>
            <w:hideMark/>
            <w:tcPrChange w:id="453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531" w:author="Tiffany Lin" w:date="2012-05-19T19:38:00Z"/>
                <w:rFonts w:ascii="Times New Roman" w:eastAsia="Times New Roman" w:hAnsi="Times New Roman" w:cs="Times New Roman"/>
                <w:sz w:val="24"/>
                <w:szCs w:val="24"/>
                <w:rPrChange w:id="4532" w:author="Tiffany Lin" w:date="2012-05-20T17:52:00Z">
                  <w:rPr>
                    <w:ins w:id="4533" w:author="Tiffany Lin" w:date="2012-05-19T19:38:00Z"/>
                    <w:rFonts w:ascii="Calibri" w:eastAsia="Times New Roman" w:hAnsi="Calibri" w:cs="Times New Roman"/>
                    <w:color w:val="000000"/>
                  </w:rPr>
                </w:rPrChange>
              </w:rPr>
            </w:pPr>
            <w:ins w:id="4534" w:author="Tiffany Lin" w:date="2012-05-19T19:38:00Z">
              <w:r w:rsidRPr="00A027A5">
                <w:rPr>
                  <w:rFonts w:ascii="Times New Roman" w:eastAsia="Times New Roman" w:hAnsi="Times New Roman" w:cs="Times New Roman"/>
                  <w:sz w:val="24"/>
                  <w:szCs w:val="24"/>
                  <w:rPrChange w:id="4535" w:author="Tiffany Lin" w:date="2012-05-20T17:52:00Z">
                    <w:rPr>
                      <w:rFonts w:ascii="Calibri" w:eastAsia="Times New Roman" w:hAnsi="Calibri" w:cs="Times New Roman"/>
                      <w:color w:val="000000"/>
                    </w:rPr>
                  </w:rPrChange>
                </w:rPr>
                <w:t>0.504</w:t>
              </w:r>
            </w:ins>
          </w:p>
        </w:tc>
        <w:tc>
          <w:tcPr>
            <w:tcW w:w="900" w:type="dxa"/>
            <w:shd w:val="clear" w:color="auto" w:fill="auto"/>
            <w:noWrap/>
            <w:vAlign w:val="bottom"/>
            <w:hideMark/>
            <w:tcPrChange w:id="453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37" w:author="Tiffany Lin" w:date="2012-05-19T19:38:00Z"/>
                <w:rFonts w:ascii="Times New Roman" w:eastAsia="Times New Roman" w:hAnsi="Times New Roman" w:cs="Times New Roman"/>
                <w:sz w:val="24"/>
                <w:szCs w:val="24"/>
                <w:rPrChange w:id="4538" w:author="Tiffany Lin" w:date="2012-05-20T17:52:00Z">
                  <w:rPr>
                    <w:ins w:id="4539" w:author="Tiffany Lin" w:date="2012-05-19T19:38:00Z"/>
                    <w:rFonts w:ascii="Calibri" w:eastAsia="Times New Roman" w:hAnsi="Calibri" w:cs="Times New Roman"/>
                    <w:color w:val="000000"/>
                  </w:rPr>
                </w:rPrChange>
              </w:rPr>
            </w:pPr>
            <w:ins w:id="4540" w:author="Tiffany Lin" w:date="2012-05-19T19:38:00Z">
              <w:r w:rsidRPr="00A027A5">
                <w:rPr>
                  <w:rFonts w:ascii="Times New Roman" w:eastAsia="Times New Roman" w:hAnsi="Times New Roman" w:cs="Times New Roman"/>
                  <w:sz w:val="24"/>
                  <w:szCs w:val="24"/>
                  <w:rPrChange w:id="4541" w:author="Tiffany Lin" w:date="2012-05-20T17:52:00Z">
                    <w:rPr>
                      <w:rFonts w:ascii="Calibri" w:eastAsia="Times New Roman" w:hAnsi="Calibri" w:cs="Times New Roman"/>
                      <w:color w:val="000000"/>
                    </w:rPr>
                  </w:rPrChange>
                </w:rPr>
                <w:t>-0.182</w:t>
              </w:r>
            </w:ins>
          </w:p>
        </w:tc>
        <w:tc>
          <w:tcPr>
            <w:tcW w:w="990" w:type="dxa"/>
            <w:shd w:val="clear" w:color="auto" w:fill="auto"/>
            <w:noWrap/>
            <w:vAlign w:val="bottom"/>
            <w:hideMark/>
            <w:tcPrChange w:id="454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43" w:author="Tiffany Lin" w:date="2012-05-19T19:38:00Z"/>
                <w:rFonts w:ascii="Times New Roman" w:eastAsia="Times New Roman" w:hAnsi="Times New Roman" w:cs="Times New Roman"/>
                <w:sz w:val="24"/>
                <w:szCs w:val="24"/>
                <w:rPrChange w:id="4544" w:author="Tiffany Lin" w:date="2012-05-20T17:52:00Z">
                  <w:rPr>
                    <w:ins w:id="4545" w:author="Tiffany Lin" w:date="2012-05-19T19:38:00Z"/>
                    <w:rFonts w:ascii="Calibri" w:eastAsia="Times New Roman" w:hAnsi="Calibri" w:cs="Times New Roman"/>
                    <w:color w:val="000000"/>
                  </w:rPr>
                </w:rPrChange>
              </w:rPr>
            </w:pPr>
            <w:ins w:id="4546" w:author="Tiffany Lin" w:date="2012-05-19T19:38:00Z">
              <w:r w:rsidRPr="00A027A5">
                <w:rPr>
                  <w:rFonts w:ascii="Times New Roman" w:eastAsia="Times New Roman" w:hAnsi="Times New Roman" w:cs="Times New Roman"/>
                  <w:sz w:val="24"/>
                  <w:szCs w:val="24"/>
                  <w:rPrChange w:id="4547" w:author="Tiffany Lin" w:date="2012-05-20T17:52:00Z">
                    <w:rPr>
                      <w:rFonts w:ascii="Calibri" w:eastAsia="Times New Roman" w:hAnsi="Calibri" w:cs="Times New Roman"/>
                      <w:color w:val="000000"/>
                    </w:rPr>
                  </w:rPrChange>
                </w:rPr>
                <w:t>0.763636</w:t>
              </w:r>
            </w:ins>
          </w:p>
        </w:tc>
        <w:tc>
          <w:tcPr>
            <w:tcW w:w="990" w:type="dxa"/>
            <w:shd w:val="clear" w:color="auto" w:fill="auto"/>
            <w:noWrap/>
            <w:vAlign w:val="bottom"/>
            <w:hideMark/>
            <w:tcPrChange w:id="454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49" w:author="Tiffany Lin" w:date="2012-05-19T19:38:00Z"/>
                <w:rFonts w:ascii="Times New Roman" w:eastAsia="Times New Roman" w:hAnsi="Times New Roman" w:cs="Times New Roman"/>
                <w:sz w:val="24"/>
                <w:szCs w:val="24"/>
                <w:rPrChange w:id="4550" w:author="Tiffany Lin" w:date="2012-05-20T17:52:00Z">
                  <w:rPr>
                    <w:ins w:id="4551" w:author="Tiffany Lin" w:date="2012-05-19T19:38:00Z"/>
                    <w:rFonts w:ascii="Calibri" w:eastAsia="Times New Roman" w:hAnsi="Calibri" w:cs="Times New Roman"/>
                    <w:color w:val="000000"/>
                  </w:rPr>
                </w:rPrChange>
              </w:rPr>
            </w:pPr>
            <w:ins w:id="4552" w:author="Tiffany Lin" w:date="2012-05-19T19:38:00Z">
              <w:r w:rsidRPr="00A027A5">
                <w:rPr>
                  <w:rFonts w:ascii="Times New Roman" w:eastAsia="Times New Roman" w:hAnsi="Times New Roman" w:cs="Times New Roman"/>
                  <w:sz w:val="24"/>
                  <w:szCs w:val="24"/>
                  <w:rPrChange w:id="4553" w:author="Tiffany Lin" w:date="2012-05-20T17:52:00Z">
                    <w:rPr>
                      <w:rFonts w:ascii="Calibri" w:eastAsia="Times New Roman" w:hAnsi="Calibri" w:cs="Times New Roman"/>
                      <w:color w:val="000000"/>
                    </w:rPr>
                  </w:rPrChange>
                </w:rPr>
                <w:t>82</w:t>
              </w:r>
            </w:ins>
          </w:p>
        </w:tc>
        <w:tc>
          <w:tcPr>
            <w:tcW w:w="1080" w:type="dxa"/>
            <w:shd w:val="clear" w:color="auto" w:fill="auto"/>
            <w:noWrap/>
            <w:vAlign w:val="bottom"/>
            <w:hideMark/>
            <w:tcPrChange w:id="455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55" w:author="Tiffany Lin" w:date="2012-05-19T19:38:00Z"/>
                <w:rFonts w:ascii="Times New Roman" w:eastAsia="Times New Roman" w:hAnsi="Times New Roman" w:cs="Times New Roman"/>
                <w:sz w:val="24"/>
                <w:szCs w:val="24"/>
                <w:rPrChange w:id="4556" w:author="Tiffany Lin" w:date="2012-05-20T17:52:00Z">
                  <w:rPr>
                    <w:ins w:id="4557" w:author="Tiffany Lin" w:date="2012-05-19T19:38:00Z"/>
                    <w:rFonts w:ascii="Calibri" w:eastAsia="Times New Roman" w:hAnsi="Calibri" w:cs="Times New Roman"/>
                    <w:color w:val="000000"/>
                  </w:rPr>
                </w:rPrChange>
              </w:rPr>
            </w:pPr>
            <w:ins w:id="4558" w:author="Tiffany Lin" w:date="2012-05-19T19:38:00Z">
              <w:r w:rsidRPr="00A027A5">
                <w:rPr>
                  <w:rFonts w:ascii="Times New Roman" w:eastAsia="Times New Roman" w:hAnsi="Times New Roman" w:cs="Times New Roman"/>
                  <w:sz w:val="24"/>
                  <w:szCs w:val="24"/>
                  <w:rPrChange w:id="4559" w:author="Tiffany Lin" w:date="2012-05-20T17:52:00Z">
                    <w:rPr>
                      <w:rFonts w:ascii="Calibri" w:eastAsia="Times New Roman" w:hAnsi="Calibri" w:cs="Times New Roman"/>
                      <w:color w:val="000000"/>
                    </w:rPr>
                  </w:rPrChange>
                </w:rPr>
                <w:t>17</w:t>
              </w:r>
            </w:ins>
          </w:p>
        </w:tc>
      </w:tr>
      <w:tr w:rsidR="00E55D97" w:rsidRPr="00A027A5" w:rsidTr="00E55D97">
        <w:trPr>
          <w:trHeight w:val="300"/>
          <w:ins w:id="4560" w:author="Tiffany Lin" w:date="2012-05-19T19:38:00Z"/>
          <w:trPrChange w:id="4561" w:author="Tiffany Lin" w:date="2012-05-20T21:44:00Z">
            <w:trPr>
              <w:trHeight w:val="300"/>
            </w:trPr>
          </w:trPrChange>
        </w:trPr>
        <w:tc>
          <w:tcPr>
            <w:tcW w:w="900" w:type="dxa"/>
            <w:shd w:val="clear" w:color="auto" w:fill="auto"/>
            <w:noWrap/>
            <w:vAlign w:val="bottom"/>
            <w:hideMark/>
            <w:tcPrChange w:id="456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63" w:author="Tiffany Lin" w:date="2012-05-19T19:38:00Z"/>
                <w:rFonts w:ascii="Times New Roman" w:eastAsia="Times New Roman" w:hAnsi="Times New Roman" w:cs="Times New Roman"/>
                <w:sz w:val="24"/>
                <w:szCs w:val="24"/>
                <w:rPrChange w:id="4564" w:author="Tiffany Lin" w:date="2012-05-20T17:52:00Z">
                  <w:rPr>
                    <w:ins w:id="4565" w:author="Tiffany Lin" w:date="2012-05-19T19:38:00Z"/>
                    <w:rFonts w:ascii="Calibri" w:eastAsia="Times New Roman" w:hAnsi="Calibri" w:cs="Times New Roman"/>
                    <w:color w:val="000000"/>
                  </w:rPr>
                </w:rPrChange>
              </w:rPr>
            </w:pPr>
            <w:ins w:id="4566" w:author="Tiffany Lin" w:date="2012-05-19T19:38:00Z">
              <w:r w:rsidRPr="00A027A5">
                <w:rPr>
                  <w:rFonts w:ascii="Times New Roman" w:eastAsia="Times New Roman" w:hAnsi="Times New Roman" w:cs="Times New Roman"/>
                  <w:sz w:val="24"/>
                  <w:szCs w:val="24"/>
                  <w:rPrChange w:id="4567" w:author="Tiffany Lin" w:date="2012-05-20T17:52:00Z">
                    <w:rPr>
                      <w:rFonts w:ascii="Calibri" w:eastAsia="Times New Roman" w:hAnsi="Calibri" w:cs="Times New Roman"/>
                      <w:color w:val="000000"/>
                    </w:rPr>
                  </w:rPrChange>
                </w:rPr>
                <w:t>52</w:t>
              </w:r>
            </w:ins>
          </w:p>
        </w:tc>
        <w:tc>
          <w:tcPr>
            <w:tcW w:w="990" w:type="dxa"/>
            <w:shd w:val="clear" w:color="auto" w:fill="auto"/>
            <w:noWrap/>
            <w:vAlign w:val="bottom"/>
            <w:hideMark/>
            <w:tcPrChange w:id="456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69" w:author="Tiffany Lin" w:date="2012-05-19T19:38:00Z"/>
                <w:rFonts w:ascii="Times New Roman" w:eastAsia="Times New Roman" w:hAnsi="Times New Roman" w:cs="Times New Roman"/>
                <w:sz w:val="24"/>
                <w:szCs w:val="24"/>
                <w:rPrChange w:id="4570" w:author="Tiffany Lin" w:date="2012-05-20T17:52:00Z">
                  <w:rPr>
                    <w:ins w:id="4571" w:author="Tiffany Lin" w:date="2012-05-19T19:38:00Z"/>
                    <w:rFonts w:ascii="Calibri" w:eastAsia="Times New Roman" w:hAnsi="Calibri" w:cs="Times New Roman"/>
                    <w:color w:val="000000"/>
                  </w:rPr>
                </w:rPrChange>
              </w:rPr>
            </w:pPr>
            <w:ins w:id="4572" w:author="Tiffany Lin" w:date="2012-05-19T19:38:00Z">
              <w:r w:rsidRPr="00A027A5">
                <w:rPr>
                  <w:rFonts w:ascii="Times New Roman" w:eastAsia="Times New Roman" w:hAnsi="Times New Roman" w:cs="Times New Roman"/>
                  <w:sz w:val="24"/>
                  <w:szCs w:val="24"/>
                  <w:rPrChange w:id="4573"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57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75" w:author="Tiffany Lin" w:date="2012-05-19T19:38:00Z"/>
                <w:rFonts w:ascii="Times New Roman" w:eastAsia="Times New Roman" w:hAnsi="Times New Roman" w:cs="Times New Roman"/>
                <w:sz w:val="24"/>
                <w:szCs w:val="24"/>
                <w:rPrChange w:id="4576" w:author="Tiffany Lin" w:date="2012-05-20T17:52:00Z">
                  <w:rPr>
                    <w:ins w:id="4577" w:author="Tiffany Lin" w:date="2012-05-19T19:38:00Z"/>
                    <w:rFonts w:ascii="Calibri" w:eastAsia="Times New Roman" w:hAnsi="Calibri" w:cs="Times New Roman"/>
                    <w:color w:val="000000"/>
                  </w:rPr>
                </w:rPrChange>
              </w:rPr>
            </w:pPr>
            <w:ins w:id="4578" w:author="Tiffany Lin" w:date="2012-05-19T19:38:00Z">
              <w:r w:rsidRPr="00A027A5">
                <w:rPr>
                  <w:rFonts w:ascii="Times New Roman" w:eastAsia="Times New Roman" w:hAnsi="Times New Roman" w:cs="Times New Roman"/>
                  <w:sz w:val="24"/>
                  <w:szCs w:val="24"/>
                  <w:rPrChange w:id="4579" w:author="Tiffany Lin" w:date="2012-05-20T17:52:00Z">
                    <w:rPr>
                      <w:rFonts w:ascii="Calibri" w:eastAsia="Times New Roman" w:hAnsi="Calibri" w:cs="Times New Roman"/>
                      <w:color w:val="000000"/>
                    </w:rPr>
                  </w:rPrChange>
                </w:rPr>
                <w:t>113</w:t>
              </w:r>
            </w:ins>
          </w:p>
        </w:tc>
        <w:tc>
          <w:tcPr>
            <w:tcW w:w="810" w:type="dxa"/>
            <w:shd w:val="clear" w:color="auto" w:fill="auto"/>
            <w:noWrap/>
            <w:vAlign w:val="bottom"/>
            <w:hideMark/>
            <w:tcPrChange w:id="458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81" w:author="Tiffany Lin" w:date="2012-05-19T19:38:00Z"/>
                <w:rFonts w:ascii="Times New Roman" w:eastAsia="Times New Roman" w:hAnsi="Times New Roman" w:cs="Times New Roman"/>
                <w:sz w:val="24"/>
                <w:szCs w:val="24"/>
                <w:rPrChange w:id="4582" w:author="Tiffany Lin" w:date="2012-05-20T17:52:00Z">
                  <w:rPr>
                    <w:ins w:id="4583" w:author="Tiffany Lin" w:date="2012-05-19T19:38:00Z"/>
                    <w:rFonts w:ascii="Calibri" w:eastAsia="Times New Roman" w:hAnsi="Calibri" w:cs="Times New Roman"/>
                    <w:color w:val="000000"/>
                  </w:rPr>
                </w:rPrChange>
              </w:rPr>
            </w:pPr>
            <w:ins w:id="4584" w:author="Tiffany Lin" w:date="2012-05-19T19:38:00Z">
              <w:r w:rsidRPr="00A027A5">
                <w:rPr>
                  <w:rFonts w:ascii="Times New Roman" w:eastAsia="Times New Roman" w:hAnsi="Times New Roman" w:cs="Times New Roman"/>
                  <w:sz w:val="24"/>
                  <w:szCs w:val="24"/>
                  <w:rPrChange w:id="4585" w:author="Tiffany Lin" w:date="2012-05-20T17:52:00Z">
                    <w:rPr>
                      <w:rFonts w:ascii="Calibri" w:eastAsia="Times New Roman" w:hAnsi="Calibri" w:cs="Times New Roman"/>
                      <w:color w:val="000000"/>
                    </w:rPr>
                  </w:rPrChange>
                </w:rPr>
                <w:t>0.914</w:t>
              </w:r>
            </w:ins>
          </w:p>
        </w:tc>
        <w:tc>
          <w:tcPr>
            <w:tcW w:w="1080" w:type="dxa"/>
            <w:shd w:val="clear" w:color="auto" w:fill="auto"/>
            <w:noWrap/>
            <w:vAlign w:val="bottom"/>
            <w:hideMark/>
            <w:tcPrChange w:id="458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587" w:author="Tiffany Lin" w:date="2012-05-19T19:38:00Z"/>
                <w:rFonts w:ascii="Times New Roman" w:eastAsia="Times New Roman" w:hAnsi="Times New Roman" w:cs="Times New Roman"/>
                <w:sz w:val="24"/>
                <w:szCs w:val="24"/>
                <w:rPrChange w:id="4588" w:author="Tiffany Lin" w:date="2012-05-20T17:52:00Z">
                  <w:rPr>
                    <w:ins w:id="4589" w:author="Tiffany Lin" w:date="2012-05-19T19:38:00Z"/>
                    <w:rFonts w:ascii="Calibri" w:eastAsia="Times New Roman" w:hAnsi="Calibri" w:cs="Times New Roman"/>
                    <w:color w:val="000000"/>
                  </w:rPr>
                </w:rPrChange>
              </w:rPr>
            </w:pPr>
            <w:ins w:id="4590" w:author="Tiffany Lin" w:date="2012-05-19T19:38:00Z">
              <w:r w:rsidRPr="00A027A5">
                <w:rPr>
                  <w:rFonts w:ascii="Times New Roman" w:eastAsia="Times New Roman" w:hAnsi="Times New Roman" w:cs="Times New Roman"/>
                  <w:sz w:val="24"/>
                  <w:szCs w:val="24"/>
                  <w:rPrChange w:id="4591" w:author="Tiffany Lin" w:date="2012-05-20T17:52:00Z">
                    <w:rPr>
                      <w:rFonts w:ascii="Calibri" w:eastAsia="Times New Roman" w:hAnsi="Calibri" w:cs="Times New Roman"/>
                      <w:color w:val="000000"/>
                    </w:rPr>
                  </w:rPrChange>
                </w:rPr>
                <w:t>0.932</w:t>
              </w:r>
            </w:ins>
          </w:p>
        </w:tc>
        <w:tc>
          <w:tcPr>
            <w:tcW w:w="900" w:type="dxa"/>
            <w:shd w:val="clear" w:color="auto" w:fill="auto"/>
            <w:noWrap/>
            <w:vAlign w:val="bottom"/>
            <w:hideMark/>
            <w:tcPrChange w:id="459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593" w:author="Tiffany Lin" w:date="2012-05-19T19:38:00Z"/>
                <w:rFonts w:ascii="Times New Roman" w:eastAsia="Times New Roman" w:hAnsi="Times New Roman" w:cs="Times New Roman"/>
                <w:sz w:val="24"/>
                <w:szCs w:val="24"/>
                <w:rPrChange w:id="4594" w:author="Tiffany Lin" w:date="2012-05-20T17:52:00Z">
                  <w:rPr>
                    <w:ins w:id="4595" w:author="Tiffany Lin" w:date="2012-05-19T19:38:00Z"/>
                    <w:rFonts w:ascii="Calibri" w:eastAsia="Times New Roman" w:hAnsi="Calibri" w:cs="Times New Roman"/>
                    <w:color w:val="000000"/>
                  </w:rPr>
                </w:rPrChange>
              </w:rPr>
            </w:pPr>
            <w:ins w:id="4596" w:author="Tiffany Lin" w:date="2012-05-19T19:38:00Z">
              <w:r w:rsidRPr="00A027A5">
                <w:rPr>
                  <w:rFonts w:ascii="Times New Roman" w:eastAsia="Times New Roman" w:hAnsi="Times New Roman" w:cs="Times New Roman"/>
                  <w:sz w:val="24"/>
                  <w:szCs w:val="24"/>
                  <w:rPrChange w:id="4597" w:author="Tiffany Lin" w:date="2012-05-20T17:52:00Z">
                    <w:rPr>
                      <w:rFonts w:ascii="Calibri" w:eastAsia="Times New Roman" w:hAnsi="Calibri" w:cs="Times New Roman"/>
                      <w:color w:val="000000"/>
                    </w:rPr>
                  </w:rPrChange>
                </w:rPr>
                <w:t>0.018</w:t>
              </w:r>
            </w:ins>
          </w:p>
        </w:tc>
        <w:tc>
          <w:tcPr>
            <w:tcW w:w="990" w:type="dxa"/>
            <w:shd w:val="clear" w:color="auto" w:fill="auto"/>
            <w:noWrap/>
            <w:vAlign w:val="bottom"/>
            <w:hideMark/>
            <w:tcPrChange w:id="459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599" w:author="Tiffany Lin" w:date="2012-05-19T19:38:00Z"/>
                <w:rFonts w:ascii="Times New Roman" w:eastAsia="Times New Roman" w:hAnsi="Times New Roman" w:cs="Times New Roman"/>
                <w:sz w:val="24"/>
                <w:szCs w:val="24"/>
                <w:rPrChange w:id="4600" w:author="Tiffany Lin" w:date="2012-05-20T17:52:00Z">
                  <w:rPr>
                    <w:ins w:id="4601" w:author="Tiffany Lin" w:date="2012-05-19T19:38:00Z"/>
                    <w:rFonts w:ascii="Calibri" w:eastAsia="Times New Roman" w:hAnsi="Calibri" w:cs="Times New Roman"/>
                    <w:color w:val="000000"/>
                  </w:rPr>
                </w:rPrChange>
              </w:rPr>
            </w:pPr>
            <w:ins w:id="4602" w:author="Tiffany Lin" w:date="2012-05-19T19:38:00Z">
              <w:r w:rsidRPr="00A027A5">
                <w:rPr>
                  <w:rFonts w:ascii="Times New Roman" w:eastAsia="Times New Roman" w:hAnsi="Times New Roman" w:cs="Times New Roman"/>
                  <w:sz w:val="24"/>
                  <w:szCs w:val="24"/>
                  <w:rPrChange w:id="4603" w:author="Tiffany Lin" w:date="2012-05-20T17:52:00Z">
                    <w:rPr>
                      <w:rFonts w:ascii="Calibri" w:eastAsia="Times New Roman" w:hAnsi="Calibri" w:cs="Times New Roman"/>
                      <w:color w:val="000000"/>
                    </w:rPr>
                  </w:rPrChange>
                </w:rPr>
                <w:t>0.460177</w:t>
              </w:r>
            </w:ins>
          </w:p>
        </w:tc>
        <w:tc>
          <w:tcPr>
            <w:tcW w:w="990" w:type="dxa"/>
            <w:shd w:val="clear" w:color="auto" w:fill="auto"/>
            <w:noWrap/>
            <w:vAlign w:val="bottom"/>
            <w:hideMark/>
            <w:tcPrChange w:id="460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05" w:author="Tiffany Lin" w:date="2012-05-19T19:38:00Z"/>
                <w:rFonts w:ascii="Times New Roman" w:eastAsia="Times New Roman" w:hAnsi="Times New Roman" w:cs="Times New Roman"/>
                <w:sz w:val="24"/>
                <w:szCs w:val="24"/>
                <w:rPrChange w:id="4606" w:author="Tiffany Lin" w:date="2012-05-20T17:52:00Z">
                  <w:rPr>
                    <w:ins w:id="4607" w:author="Tiffany Lin" w:date="2012-05-19T19:38:00Z"/>
                    <w:rFonts w:ascii="Calibri" w:eastAsia="Times New Roman" w:hAnsi="Calibri" w:cs="Times New Roman"/>
                    <w:color w:val="000000"/>
                  </w:rPr>
                </w:rPrChange>
              </w:rPr>
            </w:pPr>
            <w:ins w:id="4608" w:author="Tiffany Lin" w:date="2012-05-19T19:38:00Z">
              <w:r w:rsidRPr="00A027A5">
                <w:rPr>
                  <w:rFonts w:ascii="Times New Roman" w:eastAsia="Times New Roman" w:hAnsi="Times New Roman" w:cs="Times New Roman"/>
                  <w:sz w:val="24"/>
                  <w:szCs w:val="24"/>
                  <w:rPrChange w:id="4609" w:author="Tiffany Lin" w:date="2012-05-20T17:52:00Z">
                    <w:rPr>
                      <w:rFonts w:ascii="Calibri" w:eastAsia="Times New Roman" w:hAnsi="Calibri" w:cs="Times New Roman"/>
                      <w:color w:val="000000"/>
                    </w:rPr>
                  </w:rPrChange>
                </w:rPr>
                <w:t>94</w:t>
              </w:r>
            </w:ins>
          </w:p>
        </w:tc>
        <w:tc>
          <w:tcPr>
            <w:tcW w:w="1080" w:type="dxa"/>
            <w:shd w:val="clear" w:color="auto" w:fill="auto"/>
            <w:noWrap/>
            <w:vAlign w:val="bottom"/>
            <w:hideMark/>
            <w:tcPrChange w:id="461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11" w:author="Tiffany Lin" w:date="2012-05-19T19:38:00Z"/>
                <w:rFonts w:ascii="Times New Roman" w:eastAsia="Times New Roman" w:hAnsi="Times New Roman" w:cs="Times New Roman"/>
                <w:sz w:val="24"/>
                <w:szCs w:val="24"/>
                <w:rPrChange w:id="4612" w:author="Tiffany Lin" w:date="2012-05-20T17:52:00Z">
                  <w:rPr>
                    <w:ins w:id="4613" w:author="Tiffany Lin" w:date="2012-05-19T19:38:00Z"/>
                    <w:rFonts w:ascii="Calibri" w:eastAsia="Times New Roman" w:hAnsi="Calibri" w:cs="Times New Roman"/>
                    <w:color w:val="000000"/>
                  </w:rPr>
                </w:rPrChange>
              </w:rPr>
            </w:pPr>
            <w:ins w:id="4614" w:author="Tiffany Lin" w:date="2012-05-19T19:38:00Z">
              <w:r w:rsidRPr="00A027A5">
                <w:rPr>
                  <w:rFonts w:ascii="Times New Roman" w:eastAsia="Times New Roman" w:hAnsi="Times New Roman" w:cs="Times New Roman"/>
                  <w:sz w:val="24"/>
                  <w:szCs w:val="24"/>
                  <w:rPrChange w:id="4615" w:author="Tiffany Lin" w:date="2012-05-20T17:52:00Z">
                    <w:rPr>
                      <w:rFonts w:ascii="Calibri" w:eastAsia="Times New Roman" w:hAnsi="Calibri" w:cs="Times New Roman"/>
                      <w:color w:val="000000"/>
                    </w:rPr>
                  </w:rPrChange>
                </w:rPr>
                <w:t>5073</w:t>
              </w:r>
            </w:ins>
          </w:p>
        </w:tc>
      </w:tr>
      <w:tr w:rsidR="00E55D97" w:rsidRPr="00A027A5" w:rsidTr="00E55D97">
        <w:trPr>
          <w:trHeight w:val="300"/>
          <w:ins w:id="4616" w:author="Tiffany Lin" w:date="2012-05-19T19:38:00Z"/>
          <w:trPrChange w:id="4617" w:author="Tiffany Lin" w:date="2012-05-20T21:44:00Z">
            <w:trPr>
              <w:trHeight w:val="300"/>
            </w:trPr>
          </w:trPrChange>
        </w:trPr>
        <w:tc>
          <w:tcPr>
            <w:tcW w:w="900" w:type="dxa"/>
            <w:shd w:val="clear" w:color="auto" w:fill="auto"/>
            <w:noWrap/>
            <w:vAlign w:val="bottom"/>
            <w:hideMark/>
            <w:tcPrChange w:id="461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19" w:author="Tiffany Lin" w:date="2012-05-19T19:38:00Z"/>
                <w:rFonts w:ascii="Times New Roman" w:eastAsia="Times New Roman" w:hAnsi="Times New Roman" w:cs="Times New Roman"/>
                <w:sz w:val="24"/>
                <w:szCs w:val="24"/>
                <w:rPrChange w:id="4620" w:author="Tiffany Lin" w:date="2012-05-20T17:52:00Z">
                  <w:rPr>
                    <w:ins w:id="4621" w:author="Tiffany Lin" w:date="2012-05-19T19:38:00Z"/>
                    <w:rFonts w:ascii="Calibri" w:eastAsia="Times New Roman" w:hAnsi="Calibri" w:cs="Times New Roman"/>
                    <w:color w:val="000000"/>
                  </w:rPr>
                </w:rPrChange>
              </w:rPr>
            </w:pPr>
            <w:ins w:id="4622" w:author="Tiffany Lin" w:date="2012-05-19T19:38:00Z">
              <w:r w:rsidRPr="00A027A5">
                <w:rPr>
                  <w:rFonts w:ascii="Times New Roman" w:eastAsia="Times New Roman" w:hAnsi="Times New Roman" w:cs="Times New Roman"/>
                  <w:sz w:val="24"/>
                  <w:szCs w:val="24"/>
                  <w:rPrChange w:id="4623" w:author="Tiffany Lin" w:date="2012-05-20T17:52:00Z">
                    <w:rPr>
                      <w:rFonts w:ascii="Calibri" w:eastAsia="Times New Roman" w:hAnsi="Calibri" w:cs="Times New Roman"/>
                      <w:color w:val="000000"/>
                    </w:rPr>
                  </w:rPrChange>
                </w:rPr>
                <w:t>10</w:t>
              </w:r>
            </w:ins>
          </w:p>
        </w:tc>
        <w:tc>
          <w:tcPr>
            <w:tcW w:w="990" w:type="dxa"/>
            <w:shd w:val="clear" w:color="auto" w:fill="auto"/>
            <w:noWrap/>
            <w:vAlign w:val="bottom"/>
            <w:hideMark/>
            <w:tcPrChange w:id="462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25" w:author="Tiffany Lin" w:date="2012-05-19T19:38:00Z"/>
                <w:rFonts w:ascii="Times New Roman" w:eastAsia="Times New Roman" w:hAnsi="Times New Roman" w:cs="Times New Roman"/>
                <w:sz w:val="24"/>
                <w:szCs w:val="24"/>
                <w:rPrChange w:id="4626" w:author="Tiffany Lin" w:date="2012-05-20T17:52:00Z">
                  <w:rPr>
                    <w:ins w:id="4627" w:author="Tiffany Lin" w:date="2012-05-19T19:38:00Z"/>
                    <w:rFonts w:ascii="Calibri" w:eastAsia="Times New Roman" w:hAnsi="Calibri" w:cs="Times New Roman"/>
                    <w:color w:val="000000"/>
                  </w:rPr>
                </w:rPrChange>
              </w:rPr>
            </w:pPr>
            <w:ins w:id="4628" w:author="Tiffany Lin" w:date="2012-05-19T19:38:00Z">
              <w:r w:rsidRPr="00A027A5">
                <w:rPr>
                  <w:rFonts w:ascii="Times New Roman" w:eastAsia="Times New Roman" w:hAnsi="Times New Roman" w:cs="Times New Roman"/>
                  <w:sz w:val="24"/>
                  <w:szCs w:val="24"/>
                  <w:rPrChange w:id="4629"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63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31" w:author="Tiffany Lin" w:date="2012-05-19T19:38:00Z"/>
                <w:rFonts w:ascii="Times New Roman" w:eastAsia="Times New Roman" w:hAnsi="Times New Roman" w:cs="Times New Roman"/>
                <w:sz w:val="24"/>
                <w:szCs w:val="24"/>
                <w:rPrChange w:id="4632" w:author="Tiffany Lin" w:date="2012-05-20T17:52:00Z">
                  <w:rPr>
                    <w:ins w:id="4633" w:author="Tiffany Lin" w:date="2012-05-19T19:38:00Z"/>
                    <w:rFonts w:ascii="Calibri" w:eastAsia="Times New Roman" w:hAnsi="Calibri" w:cs="Times New Roman"/>
                    <w:color w:val="000000"/>
                  </w:rPr>
                </w:rPrChange>
              </w:rPr>
            </w:pPr>
            <w:ins w:id="4634" w:author="Tiffany Lin" w:date="2012-05-19T19:38:00Z">
              <w:r w:rsidRPr="00A027A5">
                <w:rPr>
                  <w:rFonts w:ascii="Times New Roman" w:eastAsia="Times New Roman" w:hAnsi="Times New Roman" w:cs="Times New Roman"/>
                  <w:sz w:val="24"/>
                  <w:szCs w:val="24"/>
                  <w:rPrChange w:id="4635" w:author="Tiffany Lin" w:date="2012-05-20T17:52:00Z">
                    <w:rPr>
                      <w:rFonts w:ascii="Calibri" w:eastAsia="Times New Roman" w:hAnsi="Calibri" w:cs="Times New Roman"/>
                      <w:color w:val="000000"/>
                    </w:rPr>
                  </w:rPrChange>
                </w:rPr>
                <w:t>18</w:t>
              </w:r>
            </w:ins>
          </w:p>
        </w:tc>
        <w:tc>
          <w:tcPr>
            <w:tcW w:w="810" w:type="dxa"/>
            <w:shd w:val="clear" w:color="auto" w:fill="auto"/>
            <w:noWrap/>
            <w:vAlign w:val="bottom"/>
            <w:hideMark/>
            <w:tcPrChange w:id="463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37" w:author="Tiffany Lin" w:date="2012-05-19T19:38:00Z"/>
                <w:rFonts w:ascii="Times New Roman" w:eastAsia="Times New Roman" w:hAnsi="Times New Roman" w:cs="Times New Roman"/>
                <w:sz w:val="24"/>
                <w:szCs w:val="24"/>
                <w:rPrChange w:id="4638" w:author="Tiffany Lin" w:date="2012-05-20T17:52:00Z">
                  <w:rPr>
                    <w:ins w:id="4639" w:author="Tiffany Lin" w:date="2012-05-19T19:38:00Z"/>
                    <w:rFonts w:ascii="Calibri" w:eastAsia="Times New Roman" w:hAnsi="Calibri" w:cs="Times New Roman"/>
                    <w:color w:val="000000"/>
                  </w:rPr>
                </w:rPrChange>
              </w:rPr>
            </w:pPr>
            <w:ins w:id="4640" w:author="Tiffany Lin" w:date="2012-05-19T19:38:00Z">
              <w:r w:rsidRPr="00A027A5">
                <w:rPr>
                  <w:rFonts w:ascii="Times New Roman" w:eastAsia="Times New Roman" w:hAnsi="Times New Roman" w:cs="Times New Roman"/>
                  <w:sz w:val="24"/>
                  <w:szCs w:val="24"/>
                  <w:rPrChange w:id="4641" w:author="Tiffany Lin" w:date="2012-05-20T17:52:00Z">
                    <w:rPr>
                      <w:rFonts w:ascii="Calibri" w:eastAsia="Times New Roman" w:hAnsi="Calibri" w:cs="Times New Roman"/>
                      <w:color w:val="000000"/>
                    </w:rPr>
                  </w:rPrChange>
                </w:rPr>
                <w:t>0.695</w:t>
              </w:r>
            </w:ins>
          </w:p>
        </w:tc>
        <w:tc>
          <w:tcPr>
            <w:tcW w:w="1080" w:type="dxa"/>
            <w:shd w:val="clear" w:color="auto" w:fill="auto"/>
            <w:noWrap/>
            <w:vAlign w:val="bottom"/>
            <w:hideMark/>
            <w:tcPrChange w:id="464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643" w:author="Tiffany Lin" w:date="2012-05-19T19:38:00Z"/>
                <w:rFonts w:ascii="Times New Roman" w:eastAsia="Times New Roman" w:hAnsi="Times New Roman" w:cs="Times New Roman"/>
                <w:sz w:val="24"/>
                <w:szCs w:val="24"/>
                <w:rPrChange w:id="4644" w:author="Tiffany Lin" w:date="2012-05-20T17:52:00Z">
                  <w:rPr>
                    <w:ins w:id="4645" w:author="Tiffany Lin" w:date="2012-05-19T19:38:00Z"/>
                    <w:rFonts w:ascii="Calibri" w:eastAsia="Times New Roman" w:hAnsi="Calibri" w:cs="Times New Roman"/>
                    <w:color w:val="000000"/>
                  </w:rPr>
                </w:rPrChange>
              </w:rPr>
            </w:pPr>
            <w:ins w:id="4646" w:author="Tiffany Lin" w:date="2012-05-19T19:38:00Z">
              <w:r w:rsidRPr="00A027A5">
                <w:rPr>
                  <w:rFonts w:ascii="Times New Roman" w:eastAsia="Times New Roman" w:hAnsi="Times New Roman" w:cs="Times New Roman"/>
                  <w:sz w:val="24"/>
                  <w:szCs w:val="24"/>
                  <w:rPrChange w:id="4647" w:author="Tiffany Lin" w:date="2012-05-20T17:52:00Z">
                    <w:rPr>
                      <w:rFonts w:ascii="Calibri" w:eastAsia="Times New Roman" w:hAnsi="Calibri" w:cs="Times New Roman"/>
                      <w:color w:val="000000"/>
                    </w:rPr>
                  </w:rPrChange>
                </w:rPr>
                <w:t>0.88</w:t>
              </w:r>
            </w:ins>
          </w:p>
        </w:tc>
        <w:tc>
          <w:tcPr>
            <w:tcW w:w="900" w:type="dxa"/>
            <w:shd w:val="clear" w:color="auto" w:fill="auto"/>
            <w:noWrap/>
            <w:vAlign w:val="bottom"/>
            <w:hideMark/>
            <w:tcPrChange w:id="464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49" w:author="Tiffany Lin" w:date="2012-05-19T19:38:00Z"/>
                <w:rFonts w:ascii="Times New Roman" w:eastAsia="Times New Roman" w:hAnsi="Times New Roman" w:cs="Times New Roman"/>
                <w:sz w:val="24"/>
                <w:szCs w:val="24"/>
                <w:rPrChange w:id="4650" w:author="Tiffany Lin" w:date="2012-05-20T17:52:00Z">
                  <w:rPr>
                    <w:ins w:id="4651" w:author="Tiffany Lin" w:date="2012-05-19T19:38:00Z"/>
                    <w:rFonts w:ascii="Calibri" w:eastAsia="Times New Roman" w:hAnsi="Calibri" w:cs="Times New Roman"/>
                    <w:color w:val="000000"/>
                  </w:rPr>
                </w:rPrChange>
              </w:rPr>
            </w:pPr>
            <w:ins w:id="4652" w:author="Tiffany Lin" w:date="2012-05-19T19:38:00Z">
              <w:r w:rsidRPr="00A027A5">
                <w:rPr>
                  <w:rFonts w:ascii="Times New Roman" w:eastAsia="Times New Roman" w:hAnsi="Times New Roman" w:cs="Times New Roman"/>
                  <w:sz w:val="24"/>
                  <w:szCs w:val="24"/>
                  <w:rPrChange w:id="4653" w:author="Tiffany Lin" w:date="2012-05-20T17:52:00Z">
                    <w:rPr>
                      <w:rFonts w:ascii="Calibri" w:eastAsia="Times New Roman" w:hAnsi="Calibri" w:cs="Times New Roman"/>
                      <w:color w:val="000000"/>
                    </w:rPr>
                  </w:rPrChange>
                </w:rPr>
                <w:t>0.185</w:t>
              </w:r>
            </w:ins>
          </w:p>
        </w:tc>
        <w:tc>
          <w:tcPr>
            <w:tcW w:w="990" w:type="dxa"/>
            <w:shd w:val="clear" w:color="auto" w:fill="auto"/>
            <w:noWrap/>
            <w:vAlign w:val="bottom"/>
            <w:hideMark/>
            <w:tcPrChange w:id="465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55" w:author="Tiffany Lin" w:date="2012-05-19T19:38:00Z"/>
                <w:rFonts w:ascii="Times New Roman" w:eastAsia="Times New Roman" w:hAnsi="Times New Roman" w:cs="Times New Roman"/>
                <w:sz w:val="24"/>
                <w:szCs w:val="24"/>
                <w:rPrChange w:id="4656" w:author="Tiffany Lin" w:date="2012-05-20T17:52:00Z">
                  <w:rPr>
                    <w:ins w:id="4657" w:author="Tiffany Lin" w:date="2012-05-19T19:38:00Z"/>
                    <w:rFonts w:ascii="Calibri" w:eastAsia="Times New Roman" w:hAnsi="Calibri" w:cs="Times New Roman"/>
                    <w:color w:val="000000"/>
                  </w:rPr>
                </w:rPrChange>
              </w:rPr>
            </w:pPr>
            <w:ins w:id="4658" w:author="Tiffany Lin" w:date="2012-05-19T19:38:00Z">
              <w:r w:rsidRPr="00A027A5">
                <w:rPr>
                  <w:rFonts w:ascii="Times New Roman" w:eastAsia="Times New Roman" w:hAnsi="Times New Roman" w:cs="Times New Roman"/>
                  <w:sz w:val="24"/>
                  <w:szCs w:val="24"/>
                  <w:rPrChange w:id="4659" w:author="Tiffany Lin" w:date="2012-05-20T17:52:00Z">
                    <w:rPr>
                      <w:rFonts w:ascii="Calibri" w:eastAsia="Times New Roman" w:hAnsi="Calibri" w:cs="Times New Roman"/>
                      <w:color w:val="000000"/>
                    </w:rPr>
                  </w:rPrChange>
                </w:rPr>
                <w:t>0.555556</w:t>
              </w:r>
            </w:ins>
          </w:p>
        </w:tc>
        <w:tc>
          <w:tcPr>
            <w:tcW w:w="990" w:type="dxa"/>
            <w:shd w:val="clear" w:color="auto" w:fill="auto"/>
            <w:noWrap/>
            <w:vAlign w:val="bottom"/>
            <w:hideMark/>
            <w:tcPrChange w:id="466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61" w:author="Tiffany Lin" w:date="2012-05-19T19:38:00Z"/>
                <w:rFonts w:ascii="Times New Roman" w:eastAsia="Times New Roman" w:hAnsi="Times New Roman" w:cs="Times New Roman"/>
                <w:sz w:val="24"/>
                <w:szCs w:val="24"/>
                <w:rPrChange w:id="4662" w:author="Tiffany Lin" w:date="2012-05-20T17:52:00Z">
                  <w:rPr>
                    <w:ins w:id="4663" w:author="Tiffany Lin" w:date="2012-05-19T19:38:00Z"/>
                    <w:rFonts w:ascii="Calibri" w:eastAsia="Times New Roman" w:hAnsi="Calibri" w:cs="Times New Roman"/>
                    <w:color w:val="000000"/>
                  </w:rPr>
                </w:rPrChange>
              </w:rPr>
            </w:pPr>
            <w:ins w:id="4664" w:author="Tiffany Lin" w:date="2012-05-19T19:38:00Z">
              <w:r w:rsidRPr="00A027A5">
                <w:rPr>
                  <w:rFonts w:ascii="Times New Roman" w:eastAsia="Times New Roman" w:hAnsi="Times New Roman" w:cs="Times New Roman"/>
                  <w:sz w:val="24"/>
                  <w:szCs w:val="24"/>
                  <w:rPrChange w:id="4665" w:author="Tiffany Lin" w:date="2012-05-20T17:52:00Z">
                    <w:rPr>
                      <w:rFonts w:ascii="Calibri" w:eastAsia="Times New Roman" w:hAnsi="Calibri" w:cs="Times New Roman"/>
                      <w:color w:val="000000"/>
                    </w:rPr>
                  </w:rPrChange>
                </w:rPr>
                <w:t>20</w:t>
              </w:r>
            </w:ins>
          </w:p>
        </w:tc>
        <w:tc>
          <w:tcPr>
            <w:tcW w:w="1080" w:type="dxa"/>
            <w:shd w:val="clear" w:color="auto" w:fill="auto"/>
            <w:noWrap/>
            <w:vAlign w:val="bottom"/>
            <w:hideMark/>
            <w:tcPrChange w:id="466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67" w:author="Tiffany Lin" w:date="2012-05-19T19:38:00Z"/>
                <w:rFonts w:ascii="Times New Roman" w:eastAsia="Times New Roman" w:hAnsi="Times New Roman" w:cs="Times New Roman"/>
                <w:sz w:val="24"/>
                <w:szCs w:val="24"/>
                <w:rPrChange w:id="4668" w:author="Tiffany Lin" w:date="2012-05-20T17:52:00Z">
                  <w:rPr>
                    <w:ins w:id="4669" w:author="Tiffany Lin" w:date="2012-05-19T19:38:00Z"/>
                    <w:rFonts w:ascii="Calibri" w:eastAsia="Times New Roman" w:hAnsi="Calibri" w:cs="Times New Roman"/>
                    <w:color w:val="000000"/>
                  </w:rPr>
                </w:rPrChange>
              </w:rPr>
            </w:pPr>
            <w:ins w:id="4670" w:author="Tiffany Lin" w:date="2012-05-19T19:38:00Z">
              <w:r w:rsidRPr="00A027A5">
                <w:rPr>
                  <w:rFonts w:ascii="Times New Roman" w:eastAsia="Times New Roman" w:hAnsi="Times New Roman" w:cs="Times New Roman"/>
                  <w:sz w:val="24"/>
                  <w:szCs w:val="24"/>
                  <w:rPrChange w:id="4671" w:author="Tiffany Lin" w:date="2012-05-20T17:52:00Z">
                    <w:rPr>
                      <w:rFonts w:ascii="Calibri" w:eastAsia="Times New Roman" w:hAnsi="Calibri" w:cs="Times New Roman"/>
                      <w:color w:val="000000"/>
                    </w:rPr>
                  </w:rPrChange>
                </w:rPr>
                <w:t>2276</w:t>
              </w:r>
            </w:ins>
          </w:p>
        </w:tc>
      </w:tr>
      <w:tr w:rsidR="00E55D97" w:rsidRPr="00A027A5" w:rsidTr="00E55D97">
        <w:trPr>
          <w:trHeight w:val="300"/>
          <w:ins w:id="4672" w:author="Tiffany Lin" w:date="2012-05-19T19:38:00Z"/>
          <w:trPrChange w:id="4673" w:author="Tiffany Lin" w:date="2012-05-20T21:44:00Z">
            <w:trPr>
              <w:trHeight w:val="300"/>
            </w:trPr>
          </w:trPrChange>
        </w:trPr>
        <w:tc>
          <w:tcPr>
            <w:tcW w:w="900" w:type="dxa"/>
            <w:shd w:val="clear" w:color="auto" w:fill="auto"/>
            <w:noWrap/>
            <w:vAlign w:val="bottom"/>
            <w:hideMark/>
            <w:tcPrChange w:id="467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75" w:author="Tiffany Lin" w:date="2012-05-19T19:38:00Z"/>
                <w:rFonts w:ascii="Times New Roman" w:eastAsia="Times New Roman" w:hAnsi="Times New Roman" w:cs="Times New Roman"/>
                <w:sz w:val="24"/>
                <w:szCs w:val="24"/>
                <w:rPrChange w:id="4676" w:author="Tiffany Lin" w:date="2012-05-20T17:52:00Z">
                  <w:rPr>
                    <w:ins w:id="4677" w:author="Tiffany Lin" w:date="2012-05-19T19:38:00Z"/>
                    <w:rFonts w:ascii="Calibri" w:eastAsia="Times New Roman" w:hAnsi="Calibri" w:cs="Times New Roman"/>
                    <w:color w:val="000000"/>
                  </w:rPr>
                </w:rPrChange>
              </w:rPr>
            </w:pPr>
            <w:ins w:id="4678" w:author="Tiffany Lin" w:date="2012-05-19T19:38:00Z">
              <w:r w:rsidRPr="00A027A5">
                <w:rPr>
                  <w:rFonts w:ascii="Times New Roman" w:eastAsia="Times New Roman" w:hAnsi="Times New Roman" w:cs="Times New Roman"/>
                  <w:sz w:val="24"/>
                  <w:szCs w:val="24"/>
                  <w:rPrChange w:id="4679" w:author="Tiffany Lin" w:date="2012-05-20T17:52:00Z">
                    <w:rPr>
                      <w:rFonts w:ascii="Calibri" w:eastAsia="Times New Roman" w:hAnsi="Calibri" w:cs="Times New Roman"/>
                      <w:color w:val="000000"/>
                    </w:rPr>
                  </w:rPrChange>
                </w:rPr>
                <w:t>5</w:t>
              </w:r>
            </w:ins>
          </w:p>
        </w:tc>
        <w:tc>
          <w:tcPr>
            <w:tcW w:w="990" w:type="dxa"/>
            <w:shd w:val="clear" w:color="auto" w:fill="auto"/>
            <w:noWrap/>
            <w:vAlign w:val="bottom"/>
            <w:hideMark/>
            <w:tcPrChange w:id="468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81" w:author="Tiffany Lin" w:date="2012-05-19T19:38:00Z"/>
                <w:rFonts w:ascii="Times New Roman" w:eastAsia="Times New Roman" w:hAnsi="Times New Roman" w:cs="Times New Roman"/>
                <w:sz w:val="24"/>
                <w:szCs w:val="24"/>
                <w:rPrChange w:id="4682" w:author="Tiffany Lin" w:date="2012-05-20T17:52:00Z">
                  <w:rPr>
                    <w:ins w:id="4683" w:author="Tiffany Lin" w:date="2012-05-19T19:38:00Z"/>
                    <w:rFonts w:ascii="Calibri" w:eastAsia="Times New Roman" w:hAnsi="Calibri" w:cs="Times New Roman"/>
                    <w:color w:val="000000"/>
                  </w:rPr>
                </w:rPrChange>
              </w:rPr>
            </w:pPr>
            <w:ins w:id="4684" w:author="Tiffany Lin" w:date="2012-05-19T19:38:00Z">
              <w:r w:rsidRPr="00A027A5">
                <w:rPr>
                  <w:rFonts w:ascii="Times New Roman" w:eastAsia="Times New Roman" w:hAnsi="Times New Roman" w:cs="Times New Roman"/>
                  <w:sz w:val="24"/>
                  <w:szCs w:val="24"/>
                  <w:rPrChange w:id="4685"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68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687" w:author="Tiffany Lin" w:date="2012-05-19T19:38:00Z"/>
                <w:rFonts w:ascii="Times New Roman" w:eastAsia="Times New Roman" w:hAnsi="Times New Roman" w:cs="Times New Roman"/>
                <w:sz w:val="24"/>
                <w:szCs w:val="24"/>
                <w:rPrChange w:id="4688" w:author="Tiffany Lin" w:date="2012-05-20T17:52:00Z">
                  <w:rPr>
                    <w:ins w:id="4689" w:author="Tiffany Lin" w:date="2012-05-19T19:38:00Z"/>
                    <w:rFonts w:ascii="Calibri" w:eastAsia="Times New Roman" w:hAnsi="Calibri" w:cs="Times New Roman"/>
                    <w:color w:val="000000"/>
                  </w:rPr>
                </w:rPrChange>
              </w:rPr>
            </w:pPr>
            <w:ins w:id="4690" w:author="Tiffany Lin" w:date="2012-05-19T19:38:00Z">
              <w:r w:rsidRPr="00A027A5">
                <w:rPr>
                  <w:rFonts w:ascii="Times New Roman" w:eastAsia="Times New Roman" w:hAnsi="Times New Roman" w:cs="Times New Roman"/>
                  <w:sz w:val="24"/>
                  <w:szCs w:val="24"/>
                  <w:rPrChange w:id="4691" w:author="Tiffany Lin" w:date="2012-05-20T17:52:00Z">
                    <w:rPr>
                      <w:rFonts w:ascii="Calibri" w:eastAsia="Times New Roman" w:hAnsi="Calibri" w:cs="Times New Roman"/>
                      <w:color w:val="000000"/>
                    </w:rPr>
                  </w:rPrChange>
                </w:rPr>
                <w:t>6</w:t>
              </w:r>
            </w:ins>
          </w:p>
        </w:tc>
        <w:tc>
          <w:tcPr>
            <w:tcW w:w="810" w:type="dxa"/>
            <w:shd w:val="clear" w:color="auto" w:fill="auto"/>
            <w:noWrap/>
            <w:vAlign w:val="bottom"/>
            <w:hideMark/>
            <w:tcPrChange w:id="469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693" w:author="Tiffany Lin" w:date="2012-05-19T19:38:00Z"/>
                <w:rFonts w:ascii="Times New Roman" w:eastAsia="Times New Roman" w:hAnsi="Times New Roman" w:cs="Times New Roman"/>
                <w:sz w:val="24"/>
                <w:szCs w:val="24"/>
                <w:rPrChange w:id="4694" w:author="Tiffany Lin" w:date="2012-05-20T17:52:00Z">
                  <w:rPr>
                    <w:ins w:id="4695" w:author="Tiffany Lin" w:date="2012-05-19T19:38:00Z"/>
                    <w:rFonts w:ascii="Calibri" w:eastAsia="Times New Roman" w:hAnsi="Calibri" w:cs="Times New Roman"/>
                    <w:color w:val="000000"/>
                  </w:rPr>
                </w:rPrChange>
              </w:rPr>
            </w:pPr>
            <w:ins w:id="4696" w:author="Tiffany Lin" w:date="2012-05-19T19:38:00Z">
              <w:r w:rsidRPr="00A027A5">
                <w:rPr>
                  <w:rFonts w:ascii="Times New Roman" w:eastAsia="Times New Roman" w:hAnsi="Times New Roman" w:cs="Times New Roman"/>
                  <w:sz w:val="24"/>
                  <w:szCs w:val="24"/>
                  <w:rPrChange w:id="4697" w:author="Tiffany Lin" w:date="2012-05-20T17:52:00Z">
                    <w:rPr>
                      <w:rFonts w:ascii="Calibri" w:eastAsia="Times New Roman" w:hAnsi="Calibri" w:cs="Times New Roman"/>
                      <w:color w:val="000000"/>
                    </w:rPr>
                  </w:rPrChange>
                </w:rPr>
                <w:t>0.88</w:t>
              </w:r>
            </w:ins>
          </w:p>
        </w:tc>
        <w:tc>
          <w:tcPr>
            <w:tcW w:w="1080" w:type="dxa"/>
            <w:shd w:val="clear" w:color="auto" w:fill="auto"/>
            <w:noWrap/>
            <w:vAlign w:val="bottom"/>
            <w:hideMark/>
            <w:tcPrChange w:id="469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699" w:author="Tiffany Lin" w:date="2012-05-19T19:38:00Z"/>
                <w:rFonts w:ascii="Times New Roman" w:eastAsia="Times New Roman" w:hAnsi="Times New Roman" w:cs="Times New Roman"/>
                <w:sz w:val="24"/>
                <w:szCs w:val="24"/>
                <w:rPrChange w:id="4700" w:author="Tiffany Lin" w:date="2012-05-20T17:52:00Z">
                  <w:rPr>
                    <w:ins w:id="4701" w:author="Tiffany Lin" w:date="2012-05-19T19:38:00Z"/>
                    <w:rFonts w:ascii="Calibri" w:eastAsia="Times New Roman" w:hAnsi="Calibri" w:cs="Times New Roman"/>
                    <w:color w:val="000000"/>
                  </w:rPr>
                </w:rPrChange>
              </w:rPr>
            </w:pPr>
            <w:ins w:id="4702" w:author="Tiffany Lin" w:date="2012-05-19T19:38:00Z">
              <w:r w:rsidRPr="00A027A5">
                <w:rPr>
                  <w:rFonts w:ascii="Times New Roman" w:eastAsia="Times New Roman" w:hAnsi="Times New Roman" w:cs="Times New Roman"/>
                  <w:sz w:val="24"/>
                  <w:szCs w:val="24"/>
                  <w:rPrChange w:id="4703" w:author="Tiffany Lin" w:date="2012-05-20T17:52:00Z">
                    <w:rPr>
                      <w:rFonts w:ascii="Calibri" w:eastAsia="Times New Roman" w:hAnsi="Calibri" w:cs="Times New Roman"/>
                      <w:color w:val="000000"/>
                    </w:rPr>
                  </w:rPrChange>
                </w:rPr>
                <w:t>0.951</w:t>
              </w:r>
            </w:ins>
          </w:p>
        </w:tc>
        <w:tc>
          <w:tcPr>
            <w:tcW w:w="900" w:type="dxa"/>
            <w:shd w:val="clear" w:color="auto" w:fill="auto"/>
            <w:noWrap/>
            <w:vAlign w:val="bottom"/>
            <w:hideMark/>
            <w:tcPrChange w:id="470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05" w:author="Tiffany Lin" w:date="2012-05-19T19:38:00Z"/>
                <w:rFonts w:ascii="Times New Roman" w:eastAsia="Times New Roman" w:hAnsi="Times New Roman" w:cs="Times New Roman"/>
                <w:sz w:val="24"/>
                <w:szCs w:val="24"/>
                <w:rPrChange w:id="4706" w:author="Tiffany Lin" w:date="2012-05-20T17:52:00Z">
                  <w:rPr>
                    <w:ins w:id="4707" w:author="Tiffany Lin" w:date="2012-05-19T19:38:00Z"/>
                    <w:rFonts w:ascii="Calibri" w:eastAsia="Times New Roman" w:hAnsi="Calibri" w:cs="Times New Roman"/>
                    <w:color w:val="000000"/>
                  </w:rPr>
                </w:rPrChange>
              </w:rPr>
            </w:pPr>
            <w:ins w:id="4708" w:author="Tiffany Lin" w:date="2012-05-19T19:38:00Z">
              <w:r w:rsidRPr="00A027A5">
                <w:rPr>
                  <w:rFonts w:ascii="Times New Roman" w:eastAsia="Times New Roman" w:hAnsi="Times New Roman" w:cs="Times New Roman"/>
                  <w:sz w:val="24"/>
                  <w:szCs w:val="24"/>
                  <w:rPrChange w:id="4709" w:author="Tiffany Lin" w:date="2012-05-20T17:52:00Z">
                    <w:rPr>
                      <w:rFonts w:ascii="Calibri" w:eastAsia="Times New Roman" w:hAnsi="Calibri" w:cs="Times New Roman"/>
                      <w:color w:val="000000"/>
                    </w:rPr>
                  </w:rPrChange>
                </w:rPr>
                <w:t>0.071</w:t>
              </w:r>
            </w:ins>
          </w:p>
        </w:tc>
        <w:tc>
          <w:tcPr>
            <w:tcW w:w="990" w:type="dxa"/>
            <w:shd w:val="clear" w:color="auto" w:fill="auto"/>
            <w:noWrap/>
            <w:vAlign w:val="bottom"/>
            <w:hideMark/>
            <w:tcPrChange w:id="471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11" w:author="Tiffany Lin" w:date="2012-05-19T19:38:00Z"/>
                <w:rFonts w:ascii="Times New Roman" w:eastAsia="Times New Roman" w:hAnsi="Times New Roman" w:cs="Times New Roman"/>
                <w:sz w:val="24"/>
                <w:szCs w:val="24"/>
                <w:rPrChange w:id="4712" w:author="Tiffany Lin" w:date="2012-05-20T17:52:00Z">
                  <w:rPr>
                    <w:ins w:id="4713" w:author="Tiffany Lin" w:date="2012-05-19T19:38:00Z"/>
                    <w:rFonts w:ascii="Calibri" w:eastAsia="Times New Roman" w:hAnsi="Calibri" w:cs="Times New Roman"/>
                    <w:color w:val="000000"/>
                  </w:rPr>
                </w:rPrChange>
              </w:rPr>
            </w:pPr>
            <w:ins w:id="4714" w:author="Tiffany Lin" w:date="2012-05-19T19:38:00Z">
              <w:r w:rsidRPr="00A027A5">
                <w:rPr>
                  <w:rFonts w:ascii="Times New Roman" w:eastAsia="Times New Roman" w:hAnsi="Times New Roman" w:cs="Times New Roman"/>
                  <w:sz w:val="24"/>
                  <w:szCs w:val="24"/>
                  <w:rPrChange w:id="4715" w:author="Tiffany Lin" w:date="2012-05-20T17:52:00Z">
                    <w:rPr>
                      <w:rFonts w:ascii="Calibri" w:eastAsia="Times New Roman" w:hAnsi="Calibri" w:cs="Times New Roman"/>
                      <w:color w:val="000000"/>
                    </w:rPr>
                  </w:rPrChange>
                </w:rPr>
                <w:t>0.833333</w:t>
              </w:r>
            </w:ins>
          </w:p>
        </w:tc>
        <w:tc>
          <w:tcPr>
            <w:tcW w:w="990" w:type="dxa"/>
            <w:shd w:val="clear" w:color="auto" w:fill="auto"/>
            <w:noWrap/>
            <w:vAlign w:val="bottom"/>
            <w:hideMark/>
            <w:tcPrChange w:id="471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17" w:author="Tiffany Lin" w:date="2012-05-19T19:38:00Z"/>
                <w:rFonts w:ascii="Times New Roman" w:eastAsia="Times New Roman" w:hAnsi="Times New Roman" w:cs="Times New Roman"/>
                <w:sz w:val="24"/>
                <w:szCs w:val="24"/>
                <w:rPrChange w:id="4718" w:author="Tiffany Lin" w:date="2012-05-20T17:52:00Z">
                  <w:rPr>
                    <w:ins w:id="4719" w:author="Tiffany Lin" w:date="2012-05-19T19:38:00Z"/>
                    <w:rFonts w:ascii="Calibri" w:eastAsia="Times New Roman" w:hAnsi="Calibri" w:cs="Times New Roman"/>
                    <w:color w:val="000000"/>
                  </w:rPr>
                </w:rPrChange>
              </w:rPr>
            </w:pPr>
            <w:ins w:id="4720" w:author="Tiffany Lin" w:date="2012-05-19T19:38:00Z">
              <w:r w:rsidRPr="00A027A5">
                <w:rPr>
                  <w:rFonts w:ascii="Times New Roman" w:eastAsia="Times New Roman" w:hAnsi="Times New Roman" w:cs="Times New Roman"/>
                  <w:sz w:val="24"/>
                  <w:szCs w:val="24"/>
                  <w:rPrChange w:id="4721" w:author="Tiffany Lin" w:date="2012-05-20T17:52:00Z">
                    <w:rPr>
                      <w:rFonts w:ascii="Calibri" w:eastAsia="Times New Roman" w:hAnsi="Calibri" w:cs="Times New Roman"/>
                      <w:color w:val="000000"/>
                    </w:rPr>
                  </w:rPrChange>
                </w:rPr>
                <w:t>28</w:t>
              </w:r>
            </w:ins>
          </w:p>
        </w:tc>
        <w:tc>
          <w:tcPr>
            <w:tcW w:w="1080" w:type="dxa"/>
            <w:shd w:val="clear" w:color="auto" w:fill="auto"/>
            <w:noWrap/>
            <w:vAlign w:val="bottom"/>
            <w:hideMark/>
            <w:tcPrChange w:id="472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23" w:author="Tiffany Lin" w:date="2012-05-19T19:38:00Z"/>
                <w:rFonts w:ascii="Times New Roman" w:eastAsia="Times New Roman" w:hAnsi="Times New Roman" w:cs="Times New Roman"/>
                <w:sz w:val="24"/>
                <w:szCs w:val="24"/>
                <w:rPrChange w:id="4724" w:author="Tiffany Lin" w:date="2012-05-20T17:52:00Z">
                  <w:rPr>
                    <w:ins w:id="4725" w:author="Tiffany Lin" w:date="2012-05-19T19:38:00Z"/>
                    <w:rFonts w:ascii="Calibri" w:eastAsia="Times New Roman" w:hAnsi="Calibri" w:cs="Times New Roman"/>
                    <w:color w:val="000000"/>
                  </w:rPr>
                </w:rPrChange>
              </w:rPr>
            </w:pPr>
            <w:ins w:id="4726" w:author="Tiffany Lin" w:date="2012-05-19T19:38:00Z">
              <w:r w:rsidRPr="00A027A5">
                <w:rPr>
                  <w:rFonts w:ascii="Times New Roman" w:eastAsia="Times New Roman" w:hAnsi="Times New Roman" w:cs="Times New Roman"/>
                  <w:sz w:val="24"/>
                  <w:szCs w:val="24"/>
                  <w:rPrChange w:id="4727" w:author="Tiffany Lin" w:date="2012-05-20T17:52:00Z">
                    <w:rPr>
                      <w:rFonts w:ascii="Calibri" w:eastAsia="Times New Roman" w:hAnsi="Calibri" w:cs="Times New Roman"/>
                      <w:color w:val="000000"/>
                    </w:rPr>
                  </w:rPrChange>
                </w:rPr>
                <w:t>2017</w:t>
              </w:r>
            </w:ins>
          </w:p>
        </w:tc>
      </w:tr>
      <w:tr w:rsidR="00E55D97" w:rsidRPr="00A027A5" w:rsidTr="00E55D97">
        <w:trPr>
          <w:trHeight w:val="300"/>
          <w:ins w:id="4728" w:author="Tiffany Lin" w:date="2012-05-19T19:38:00Z"/>
          <w:trPrChange w:id="4729" w:author="Tiffany Lin" w:date="2012-05-20T21:44:00Z">
            <w:trPr>
              <w:trHeight w:val="300"/>
            </w:trPr>
          </w:trPrChange>
        </w:trPr>
        <w:tc>
          <w:tcPr>
            <w:tcW w:w="900" w:type="dxa"/>
            <w:shd w:val="clear" w:color="auto" w:fill="auto"/>
            <w:noWrap/>
            <w:vAlign w:val="bottom"/>
            <w:hideMark/>
            <w:tcPrChange w:id="473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31" w:author="Tiffany Lin" w:date="2012-05-19T19:38:00Z"/>
                <w:rFonts w:ascii="Times New Roman" w:eastAsia="Times New Roman" w:hAnsi="Times New Roman" w:cs="Times New Roman"/>
                <w:sz w:val="24"/>
                <w:szCs w:val="24"/>
                <w:rPrChange w:id="4732" w:author="Tiffany Lin" w:date="2012-05-20T17:52:00Z">
                  <w:rPr>
                    <w:ins w:id="4733" w:author="Tiffany Lin" w:date="2012-05-19T19:38:00Z"/>
                    <w:rFonts w:ascii="Calibri" w:eastAsia="Times New Roman" w:hAnsi="Calibri" w:cs="Times New Roman"/>
                    <w:color w:val="000000"/>
                  </w:rPr>
                </w:rPrChange>
              </w:rPr>
            </w:pPr>
            <w:ins w:id="4734" w:author="Tiffany Lin" w:date="2012-05-19T19:38:00Z">
              <w:r w:rsidRPr="00A027A5">
                <w:rPr>
                  <w:rFonts w:ascii="Times New Roman" w:eastAsia="Times New Roman" w:hAnsi="Times New Roman" w:cs="Times New Roman"/>
                  <w:sz w:val="24"/>
                  <w:szCs w:val="24"/>
                  <w:rPrChange w:id="4735" w:author="Tiffany Lin" w:date="2012-05-20T17:52:00Z">
                    <w:rPr>
                      <w:rFonts w:ascii="Calibri" w:eastAsia="Times New Roman" w:hAnsi="Calibri" w:cs="Times New Roman"/>
                      <w:color w:val="000000"/>
                    </w:rPr>
                  </w:rPrChange>
                </w:rPr>
                <w:t>19</w:t>
              </w:r>
            </w:ins>
          </w:p>
        </w:tc>
        <w:tc>
          <w:tcPr>
            <w:tcW w:w="990" w:type="dxa"/>
            <w:shd w:val="clear" w:color="auto" w:fill="auto"/>
            <w:noWrap/>
            <w:vAlign w:val="bottom"/>
            <w:hideMark/>
            <w:tcPrChange w:id="473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37" w:author="Tiffany Lin" w:date="2012-05-19T19:38:00Z"/>
                <w:rFonts w:ascii="Times New Roman" w:eastAsia="Times New Roman" w:hAnsi="Times New Roman" w:cs="Times New Roman"/>
                <w:sz w:val="24"/>
                <w:szCs w:val="24"/>
                <w:rPrChange w:id="4738" w:author="Tiffany Lin" w:date="2012-05-20T17:52:00Z">
                  <w:rPr>
                    <w:ins w:id="4739" w:author="Tiffany Lin" w:date="2012-05-19T19:38:00Z"/>
                    <w:rFonts w:ascii="Calibri" w:eastAsia="Times New Roman" w:hAnsi="Calibri" w:cs="Times New Roman"/>
                    <w:color w:val="000000"/>
                  </w:rPr>
                </w:rPrChange>
              </w:rPr>
            </w:pPr>
            <w:ins w:id="4740" w:author="Tiffany Lin" w:date="2012-05-19T19:38:00Z">
              <w:r w:rsidRPr="00A027A5">
                <w:rPr>
                  <w:rFonts w:ascii="Times New Roman" w:eastAsia="Times New Roman" w:hAnsi="Times New Roman" w:cs="Times New Roman"/>
                  <w:sz w:val="24"/>
                  <w:szCs w:val="24"/>
                  <w:rPrChange w:id="4741"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74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43" w:author="Tiffany Lin" w:date="2012-05-19T19:38:00Z"/>
                <w:rFonts w:ascii="Times New Roman" w:eastAsia="Times New Roman" w:hAnsi="Times New Roman" w:cs="Times New Roman"/>
                <w:sz w:val="24"/>
                <w:szCs w:val="24"/>
                <w:rPrChange w:id="4744" w:author="Tiffany Lin" w:date="2012-05-20T17:52:00Z">
                  <w:rPr>
                    <w:ins w:id="4745" w:author="Tiffany Lin" w:date="2012-05-19T19:38:00Z"/>
                    <w:rFonts w:ascii="Calibri" w:eastAsia="Times New Roman" w:hAnsi="Calibri" w:cs="Times New Roman"/>
                    <w:color w:val="000000"/>
                  </w:rPr>
                </w:rPrChange>
              </w:rPr>
            </w:pPr>
            <w:ins w:id="4746" w:author="Tiffany Lin" w:date="2012-05-19T19:38:00Z">
              <w:r w:rsidRPr="00A027A5">
                <w:rPr>
                  <w:rFonts w:ascii="Times New Roman" w:eastAsia="Times New Roman" w:hAnsi="Times New Roman" w:cs="Times New Roman"/>
                  <w:sz w:val="24"/>
                  <w:szCs w:val="24"/>
                  <w:rPrChange w:id="4747" w:author="Tiffany Lin" w:date="2012-05-20T17:52:00Z">
                    <w:rPr>
                      <w:rFonts w:ascii="Calibri" w:eastAsia="Times New Roman" w:hAnsi="Calibri" w:cs="Times New Roman"/>
                      <w:color w:val="000000"/>
                    </w:rPr>
                  </w:rPrChange>
                </w:rPr>
                <w:t>27</w:t>
              </w:r>
            </w:ins>
          </w:p>
        </w:tc>
        <w:tc>
          <w:tcPr>
            <w:tcW w:w="810" w:type="dxa"/>
            <w:shd w:val="clear" w:color="auto" w:fill="auto"/>
            <w:noWrap/>
            <w:vAlign w:val="bottom"/>
            <w:hideMark/>
            <w:tcPrChange w:id="474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49" w:author="Tiffany Lin" w:date="2012-05-19T19:38:00Z"/>
                <w:rFonts w:ascii="Times New Roman" w:eastAsia="Times New Roman" w:hAnsi="Times New Roman" w:cs="Times New Roman"/>
                <w:sz w:val="24"/>
                <w:szCs w:val="24"/>
                <w:rPrChange w:id="4750" w:author="Tiffany Lin" w:date="2012-05-20T17:52:00Z">
                  <w:rPr>
                    <w:ins w:id="4751" w:author="Tiffany Lin" w:date="2012-05-19T19:38:00Z"/>
                    <w:rFonts w:ascii="Calibri" w:eastAsia="Times New Roman" w:hAnsi="Calibri" w:cs="Times New Roman"/>
                    <w:color w:val="000000"/>
                  </w:rPr>
                </w:rPrChange>
              </w:rPr>
            </w:pPr>
            <w:ins w:id="4752" w:author="Tiffany Lin" w:date="2012-05-19T19:38:00Z">
              <w:r w:rsidRPr="00A027A5">
                <w:rPr>
                  <w:rFonts w:ascii="Times New Roman" w:eastAsia="Times New Roman" w:hAnsi="Times New Roman" w:cs="Times New Roman"/>
                  <w:sz w:val="24"/>
                  <w:szCs w:val="24"/>
                  <w:rPrChange w:id="4753" w:author="Tiffany Lin" w:date="2012-05-20T17:52:00Z">
                    <w:rPr>
                      <w:rFonts w:ascii="Calibri" w:eastAsia="Times New Roman" w:hAnsi="Calibri" w:cs="Times New Roman"/>
                      <w:color w:val="000000"/>
                    </w:rPr>
                  </w:rPrChange>
                </w:rPr>
                <w:t>0.549</w:t>
              </w:r>
            </w:ins>
          </w:p>
        </w:tc>
        <w:tc>
          <w:tcPr>
            <w:tcW w:w="1080" w:type="dxa"/>
            <w:shd w:val="clear" w:color="auto" w:fill="auto"/>
            <w:noWrap/>
            <w:vAlign w:val="bottom"/>
            <w:hideMark/>
            <w:tcPrChange w:id="475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755" w:author="Tiffany Lin" w:date="2012-05-19T19:38:00Z"/>
                <w:rFonts w:ascii="Times New Roman" w:eastAsia="Times New Roman" w:hAnsi="Times New Roman" w:cs="Times New Roman"/>
                <w:sz w:val="24"/>
                <w:szCs w:val="24"/>
                <w:rPrChange w:id="4756" w:author="Tiffany Lin" w:date="2012-05-20T17:52:00Z">
                  <w:rPr>
                    <w:ins w:id="4757" w:author="Tiffany Lin" w:date="2012-05-19T19:38:00Z"/>
                    <w:rFonts w:ascii="Calibri" w:eastAsia="Times New Roman" w:hAnsi="Calibri" w:cs="Times New Roman"/>
                    <w:color w:val="000000"/>
                  </w:rPr>
                </w:rPrChange>
              </w:rPr>
            </w:pPr>
            <w:ins w:id="4758" w:author="Tiffany Lin" w:date="2012-05-19T19:38:00Z">
              <w:r w:rsidRPr="00A027A5">
                <w:rPr>
                  <w:rFonts w:ascii="Times New Roman" w:eastAsia="Times New Roman" w:hAnsi="Times New Roman" w:cs="Times New Roman"/>
                  <w:sz w:val="24"/>
                  <w:szCs w:val="24"/>
                  <w:rPrChange w:id="4759" w:author="Tiffany Lin" w:date="2012-05-20T17:52:00Z">
                    <w:rPr>
                      <w:rFonts w:ascii="Calibri" w:eastAsia="Times New Roman" w:hAnsi="Calibri" w:cs="Times New Roman"/>
                      <w:color w:val="000000"/>
                    </w:rPr>
                  </w:rPrChange>
                </w:rPr>
                <w:t>0.542</w:t>
              </w:r>
            </w:ins>
          </w:p>
        </w:tc>
        <w:tc>
          <w:tcPr>
            <w:tcW w:w="900" w:type="dxa"/>
            <w:shd w:val="clear" w:color="auto" w:fill="auto"/>
            <w:noWrap/>
            <w:vAlign w:val="bottom"/>
            <w:hideMark/>
            <w:tcPrChange w:id="476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61" w:author="Tiffany Lin" w:date="2012-05-19T19:38:00Z"/>
                <w:rFonts w:ascii="Times New Roman" w:eastAsia="Times New Roman" w:hAnsi="Times New Roman" w:cs="Times New Roman"/>
                <w:sz w:val="24"/>
                <w:szCs w:val="24"/>
                <w:rPrChange w:id="4762" w:author="Tiffany Lin" w:date="2012-05-20T17:52:00Z">
                  <w:rPr>
                    <w:ins w:id="4763" w:author="Tiffany Lin" w:date="2012-05-19T19:38:00Z"/>
                    <w:rFonts w:ascii="Calibri" w:eastAsia="Times New Roman" w:hAnsi="Calibri" w:cs="Times New Roman"/>
                    <w:color w:val="000000"/>
                  </w:rPr>
                </w:rPrChange>
              </w:rPr>
            </w:pPr>
            <w:ins w:id="4764" w:author="Tiffany Lin" w:date="2012-05-19T19:38:00Z">
              <w:r w:rsidRPr="00A027A5">
                <w:rPr>
                  <w:rFonts w:ascii="Times New Roman" w:eastAsia="Times New Roman" w:hAnsi="Times New Roman" w:cs="Times New Roman"/>
                  <w:sz w:val="24"/>
                  <w:szCs w:val="24"/>
                  <w:rPrChange w:id="4765" w:author="Tiffany Lin" w:date="2012-05-20T17:52:00Z">
                    <w:rPr>
                      <w:rFonts w:ascii="Calibri" w:eastAsia="Times New Roman" w:hAnsi="Calibri" w:cs="Times New Roman"/>
                      <w:color w:val="000000"/>
                    </w:rPr>
                  </w:rPrChange>
                </w:rPr>
                <w:t>-0.007</w:t>
              </w:r>
            </w:ins>
          </w:p>
        </w:tc>
        <w:tc>
          <w:tcPr>
            <w:tcW w:w="990" w:type="dxa"/>
            <w:shd w:val="clear" w:color="auto" w:fill="auto"/>
            <w:noWrap/>
            <w:vAlign w:val="bottom"/>
            <w:hideMark/>
            <w:tcPrChange w:id="476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67" w:author="Tiffany Lin" w:date="2012-05-19T19:38:00Z"/>
                <w:rFonts w:ascii="Times New Roman" w:eastAsia="Times New Roman" w:hAnsi="Times New Roman" w:cs="Times New Roman"/>
                <w:sz w:val="24"/>
                <w:szCs w:val="24"/>
                <w:rPrChange w:id="4768" w:author="Tiffany Lin" w:date="2012-05-20T17:52:00Z">
                  <w:rPr>
                    <w:ins w:id="4769" w:author="Tiffany Lin" w:date="2012-05-19T19:38:00Z"/>
                    <w:rFonts w:ascii="Calibri" w:eastAsia="Times New Roman" w:hAnsi="Calibri" w:cs="Times New Roman"/>
                    <w:color w:val="000000"/>
                  </w:rPr>
                </w:rPrChange>
              </w:rPr>
            </w:pPr>
            <w:ins w:id="4770" w:author="Tiffany Lin" w:date="2012-05-19T19:38:00Z">
              <w:r w:rsidRPr="00A027A5">
                <w:rPr>
                  <w:rFonts w:ascii="Times New Roman" w:eastAsia="Times New Roman" w:hAnsi="Times New Roman" w:cs="Times New Roman"/>
                  <w:sz w:val="24"/>
                  <w:szCs w:val="24"/>
                  <w:rPrChange w:id="4771" w:author="Tiffany Lin" w:date="2012-05-20T17:52:00Z">
                    <w:rPr>
                      <w:rFonts w:ascii="Calibri" w:eastAsia="Times New Roman" w:hAnsi="Calibri" w:cs="Times New Roman"/>
                      <w:color w:val="000000"/>
                    </w:rPr>
                  </w:rPrChange>
                </w:rPr>
                <w:t>0.703704</w:t>
              </w:r>
            </w:ins>
          </w:p>
        </w:tc>
        <w:tc>
          <w:tcPr>
            <w:tcW w:w="990" w:type="dxa"/>
            <w:shd w:val="clear" w:color="auto" w:fill="auto"/>
            <w:noWrap/>
            <w:vAlign w:val="bottom"/>
            <w:hideMark/>
            <w:tcPrChange w:id="47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73" w:author="Tiffany Lin" w:date="2012-05-19T19:38:00Z"/>
                <w:rFonts w:ascii="Times New Roman" w:eastAsia="Times New Roman" w:hAnsi="Times New Roman" w:cs="Times New Roman"/>
                <w:sz w:val="24"/>
                <w:szCs w:val="24"/>
                <w:rPrChange w:id="4774" w:author="Tiffany Lin" w:date="2012-05-20T17:52:00Z">
                  <w:rPr>
                    <w:ins w:id="4775" w:author="Tiffany Lin" w:date="2012-05-19T19:38:00Z"/>
                    <w:rFonts w:ascii="Calibri" w:eastAsia="Times New Roman" w:hAnsi="Calibri" w:cs="Times New Roman"/>
                    <w:color w:val="000000"/>
                  </w:rPr>
                </w:rPrChange>
              </w:rPr>
            </w:pPr>
            <w:ins w:id="4776" w:author="Tiffany Lin" w:date="2012-05-19T19:38:00Z">
              <w:r w:rsidRPr="00A027A5">
                <w:rPr>
                  <w:rFonts w:ascii="Times New Roman" w:eastAsia="Times New Roman" w:hAnsi="Times New Roman" w:cs="Times New Roman"/>
                  <w:sz w:val="24"/>
                  <w:szCs w:val="24"/>
                  <w:rPrChange w:id="4777" w:author="Tiffany Lin" w:date="2012-05-20T17:52:00Z">
                    <w:rPr>
                      <w:rFonts w:ascii="Calibri" w:eastAsia="Times New Roman" w:hAnsi="Calibri" w:cs="Times New Roman"/>
                      <w:color w:val="000000"/>
                    </w:rPr>
                  </w:rPrChange>
                </w:rPr>
                <w:t>23</w:t>
              </w:r>
            </w:ins>
          </w:p>
        </w:tc>
        <w:tc>
          <w:tcPr>
            <w:tcW w:w="1080" w:type="dxa"/>
            <w:shd w:val="clear" w:color="auto" w:fill="auto"/>
            <w:noWrap/>
            <w:vAlign w:val="bottom"/>
            <w:hideMark/>
            <w:tcPrChange w:id="47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79" w:author="Tiffany Lin" w:date="2012-05-19T19:38:00Z"/>
                <w:rFonts w:ascii="Times New Roman" w:eastAsia="Times New Roman" w:hAnsi="Times New Roman" w:cs="Times New Roman"/>
                <w:sz w:val="24"/>
                <w:szCs w:val="24"/>
                <w:rPrChange w:id="4780" w:author="Tiffany Lin" w:date="2012-05-20T17:52:00Z">
                  <w:rPr>
                    <w:ins w:id="4781" w:author="Tiffany Lin" w:date="2012-05-19T19:38:00Z"/>
                    <w:rFonts w:ascii="Calibri" w:eastAsia="Times New Roman" w:hAnsi="Calibri" w:cs="Times New Roman"/>
                    <w:color w:val="000000"/>
                  </w:rPr>
                </w:rPrChange>
              </w:rPr>
            </w:pPr>
            <w:ins w:id="4782" w:author="Tiffany Lin" w:date="2012-05-19T19:38:00Z">
              <w:r w:rsidRPr="00A027A5">
                <w:rPr>
                  <w:rFonts w:ascii="Times New Roman" w:eastAsia="Times New Roman" w:hAnsi="Times New Roman" w:cs="Times New Roman"/>
                  <w:sz w:val="24"/>
                  <w:szCs w:val="24"/>
                  <w:rPrChange w:id="4783" w:author="Tiffany Lin" w:date="2012-05-20T17:52:00Z">
                    <w:rPr>
                      <w:rFonts w:ascii="Calibri" w:eastAsia="Times New Roman" w:hAnsi="Calibri" w:cs="Times New Roman"/>
                      <w:color w:val="000000"/>
                    </w:rPr>
                  </w:rPrChange>
                </w:rPr>
                <w:t>745</w:t>
              </w:r>
            </w:ins>
          </w:p>
        </w:tc>
      </w:tr>
      <w:tr w:rsidR="00E55D97" w:rsidRPr="00A027A5" w:rsidTr="00E55D97">
        <w:trPr>
          <w:trHeight w:val="300"/>
          <w:ins w:id="4784" w:author="Tiffany Lin" w:date="2012-05-19T19:38:00Z"/>
          <w:trPrChange w:id="4785" w:author="Tiffany Lin" w:date="2012-05-20T21:44:00Z">
            <w:trPr>
              <w:trHeight w:val="300"/>
            </w:trPr>
          </w:trPrChange>
        </w:trPr>
        <w:tc>
          <w:tcPr>
            <w:tcW w:w="900" w:type="dxa"/>
            <w:shd w:val="clear" w:color="auto" w:fill="auto"/>
            <w:noWrap/>
            <w:vAlign w:val="bottom"/>
            <w:hideMark/>
            <w:tcPrChange w:id="478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87" w:author="Tiffany Lin" w:date="2012-05-19T19:38:00Z"/>
                <w:rFonts w:ascii="Times New Roman" w:eastAsia="Times New Roman" w:hAnsi="Times New Roman" w:cs="Times New Roman"/>
                <w:sz w:val="24"/>
                <w:szCs w:val="24"/>
                <w:rPrChange w:id="4788" w:author="Tiffany Lin" w:date="2012-05-20T17:52:00Z">
                  <w:rPr>
                    <w:ins w:id="4789" w:author="Tiffany Lin" w:date="2012-05-19T19:38:00Z"/>
                    <w:rFonts w:ascii="Calibri" w:eastAsia="Times New Roman" w:hAnsi="Calibri" w:cs="Times New Roman"/>
                    <w:color w:val="000000"/>
                  </w:rPr>
                </w:rPrChange>
              </w:rPr>
            </w:pPr>
            <w:ins w:id="4790" w:author="Tiffany Lin" w:date="2012-05-19T19:38:00Z">
              <w:r w:rsidRPr="00A027A5">
                <w:rPr>
                  <w:rFonts w:ascii="Times New Roman" w:eastAsia="Times New Roman" w:hAnsi="Times New Roman" w:cs="Times New Roman"/>
                  <w:sz w:val="24"/>
                  <w:szCs w:val="24"/>
                  <w:rPrChange w:id="4791" w:author="Tiffany Lin" w:date="2012-05-20T17:52:00Z">
                    <w:rPr>
                      <w:rFonts w:ascii="Calibri" w:eastAsia="Times New Roman" w:hAnsi="Calibri" w:cs="Times New Roman"/>
                      <w:color w:val="000000"/>
                    </w:rPr>
                  </w:rPrChange>
                </w:rPr>
                <w:t>26</w:t>
              </w:r>
            </w:ins>
          </w:p>
        </w:tc>
        <w:tc>
          <w:tcPr>
            <w:tcW w:w="990" w:type="dxa"/>
            <w:shd w:val="clear" w:color="auto" w:fill="auto"/>
            <w:noWrap/>
            <w:vAlign w:val="bottom"/>
            <w:hideMark/>
            <w:tcPrChange w:id="479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793" w:author="Tiffany Lin" w:date="2012-05-19T19:38:00Z"/>
                <w:rFonts w:ascii="Times New Roman" w:eastAsia="Times New Roman" w:hAnsi="Times New Roman" w:cs="Times New Roman"/>
                <w:sz w:val="24"/>
                <w:szCs w:val="24"/>
                <w:rPrChange w:id="4794" w:author="Tiffany Lin" w:date="2012-05-20T17:52:00Z">
                  <w:rPr>
                    <w:ins w:id="4795" w:author="Tiffany Lin" w:date="2012-05-19T19:38:00Z"/>
                    <w:rFonts w:ascii="Calibri" w:eastAsia="Times New Roman" w:hAnsi="Calibri" w:cs="Times New Roman"/>
                    <w:color w:val="000000"/>
                  </w:rPr>
                </w:rPrChange>
              </w:rPr>
            </w:pPr>
            <w:ins w:id="4796" w:author="Tiffany Lin" w:date="2012-05-19T19:38:00Z">
              <w:r w:rsidRPr="00A027A5">
                <w:rPr>
                  <w:rFonts w:ascii="Times New Roman" w:eastAsia="Times New Roman" w:hAnsi="Times New Roman" w:cs="Times New Roman"/>
                  <w:sz w:val="24"/>
                  <w:szCs w:val="24"/>
                  <w:rPrChange w:id="4797" w:author="Tiffany Lin" w:date="2012-05-20T17:52:00Z">
                    <w:rPr>
                      <w:rFonts w:ascii="Calibri" w:eastAsia="Times New Roman" w:hAnsi="Calibri" w:cs="Times New Roman"/>
                      <w:color w:val="000000"/>
                    </w:rPr>
                  </w:rPrChange>
                </w:rPr>
                <w:t>9</w:t>
              </w:r>
            </w:ins>
          </w:p>
        </w:tc>
        <w:tc>
          <w:tcPr>
            <w:tcW w:w="900" w:type="dxa"/>
            <w:shd w:val="clear" w:color="auto" w:fill="auto"/>
            <w:noWrap/>
            <w:vAlign w:val="bottom"/>
            <w:hideMark/>
            <w:tcPrChange w:id="479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799" w:author="Tiffany Lin" w:date="2012-05-19T19:38:00Z"/>
                <w:rFonts w:ascii="Times New Roman" w:eastAsia="Times New Roman" w:hAnsi="Times New Roman" w:cs="Times New Roman"/>
                <w:sz w:val="24"/>
                <w:szCs w:val="24"/>
                <w:rPrChange w:id="4800" w:author="Tiffany Lin" w:date="2012-05-20T17:52:00Z">
                  <w:rPr>
                    <w:ins w:id="4801" w:author="Tiffany Lin" w:date="2012-05-19T19:38:00Z"/>
                    <w:rFonts w:ascii="Calibri" w:eastAsia="Times New Roman" w:hAnsi="Calibri" w:cs="Times New Roman"/>
                    <w:color w:val="000000"/>
                  </w:rPr>
                </w:rPrChange>
              </w:rPr>
            </w:pPr>
            <w:ins w:id="4802" w:author="Tiffany Lin" w:date="2012-05-19T19:38:00Z">
              <w:r w:rsidRPr="00A027A5">
                <w:rPr>
                  <w:rFonts w:ascii="Times New Roman" w:eastAsia="Times New Roman" w:hAnsi="Times New Roman" w:cs="Times New Roman"/>
                  <w:sz w:val="24"/>
                  <w:szCs w:val="24"/>
                  <w:rPrChange w:id="4803" w:author="Tiffany Lin" w:date="2012-05-20T17:52:00Z">
                    <w:rPr>
                      <w:rFonts w:ascii="Calibri" w:eastAsia="Times New Roman" w:hAnsi="Calibri" w:cs="Times New Roman"/>
                      <w:color w:val="000000"/>
                    </w:rPr>
                  </w:rPrChange>
                </w:rPr>
                <w:t>31</w:t>
              </w:r>
            </w:ins>
          </w:p>
        </w:tc>
        <w:tc>
          <w:tcPr>
            <w:tcW w:w="810" w:type="dxa"/>
            <w:shd w:val="clear" w:color="auto" w:fill="auto"/>
            <w:noWrap/>
            <w:vAlign w:val="bottom"/>
            <w:hideMark/>
            <w:tcPrChange w:id="480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05" w:author="Tiffany Lin" w:date="2012-05-19T19:38:00Z"/>
                <w:rFonts w:ascii="Times New Roman" w:eastAsia="Times New Roman" w:hAnsi="Times New Roman" w:cs="Times New Roman"/>
                <w:sz w:val="24"/>
                <w:szCs w:val="24"/>
                <w:rPrChange w:id="4806" w:author="Tiffany Lin" w:date="2012-05-20T17:52:00Z">
                  <w:rPr>
                    <w:ins w:id="4807" w:author="Tiffany Lin" w:date="2012-05-19T19:38:00Z"/>
                    <w:rFonts w:ascii="Calibri" w:eastAsia="Times New Roman" w:hAnsi="Calibri" w:cs="Times New Roman"/>
                    <w:color w:val="000000"/>
                  </w:rPr>
                </w:rPrChange>
              </w:rPr>
            </w:pPr>
            <w:ins w:id="4808" w:author="Tiffany Lin" w:date="2012-05-19T19:38:00Z">
              <w:r w:rsidRPr="00A027A5">
                <w:rPr>
                  <w:rFonts w:ascii="Times New Roman" w:eastAsia="Times New Roman" w:hAnsi="Times New Roman" w:cs="Times New Roman"/>
                  <w:sz w:val="24"/>
                  <w:szCs w:val="24"/>
                  <w:rPrChange w:id="4809" w:author="Tiffany Lin" w:date="2012-05-20T17:52:00Z">
                    <w:rPr>
                      <w:rFonts w:ascii="Calibri" w:eastAsia="Times New Roman" w:hAnsi="Calibri" w:cs="Times New Roman"/>
                      <w:color w:val="000000"/>
                    </w:rPr>
                  </w:rPrChange>
                </w:rPr>
                <w:t>0.524</w:t>
              </w:r>
            </w:ins>
          </w:p>
        </w:tc>
        <w:tc>
          <w:tcPr>
            <w:tcW w:w="1080" w:type="dxa"/>
            <w:shd w:val="clear" w:color="auto" w:fill="auto"/>
            <w:noWrap/>
            <w:vAlign w:val="bottom"/>
            <w:hideMark/>
            <w:tcPrChange w:id="481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811" w:author="Tiffany Lin" w:date="2012-05-19T19:38:00Z"/>
                <w:rFonts w:ascii="Times New Roman" w:eastAsia="Times New Roman" w:hAnsi="Times New Roman" w:cs="Times New Roman"/>
                <w:sz w:val="24"/>
                <w:szCs w:val="24"/>
                <w:rPrChange w:id="4812" w:author="Tiffany Lin" w:date="2012-05-20T17:52:00Z">
                  <w:rPr>
                    <w:ins w:id="4813" w:author="Tiffany Lin" w:date="2012-05-19T19:38:00Z"/>
                    <w:rFonts w:ascii="Calibri" w:eastAsia="Times New Roman" w:hAnsi="Calibri" w:cs="Times New Roman"/>
                    <w:color w:val="000000"/>
                  </w:rPr>
                </w:rPrChange>
              </w:rPr>
            </w:pPr>
            <w:ins w:id="4814" w:author="Tiffany Lin" w:date="2012-05-19T19:38:00Z">
              <w:r w:rsidRPr="00A027A5">
                <w:rPr>
                  <w:rFonts w:ascii="Times New Roman" w:eastAsia="Times New Roman" w:hAnsi="Times New Roman" w:cs="Times New Roman"/>
                  <w:sz w:val="24"/>
                  <w:szCs w:val="24"/>
                  <w:rPrChange w:id="4815" w:author="Tiffany Lin" w:date="2012-05-20T17:52:00Z">
                    <w:rPr>
                      <w:rFonts w:ascii="Calibri" w:eastAsia="Times New Roman" w:hAnsi="Calibri" w:cs="Times New Roman"/>
                      <w:color w:val="000000"/>
                    </w:rPr>
                  </w:rPrChange>
                </w:rPr>
                <w:t>0.571</w:t>
              </w:r>
            </w:ins>
          </w:p>
        </w:tc>
        <w:tc>
          <w:tcPr>
            <w:tcW w:w="900" w:type="dxa"/>
            <w:shd w:val="clear" w:color="auto" w:fill="auto"/>
            <w:noWrap/>
            <w:vAlign w:val="bottom"/>
            <w:hideMark/>
            <w:tcPrChange w:id="481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17" w:author="Tiffany Lin" w:date="2012-05-19T19:38:00Z"/>
                <w:rFonts w:ascii="Times New Roman" w:eastAsia="Times New Roman" w:hAnsi="Times New Roman" w:cs="Times New Roman"/>
                <w:sz w:val="24"/>
                <w:szCs w:val="24"/>
                <w:rPrChange w:id="4818" w:author="Tiffany Lin" w:date="2012-05-20T17:52:00Z">
                  <w:rPr>
                    <w:ins w:id="4819" w:author="Tiffany Lin" w:date="2012-05-19T19:38:00Z"/>
                    <w:rFonts w:ascii="Calibri" w:eastAsia="Times New Roman" w:hAnsi="Calibri" w:cs="Times New Roman"/>
                    <w:color w:val="000000"/>
                  </w:rPr>
                </w:rPrChange>
              </w:rPr>
            </w:pPr>
            <w:ins w:id="4820" w:author="Tiffany Lin" w:date="2012-05-19T19:38:00Z">
              <w:r w:rsidRPr="00A027A5">
                <w:rPr>
                  <w:rFonts w:ascii="Times New Roman" w:eastAsia="Times New Roman" w:hAnsi="Times New Roman" w:cs="Times New Roman"/>
                  <w:sz w:val="24"/>
                  <w:szCs w:val="24"/>
                  <w:rPrChange w:id="4821" w:author="Tiffany Lin" w:date="2012-05-20T17:52:00Z">
                    <w:rPr>
                      <w:rFonts w:ascii="Calibri" w:eastAsia="Times New Roman" w:hAnsi="Calibri" w:cs="Times New Roman"/>
                      <w:color w:val="000000"/>
                    </w:rPr>
                  </w:rPrChange>
                </w:rPr>
                <w:t>0.047</w:t>
              </w:r>
            </w:ins>
          </w:p>
        </w:tc>
        <w:tc>
          <w:tcPr>
            <w:tcW w:w="990" w:type="dxa"/>
            <w:shd w:val="clear" w:color="auto" w:fill="auto"/>
            <w:noWrap/>
            <w:vAlign w:val="bottom"/>
            <w:hideMark/>
            <w:tcPrChange w:id="482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23" w:author="Tiffany Lin" w:date="2012-05-19T19:38:00Z"/>
                <w:rFonts w:ascii="Times New Roman" w:eastAsia="Times New Roman" w:hAnsi="Times New Roman" w:cs="Times New Roman"/>
                <w:sz w:val="24"/>
                <w:szCs w:val="24"/>
                <w:rPrChange w:id="4824" w:author="Tiffany Lin" w:date="2012-05-20T17:52:00Z">
                  <w:rPr>
                    <w:ins w:id="4825" w:author="Tiffany Lin" w:date="2012-05-19T19:38:00Z"/>
                    <w:rFonts w:ascii="Calibri" w:eastAsia="Times New Roman" w:hAnsi="Calibri" w:cs="Times New Roman"/>
                    <w:color w:val="000000"/>
                  </w:rPr>
                </w:rPrChange>
              </w:rPr>
            </w:pPr>
            <w:ins w:id="4826" w:author="Tiffany Lin" w:date="2012-05-19T19:38:00Z">
              <w:r w:rsidRPr="00A027A5">
                <w:rPr>
                  <w:rFonts w:ascii="Times New Roman" w:eastAsia="Times New Roman" w:hAnsi="Times New Roman" w:cs="Times New Roman"/>
                  <w:sz w:val="24"/>
                  <w:szCs w:val="24"/>
                  <w:rPrChange w:id="4827" w:author="Tiffany Lin" w:date="2012-05-20T17:52:00Z">
                    <w:rPr>
                      <w:rFonts w:ascii="Calibri" w:eastAsia="Times New Roman" w:hAnsi="Calibri" w:cs="Times New Roman"/>
                      <w:color w:val="000000"/>
                    </w:rPr>
                  </w:rPrChange>
                </w:rPr>
                <w:t>0.83871</w:t>
              </w:r>
            </w:ins>
          </w:p>
        </w:tc>
        <w:tc>
          <w:tcPr>
            <w:tcW w:w="990" w:type="dxa"/>
            <w:shd w:val="clear" w:color="auto" w:fill="auto"/>
            <w:noWrap/>
            <w:vAlign w:val="bottom"/>
            <w:hideMark/>
            <w:tcPrChange w:id="48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29" w:author="Tiffany Lin" w:date="2012-05-19T19:38:00Z"/>
                <w:rFonts w:ascii="Times New Roman" w:eastAsia="Times New Roman" w:hAnsi="Times New Roman" w:cs="Times New Roman"/>
                <w:sz w:val="24"/>
                <w:szCs w:val="24"/>
                <w:rPrChange w:id="4830" w:author="Tiffany Lin" w:date="2012-05-20T17:52:00Z">
                  <w:rPr>
                    <w:ins w:id="4831" w:author="Tiffany Lin" w:date="2012-05-19T19:38:00Z"/>
                    <w:rFonts w:ascii="Calibri" w:eastAsia="Times New Roman" w:hAnsi="Calibri" w:cs="Times New Roman"/>
                    <w:color w:val="000000"/>
                  </w:rPr>
                </w:rPrChange>
              </w:rPr>
            </w:pPr>
            <w:ins w:id="4832" w:author="Tiffany Lin" w:date="2012-05-19T19:38:00Z">
              <w:r w:rsidRPr="00A027A5">
                <w:rPr>
                  <w:rFonts w:ascii="Times New Roman" w:eastAsia="Times New Roman" w:hAnsi="Times New Roman" w:cs="Times New Roman"/>
                  <w:sz w:val="24"/>
                  <w:szCs w:val="24"/>
                  <w:rPrChange w:id="4833" w:author="Tiffany Lin" w:date="2012-05-20T17:52:00Z">
                    <w:rPr>
                      <w:rFonts w:ascii="Calibri" w:eastAsia="Times New Roman" w:hAnsi="Calibri" w:cs="Times New Roman"/>
                      <w:color w:val="000000"/>
                    </w:rPr>
                  </w:rPrChange>
                </w:rPr>
                <w:t>216</w:t>
              </w:r>
            </w:ins>
          </w:p>
        </w:tc>
        <w:tc>
          <w:tcPr>
            <w:tcW w:w="1080" w:type="dxa"/>
            <w:shd w:val="clear" w:color="auto" w:fill="auto"/>
            <w:noWrap/>
            <w:vAlign w:val="bottom"/>
            <w:hideMark/>
            <w:tcPrChange w:id="48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35" w:author="Tiffany Lin" w:date="2012-05-19T19:38:00Z"/>
                <w:rFonts w:ascii="Times New Roman" w:eastAsia="Times New Roman" w:hAnsi="Times New Roman" w:cs="Times New Roman"/>
                <w:sz w:val="24"/>
                <w:szCs w:val="24"/>
                <w:rPrChange w:id="4836" w:author="Tiffany Lin" w:date="2012-05-20T17:52:00Z">
                  <w:rPr>
                    <w:ins w:id="4837" w:author="Tiffany Lin" w:date="2012-05-19T19:38:00Z"/>
                    <w:rFonts w:ascii="Calibri" w:eastAsia="Times New Roman" w:hAnsi="Calibri" w:cs="Times New Roman"/>
                    <w:color w:val="000000"/>
                  </w:rPr>
                </w:rPrChange>
              </w:rPr>
            </w:pPr>
            <w:ins w:id="4838" w:author="Tiffany Lin" w:date="2012-05-19T19:38:00Z">
              <w:r w:rsidRPr="00A027A5">
                <w:rPr>
                  <w:rFonts w:ascii="Times New Roman" w:eastAsia="Times New Roman" w:hAnsi="Times New Roman" w:cs="Times New Roman"/>
                  <w:sz w:val="24"/>
                  <w:szCs w:val="24"/>
                  <w:rPrChange w:id="4839" w:author="Tiffany Lin" w:date="2012-05-20T17:52:00Z">
                    <w:rPr>
                      <w:rFonts w:ascii="Calibri" w:eastAsia="Times New Roman" w:hAnsi="Calibri" w:cs="Times New Roman"/>
                      <w:color w:val="000000"/>
                    </w:rPr>
                  </w:rPrChange>
                </w:rPr>
                <w:t>9</w:t>
              </w:r>
            </w:ins>
          </w:p>
        </w:tc>
      </w:tr>
      <w:tr w:rsidR="00E55D97" w:rsidRPr="00A027A5" w:rsidTr="00E55D97">
        <w:trPr>
          <w:trHeight w:val="300"/>
          <w:ins w:id="4840" w:author="Tiffany Lin" w:date="2012-05-19T19:38:00Z"/>
          <w:trPrChange w:id="4841" w:author="Tiffany Lin" w:date="2012-05-20T21:44:00Z">
            <w:trPr>
              <w:trHeight w:val="300"/>
            </w:trPr>
          </w:trPrChange>
        </w:trPr>
        <w:tc>
          <w:tcPr>
            <w:tcW w:w="900" w:type="dxa"/>
            <w:shd w:val="clear" w:color="auto" w:fill="auto"/>
            <w:noWrap/>
            <w:vAlign w:val="bottom"/>
            <w:hideMark/>
            <w:tcPrChange w:id="484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43" w:author="Tiffany Lin" w:date="2012-05-19T19:38:00Z"/>
                <w:rFonts w:ascii="Times New Roman" w:eastAsia="Times New Roman" w:hAnsi="Times New Roman" w:cs="Times New Roman"/>
                <w:sz w:val="24"/>
                <w:szCs w:val="24"/>
                <w:rPrChange w:id="4844" w:author="Tiffany Lin" w:date="2012-05-20T17:52:00Z">
                  <w:rPr>
                    <w:ins w:id="4845" w:author="Tiffany Lin" w:date="2012-05-19T19:38:00Z"/>
                    <w:rFonts w:ascii="Calibri" w:eastAsia="Times New Roman" w:hAnsi="Calibri" w:cs="Times New Roman"/>
                    <w:color w:val="000000"/>
                  </w:rPr>
                </w:rPrChange>
              </w:rPr>
            </w:pPr>
            <w:ins w:id="4846" w:author="Tiffany Lin" w:date="2012-05-19T19:38:00Z">
              <w:r w:rsidRPr="00A027A5">
                <w:rPr>
                  <w:rFonts w:ascii="Times New Roman" w:eastAsia="Times New Roman" w:hAnsi="Times New Roman" w:cs="Times New Roman"/>
                  <w:sz w:val="24"/>
                  <w:szCs w:val="24"/>
                  <w:rPrChange w:id="4847" w:author="Tiffany Lin" w:date="2012-05-20T17:52:00Z">
                    <w:rPr>
                      <w:rFonts w:ascii="Calibri" w:eastAsia="Times New Roman" w:hAnsi="Calibri" w:cs="Times New Roman"/>
                      <w:color w:val="000000"/>
                    </w:rPr>
                  </w:rPrChange>
                </w:rPr>
                <w:t>18</w:t>
              </w:r>
            </w:ins>
          </w:p>
        </w:tc>
        <w:tc>
          <w:tcPr>
            <w:tcW w:w="990" w:type="dxa"/>
            <w:shd w:val="clear" w:color="auto" w:fill="auto"/>
            <w:noWrap/>
            <w:vAlign w:val="bottom"/>
            <w:hideMark/>
            <w:tcPrChange w:id="484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49" w:author="Tiffany Lin" w:date="2012-05-19T19:38:00Z"/>
                <w:rFonts w:ascii="Times New Roman" w:eastAsia="Times New Roman" w:hAnsi="Times New Roman" w:cs="Times New Roman"/>
                <w:sz w:val="24"/>
                <w:szCs w:val="24"/>
                <w:rPrChange w:id="4850" w:author="Tiffany Lin" w:date="2012-05-20T17:52:00Z">
                  <w:rPr>
                    <w:ins w:id="4851" w:author="Tiffany Lin" w:date="2012-05-19T19:38:00Z"/>
                    <w:rFonts w:ascii="Calibri" w:eastAsia="Times New Roman" w:hAnsi="Calibri" w:cs="Times New Roman"/>
                    <w:color w:val="000000"/>
                  </w:rPr>
                </w:rPrChange>
              </w:rPr>
            </w:pPr>
            <w:ins w:id="4852" w:author="Tiffany Lin" w:date="2012-05-19T19:38:00Z">
              <w:r w:rsidRPr="00A027A5">
                <w:rPr>
                  <w:rFonts w:ascii="Times New Roman" w:eastAsia="Times New Roman" w:hAnsi="Times New Roman" w:cs="Times New Roman"/>
                  <w:sz w:val="24"/>
                  <w:szCs w:val="24"/>
                  <w:rPrChange w:id="4853"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485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55" w:author="Tiffany Lin" w:date="2012-05-19T19:38:00Z"/>
                <w:rFonts w:ascii="Times New Roman" w:eastAsia="Times New Roman" w:hAnsi="Times New Roman" w:cs="Times New Roman"/>
                <w:sz w:val="24"/>
                <w:szCs w:val="24"/>
                <w:rPrChange w:id="4856" w:author="Tiffany Lin" w:date="2012-05-20T17:52:00Z">
                  <w:rPr>
                    <w:ins w:id="4857" w:author="Tiffany Lin" w:date="2012-05-19T19:38:00Z"/>
                    <w:rFonts w:ascii="Calibri" w:eastAsia="Times New Roman" w:hAnsi="Calibri" w:cs="Times New Roman"/>
                    <w:color w:val="000000"/>
                  </w:rPr>
                </w:rPrChange>
              </w:rPr>
            </w:pPr>
            <w:ins w:id="4858" w:author="Tiffany Lin" w:date="2012-05-19T19:38:00Z">
              <w:r w:rsidRPr="00A027A5">
                <w:rPr>
                  <w:rFonts w:ascii="Times New Roman" w:eastAsia="Times New Roman" w:hAnsi="Times New Roman" w:cs="Times New Roman"/>
                  <w:sz w:val="24"/>
                  <w:szCs w:val="24"/>
                  <w:rPrChange w:id="4859" w:author="Tiffany Lin" w:date="2012-05-20T17:52:00Z">
                    <w:rPr>
                      <w:rFonts w:ascii="Calibri" w:eastAsia="Times New Roman" w:hAnsi="Calibri" w:cs="Times New Roman"/>
                      <w:color w:val="000000"/>
                    </w:rPr>
                  </w:rPrChange>
                </w:rPr>
                <w:t>35</w:t>
              </w:r>
            </w:ins>
          </w:p>
        </w:tc>
        <w:tc>
          <w:tcPr>
            <w:tcW w:w="810" w:type="dxa"/>
            <w:shd w:val="clear" w:color="auto" w:fill="auto"/>
            <w:noWrap/>
            <w:vAlign w:val="bottom"/>
            <w:hideMark/>
            <w:tcPrChange w:id="486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61" w:author="Tiffany Lin" w:date="2012-05-19T19:38:00Z"/>
                <w:rFonts w:ascii="Times New Roman" w:eastAsia="Times New Roman" w:hAnsi="Times New Roman" w:cs="Times New Roman"/>
                <w:sz w:val="24"/>
                <w:szCs w:val="24"/>
                <w:rPrChange w:id="4862" w:author="Tiffany Lin" w:date="2012-05-20T17:52:00Z">
                  <w:rPr>
                    <w:ins w:id="4863" w:author="Tiffany Lin" w:date="2012-05-19T19:38:00Z"/>
                    <w:rFonts w:ascii="Calibri" w:eastAsia="Times New Roman" w:hAnsi="Calibri" w:cs="Times New Roman"/>
                    <w:color w:val="000000"/>
                  </w:rPr>
                </w:rPrChange>
              </w:rPr>
            </w:pPr>
            <w:ins w:id="4864" w:author="Tiffany Lin" w:date="2012-05-19T19:38:00Z">
              <w:r w:rsidRPr="00A027A5">
                <w:rPr>
                  <w:rFonts w:ascii="Times New Roman" w:eastAsia="Times New Roman" w:hAnsi="Times New Roman" w:cs="Times New Roman"/>
                  <w:sz w:val="24"/>
                  <w:szCs w:val="24"/>
                  <w:rPrChange w:id="4865" w:author="Tiffany Lin" w:date="2012-05-20T17:52:00Z">
                    <w:rPr>
                      <w:rFonts w:ascii="Calibri" w:eastAsia="Times New Roman" w:hAnsi="Calibri" w:cs="Times New Roman"/>
                      <w:color w:val="000000"/>
                    </w:rPr>
                  </w:rPrChange>
                </w:rPr>
                <w:t>0.6</w:t>
              </w:r>
            </w:ins>
          </w:p>
        </w:tc>
        <w:tc>
          <w:tcPr>
            <w:tcW w:w="1080" w:type="dxa"/>
            <w:shd w:val="clear" w:color="auto" w:fill="auto"/>
            <w:noWrap/>
            <w:vAlign w:val="bottom"/>
            <w:hideMark/>
            <w:tcPrChange w:id="486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867" w:author="Tiffany Lin" w:date="2012-05-19T19:38:00Z"/>
                <w:rFonts w:ascii="Times New Roman" w:eastAsia="Times New Roman" w:hAnsi="Times New Roman" w:cs="Times New Roman"/>
                <w:sz w:val="24"/>
                <w:szCs w:val="24"/>
                <w:rPrChange w:id="4868" w:author="Tiffany Lin" w:date="2012-05-20T17:52:00Z">
                  <w:rPr>
                    <w:ins w:id="4869" w:author="Tiffany Lin" w:date="2012-05-19T19:38:00Z"/>
                    <w:rFonts w:ascii="Calibri" w:eastAsia="Times New Roman" w:hAnsi="Calibri" w:cs="Times New Roman"/>
                    <w:color w:val="000000"/>
                  </w:rPr>
                </w:rPrChange>
              </w:rPr>
            </w:pPr>
            <w:ins w:id="4870" w:author="Tiffany Lin" w:date="2012-05-19T19:38:00Z">
              <w:r w:rsidRPr="00A027A5">
                <w:rPr>
                  <w:rFonts w:ascii="Times New Roman" w:eastAsia="Times New Roman" w:hAnsi="Times New Roman" w:cs="Times New Roman"/>
                  <w:sz w:val="24"/>
                  <w:szCs w:val="24"/>
                  <w:rPrChange w:id="4871" w:author="Tiffany Lin" w:date="2012-05-20T17:52:00Z">
                    <w:rPr>
                      <w:rFonts w:ascii="Calibri" w:eastAsia="Times New Roman" w:hAnsi="Calibri" w:cs="Times New Roman"/>
                      <w:color w:val="000000"/>
                    </w:rPr>
                  </w:rPrChange>
                </w:rPr>
                <w:t>0.988</w:t>
              </w:r>
            </w:ins>
          </w:p>
        </w:tc>
        <w:tc>
          <w:tcPr>
            <w:tcW w:w="900" w:type="dxa"/>
            <w:shd w:val="clear" w:color="auto" w:fill="auto"/>
            <w:noWrap/>
            <w:vAlign w:val="bottom"/>
            <w:hideMark/>
            <w:tcPrChange w:id="487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73" w:author="Tiffany Lin" w:date="2012-05-19T19:38:00Z"/>
                <w:rFonts w:ascii="Times New Roman" w:eastAsia="Times New Roman" w:hAnsi="Times New Roman" w:cs="Times New Roman"/>
                <w:sz w:val="24"/>
                <w:szCs w:val="24"/>
                <w:rPrChange w:id="4874" w:author="Tiffany Lin" w:date="2012-05-20T17:52:00Z">
                  <w:rPr>
                    <w:ins w:id="4875" w:author="Tiffany Lin" w:date="2012-05-19T19:38:00Z"/>
                    <w:rFonts w:ascii="Calibri" w:eastAsia="Times New Roman" w:hAnsi="Calibri" w:cs="Times New Roman"/>
                    <w:color w:val="000000"/>
                  </w:rPr>
                </w:rPrChange>
              </w:rPr>
            </w:pPr>
            <w:ins w:id="4876" w:author="Tiffany Lin" w:date="2012-05-19T19:38:00Z">
              <w:r w:rsidRPr="00A027A5">
                <w:rPr>
                  <w:rFonts w:ascii="Times New Roman" w:eastAsia="Times New Roman" w:hAnsi="Times New Roman" w:cs="Times New Roman"/>
                  <w:sz w:val="24"/>
                  <w:szCs w:val="24"/>
                  <w:rPrChange w:id="4877" w:author="Tiffany Lin" w:date="2012-05-20T17:52:00Z">
                    <w:rPr>
                      <w:rFonts w:ascii="Calibri" w:eastAsia="Times New Roman" w:hAnsi="Calibri" w:cs="Times New Roman"/>
                      <w:color w:val="000000"/>
                    </w:rPr>
                  </w:rPrChange>
                </w:rPr>
                <w:t>0.388</w:t>
              </w:r>
            </w:ins>
          </w:p>
        </w:tc>
        <w:tc>
          <w:tcPr>
            <w:tcW w:w="990" w:type="dxa"/>
            <w:shd w:val="clear" w:color="auto" w:fill="auto"/>
            <w:noWrap/>
            <w:vAlign w:val="bottom"/>
            <w:hideMark/>
            <w:tcPrChange w:id="487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79" w:author="Tiffany Lin" w:date="2012-05-19T19:38:00Z"/>
                <w:rFonts w:ascii="Times New Roman" w:eastAsia="Times New Roman" w:hAnsi="Times New Roman" w:cs="Times New Roman"/>
                <w:sz w:val="24"/>
                <w:szCs w:val="24"/>
                <w:rPrChange w:id="4880" w:author="Tiffany Lin" w:date="2012-05-20T17:52:00Z">
                  <w:rPr>
                    <w:ins w:id="4881" w:author="Tiffany Lin" w:date="2012-05-19T19:38:00Z"/>
                    <w:rFonts w:ascii="Calibri" w:eastAsia="Times New Roman" w:hAnsi="Calibri" w:cs="Times New Roman"/>
                    <w:color w:val="000000"/>
                  </w:rPr>
                </w:rPrChange>
              </w:rPr>
            </w:pPr>
            <w:ins w:id="4882" w:author="Tiffany Lin" w:date="2012-05-19T19:38:00Z">
              <w:r w:rsidRPr="00A027A5">
                <w:rPr>
                  <w:rFonts w:ascii="Times New Roman" w:eastAsia="Times New Roman" w:hAnsi="Times New Roman" w:cs="Times New Roman"/>
                  <w:sz w:val="24"/>
                  <w:szCs w:val="24"/>
                  <w:rPrChange w:id="4883" w:author="Tiffany Lin" w:date="2012-05-20T17:52:00Z">
                    <w:rPr>
                      <w:rFonts w:ascii="Calibri" w:eastAsia="Times New Roman" w:hAnsi="Calibri" w:cs="Times New Roman"/>
                      <w:color w:val="000000"/>
                    </w:rPr>
                  </w:rPrChange>
                </w:rPr>
                <w:t>0.514286</w:t>
              </w:r>
            </w:ins>
          </w:p>
        </w:tc>
        <w:tc>
          <w:tcPr>
            <w:tcW w:w="990" w:type="dxa"/>
            <w:shd w:val="clear" w:color="auto" w:fill="auto"/>
            <w:noWrap/>
            <w:vAlign w:val="bottom"/>
            <w:hideMark/>
            <w:tcPrChange w:id="48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885" w:author="Tiffany Lin" w:date="2012-05-19T19:38:00Z"/>
                <w:rFonts w:ascii="Times New Roman" w:eastAsia="Times New Roman" w:hAnsi="Times New Roman" w:cs="Times New Roman"/>
                <w:sz w:val="24"/>
                <w:szCs w:val="24"/>
                <w:rPrChange w:id="4886" w:author="Tiffany Lin" w:date="2012-05-20T17:52:00Z">
                  <w:rPr>
                    <w:ins w:id="4887" w:author="Tiffany Lin" w:date="2012-05-19T19:38:00Z"/>
                    <w:rFonts w:ascii="Calibri" w:eastAsia="Times New Roman" w:hAnsi="Calibri" w:cs="Times New Roman"/>
                    <w:color w:val="000000"/>
                  </w:rPr>
                </w:rPrChange>
              </w:rPr>
            </w:pPr>
            <w:ins w:id="4888" w:author="Tiffany Lin" w:date="2012-05-19T19:38:00Z">
              <w:r w:rsidRPr="00A027A5">
                <w:rPr>
                  <w:rFonts w:ascii="Times New Roman" w:eastAsia="Times New Roman" w:hAnsi="Times New Roman" w:cs="Times New Roman"/>
                  <w:sz w:val="24"/>
                  <w:szCs w:val="24"/>
                  <w:rPrChange w:id="4889" w:author="Tiffany Lin" w:date="2012-05-20T17:52:00Z">
                    <w:rPr>
                      <w:rFonts w:ascii="Calibri" w:eastAsia="Times New Roman" w:hAnsi="Calibri" w:cs="Times New Roman"/>
                      <w:color w:val="000000"/>
                    </w:rPr>
                  </w:rPrChange>
                </w:rPr>
                <w:t>18</w:t>
              </w:r>
            </w:ins>
          </w:p>
        </w:tc>
        <w:tc>
          <w:tcPr>
            <w:tcW w:w="1080" w:type="dxa"/>
            <w:shd w:val="clear" w:color="auto" w:fill="auto"/>
            <w:noWrap/>
            <w:vAlign w:val="bottom"/>
            <w:hideMark/>
            <w:tcPrChange w:id="48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91" w:author="Tiffany Lin" w:date="2012-05-19T19:38:00Z"/>
                <w:rFonts w:ascii="Times New Roman" w:eastAsia="Times New Roman" w:hAnsi="Times New Roman" w:cs="Times New Roman"/>
                <w:sz w:val="24"/>
                <w:szCs w:val="24"/>
                <w:rPrChange w:id="4892" w:author="Tiffany Lin" w:date="2012-05-20T17:52:00Z">
                  <w:rPr>
                    <w:ins w:id="4893" w:author="Tiffany Lin" w:date="2012-05-19T19:38:00Z"/>
                    <w:rFonts w:ascii="Calibri" w:eastAsia="Times New Roman" w:hAnsi="Calibri" w:cs="Times New Roman"/>
                    <w:color w:val="000000"/>
                  </w:rPr>
                </w:rPrChange>
              </w:rPr>
            </w:pPr>
            <w:ins w:id="4894" w:author="Tiffany Lin" w:date="2012-05-19T19:38:00Z">
              <w:r w:rsidRPr="00A027A5">
                <w:rPr>
                  <w:rFonts w:ascii="Times New Roman" w:eastAsia="Times New Roman" w:hAnsi="Times New Roman" w:cs="Times New Roman"/>
                  <w:sz w:val="24"/>
                  <w:szCs w:val="24"/>
                  <w:rPrChange w:id="4895" w:author="Tiffany Lin" w:date="2012-05-20T17:52:00Z">
                    <w:rPr>
                      <w:rFonts w:ascii="Calibri" w:eastAsia="Times New Roman" w:hAnsi="Calibri" w:cs="Times New Roman"/>
                      <w:color w:val="000000"/>
                    </w:rPr>
                  </w:rPrChange>
                </w:rPr>
                <w:t>1898</w:t>
              </w:r>
            </w:ins>
          </w:p>
        </w:tc>
      </w:tr>
      <w:tr w:rsidR="00E55D97" w:rsidRPr="00A027A5" w:rsidTr="00E55D97">
        <w:trPr>
          <w:trHeight w:val="300"/>
          <w:ins w:id="4896" w:author="Tiffany Lin" w:date="2012-05-19T19:38:00Z"/>
          <w:trPrChange w:id="4897" w:author="Tiffany Lin" w:date="2012-05-20T21:44:00Z">
            <w:trPr>
              <w:trHeight w:val="300"/>
            </w:trPr>
          </w:trPrChange>
        </w:trPr>
        <w:tc>
          <w:tcPr>
            <w:tcW w:w="900" w:type="dxa"/>
            <w:shd w:val="clear" w:color="auto" w:fill="auto"/>
            <w:noWrap/>
            <w:vAlign w:val="bottom"/>
            <w:hideMark/>
            <w:tcPrChange w:id="489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899" w:author="Tiffany Lin" w:date="2012-05-19T19:38:00Z"/>
                <w:rFonts w:ascii="Times New Roman" w:eastAsia="Times New Roman" w:hAnsi="Times New Roman" w:cs="Times New Roman"/>
                <w:sz w:val="24"/>
                <w:szCs w:val="24"/>
                <w:rPrChange w:id="4900" w:author="Tiffany Lin" w:date="2012-05-20T17:52:00Z">
                  <w:rPr>
                    <w:ins w:id="4901" w:author="Tiffany Lin" w:date="2012-05-19T19:38:00Z"/>
                    <w:rFonts w:ascii="Calibri" w:eastAsia="Times New Roman" w:hAnsi="Calibri" w:cs="Times New Roman"/>
                    <w:color w:val="000000"/>
                  </w:rPr>
                </w:rPrChange>
              </w:rPr>
            </w:pPr>
            <w:ins w:id="4902" w:author="Tiffany Lin" w:date="2012-05-19T19:38:00Z">
              <w:r w:rsidRPr="00A027A5">
                <w:rPr>
                  <w:rFonts w:ascii="Times New Roman" w:eastAsia="Times New Roman" w:hAnsi="Times New Roman" w:cs="Times New Roman"/>
                  <w:sz w:val="24"/>
                  <w:szCs w:val="24"/>
                  <w:rPrChange w:id="4903" w:author="Tiffany Lin" w:date="2012-05-20T17:52:00Z">
                    <w:rPr>
                      <w:rFonts w:ascii="Calibri" w:eastAsia="Times New Roman" w:hAnsi="Calibri" w:cs="Times New Roman"/>
                      <w:color w:val="000000"/>
                    </w:rPr>
                  </w:rPrChange>
                </w:rPr>
                <w:t>13</w:t>
              </w:r>
            </w:ins>
          </w:p>
        </w:tc>
        <w:tc>
          <w:tcPr>
            <w:tcW w:w="990" w:type="dxa"/>
            <w:shd w:val="clear" w:color="auto" w:fill="auto"/>
            <w:noWrap/>
            <w:vAlign w:val="bottom"/>
            <w:hideMark/>
            <w:tcPrChange w:id="490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05" w:author="Tiffany Lin" w:date="2012-05-19T19:38:00Z"/>
                <w:rFonts w:ascii="Times New Roman" w:eastAsia="Times New Roman" w:hAnsi="Times New Roman" w:cs="Times New Roman"/>
                <w:sz w:val="24"/>
                <w:szCs w:val="24"/>
                <w:rPrChange w:id="4906" w:author="Tiffany Lin" w:date="2012-05-20T17:52:00Z">
                  <w:rPr>
                    <w:ins w:id="4907" w:author="Tiffany Lin" w:date="2012-05-19T19:38:00Z"/>
                    <w:rFonts w:ascii="Calibri" w:eastAsia="Times New Roman" w:hAnsi="Calibri" w:cs="Times New Roman"/>
                    <w:color w:val="000000"/>
                  </w:rPr>
                </w:rPrChange>
              </w:rPr>
            </w:pPr>
            <w:ins w:id="4908" w:author="Tiffany Lin" w:date="2012-05-19T19:38:00Z">
              <w:r w:rsidRPr="00A027A5">
                <w:rPr>
                  <w:rFonts w:ascii="Times New Roman" w:eastAsia="Times New Roman" w:hAnsi="Times New Roman" w:cs="Times New Roman"/>
                  <w:sz w:val="24"/>
                  <w:szCs w:val="24"/>
                  <w:rPrChange w:id="4909"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491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11" w:author="Tiffany Lin" w:date="2012-05-19T19:38:00Z"/>
                <w:rFonts w:ascii="Times New Roman" w:eastAsia="Times New Roman" w:hAnsi="Times New Roman" w:cs="Times New Roman"/>
                <w:sz w:val="24"/>
                <w:szCs w:val="24"/>
                <w:rPrChange w:id="4912" w:author="Tiffany Lin" w:date="2012-05-20T17:52:00Z">
                  <w:rPr>
                    <w:ins w:id="4913" w:author="Tiffany Lin" w:date="2012-05-19T19:38:00Z"/>
                    <w:rFonts w:ascii="Calibri" w:eastAsia="Times New Roman" w:hAnsi="Calibri" w:cs="Times New Roman"/>
                    <w:color w:val="000000"/>
                  </w:rPr>
                </w:rPrChange>
              </w:rPr>
            </w:pPr>
            <w:ins w:id="4914" w:author="Tiffany Lin" w:date="2012-05-19T19:38:00Z">
              <w:r w:rsidRPr="00A027A5">
                <w:rPr>
                  <w:rFonts w:ascii="Times New Roman" w:eastAsia="Times New Roman" w:hAnsi="Times New Roman" w:cs="Times New Roman"/>
                  <w:sz w:val="24"/>
                  <w:szCs w:val="24"/>
                  <w:rPrChange w:id="4915" w:author="Tiffany Lin" w:date="2012-05-20T17:52:00Z">
                    <w:rPr>
                      <w:rFonts w:ascii="Calibri" w:eastAsia="Times New Roman" w:hAnsi="Calibri" w:cs="Times New Roman"/>
                      <w:color w:val="000000"/>
                    </w:rPr>
                  </w:rPrChange>
                </w:rPr>
                <w:t>23</w:t>
              </w:r>
            </w:ins>
          </w:p>
        </w:tc>
        <w:tc>
          <w:tcPr>
            <w:tcW w:w="810" w:type="dxa"/>
            <w:shd w:val="clear" w:color="auto" w:fill="auto"/>
            <w:noWrap/>
            <w:vAlign w:val="bottom"/>
            <w:hideMark/>
            <w:tcPrChange w:id="491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17" w:author="Tiffany Lin" w:date="2012-05-19T19:38:00Z"/>
                <w:rFonts w:ascii="Times New Roman" w:eastAsia="Times New Roman" w:hAnsi="Times New Roman" w:cs="Times New Roman"/>
                <w:sz w:val="24"/>
                <w:szCs w:val="24"/>
                <w:rPrChange w:id="4918" w:author="Tiffany Lin" w:date="2012-05-20T17:52:00Z">
                  <w:rPr>
                    <w:ins w:id="4919" w:author="Tiffany Lin" w:date="2012-05-19T19:38:00Z"/>
                    <w:rFonts w:ascii="Calibri" w:eastAsia="Times New Roman" w:hAnsi="Calibri" w:cs="Times New Roman"/>
                    <w:color w:val="000000"/>
                  </w:rPr>
                </w:rPrChange>
              </w:rPr>
            </w:pPr>
            <w:ins w:id="4920" w:author="Tiffany Lin" w:date="2012-05-19T19:38:00Z">
              <w:r w:rsidRPr="00A027A5">
                <w:rPr>
                  <w:rFonts w:ascii="Times New Roman" w:eastAsia="Times New Roman" w:hAnsi="Times New Roman" w:cs="Times New Roman"/>
                  <w:sz w:val="24"/>
                  <w:szCs w:val="24"/>
                  <w:rPrChange w:id="4921" w:author="Tiffany Lin" w:date="2012-05-20T17:52:00Z">
                    <w:rPr>
                      <w:rFonts w:ascii="Calibri" w:eastAsia="Times New Roman" w:hAnsi="Calibri" w:cs="Times New Roman"/>
                      <w:color w:val="000000"/>
                    </w:rPr>
                  </w:rPrChange>
                </w:rPr>
                <w:t>0.49</w:t>
              </w:r>
            </w:ins>
          </w:p>
        </w:tc>
        <w:tc>
          <w:tcPr>
            <w:tcW w:w="1080" w:type="dxa"/>
            <w:shd w:val="clear" w:color="auto" w:fill="auto"/>
            <w:noWrap/>
            <w:vAlign w:val="bottom"/>
            <w:hideMark/>
            <w:tcPrChange w:id="492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923" w:author="Tiffany Lin" w:date="2012-05-19T19:38:00Z"/>
                <w:rFonts w:ascii="Times New Roman" w:eastAsia="Times New Roman" w:hAnsi="Times New Roman" w:cs="Times New Roman"/>
                <w:sz w:val="24"/>
                <w:szCs w:val="24"/>
                <w:rPrChange w:id="4924" w:author="Tiffany Lin" w:date="2012-05-20T17:52:00Z">
                  <w:rPr>
                    <w:ins w:id="4925" w:author="Tiffany Lin" w:date="2012-05-19T19:38:00Z"/>
                    <w:rFonts w:ascii="Calibri" w:eastAsia="Times New Roman" w:hAnsi="Calibri" w:cs="Times New Roman"/>
                    <w:color w:val="000000"/>
                  </w:rPr>
                </w:rPrChange>
              </w:rPr>
            </w:pPr>
            <w:ins w:id="4926" w:author="Tiffany Lin" w:date="2012-05-19T19:38:00Z">
              <w:r w:rsidRPr="00A027A5">
                <w:rPr>
                  <w:rFonts w:ascii="Times New Roman" w:eastAsia="Times New Roman" w:hAnsi="Times New Roman" w:cs="Times New Roman"/>
                  <w:sz w:val="24"/>
                  <w:szCs w:val="24"/>
                  <w:rPrChange w:id="4927" w:author="Tiffany Lin" w:date="2012-05-20T17:52:00Z">
                    <w:rPr>
                      <w:rFonts w:ascii="Calibri" w:eastAsia="Times New Roman" w:hAnsi="Calibri" w:cs="Times New Roman"/>
                      <w:color w:val="000000"/>
                    </w:rPr>
                  </w:rPrChange>
                </w:rPr>
                <w:t>0.406</w:t>
              </w:r>
            </w:ins>
          </w:p>
        </w:tc>
        <w:tc>
          <w:tcPr>
            <w:tcW w:w="900" w:type="dxa"/>
            <w:shd w:val="clear" w:color="auto" w:fill="auto"/>
            <w:noWrap/>
            <w:vAlign w:val="bottom"/>
            <w:hideMark/>
            <w:tcPrChange w:id="492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29" w:author="Tiffany Lin" w:date="2012-05-19T19:38:00Z"/>
                <w:rFonts w:ascii="Times New Roman" w:eastAsia="Times New Roman" w:hAnsi="Times New Roman" w:cs="Times New Roman"/>
                <w:sz w:val="24"/>
                <w:szCs w:val="24"/>
                <w:rPrChange w:id="4930" w:author="Tiffany Lin" w:date="2012-05-20T17:52:00Z">
                  <w:rPr>
                    <w:ins w:id="4931" w:author="Tiffany Lin" w:date="2012-05-19T19:38:00Z"/>
                    <w:rFonts w:ascii="Calibri" w:eastAsia="Times New Roman" w:hAnsi="Calibri" w:cs="Times New Roman"/>
                    <w:color w:val="000000"/>
                  </w:rPr>
                </w:rPrChange>
              </w:rPr>
            </w:pPr>
            <w:ins w:id="4932" w:author="Tiffany Lin" w:date="2012-05-19T19:38:00Z">
              <w:r w:rsidRPr="00A027A5">
                <w:rPr>
                  <w:rFonts w:ascii="Times New Roman" w:eastAsia="Times New Roman" w:hAnsi="Times New Roman" w:cs="Times New Roman"/>
                  <w:sz w:val="24"/>
                  <w:szCs w:val="24"/>
                  <w:rPrChange w:id="4933" w:author="Tiffany Lin" w:date="2012-05-20T17:52:00Z">
                    <w:rPr>
                      <w:rFonts w:ascii="Calibri" w:eastAsia="Times New Roman" w:hAnsi="Calibri" w:cs="Times New Roman"/>
                      <w:color w:val="000000"/>
                    </w:rPr>
                  </w:rPrChange>
                </w:rPr>
                <w:t>-0.084</w:t>
              </w:r>
            </w:ins>
          </w:p>
        </w:tc>
        <w:tc>
          <w:tcPr>
            <w:tcW w:w="990" w:type="dxa"/>
            <w:shd w:val="clear" w:color="auto" w:fill="auto"/>
            <w:noWrap/>
            <w:vAlign w:val="bottom"/>
            <w:hideMark/>
            <w:tcPrChange w:id="493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35" w:author="Tiffany Lin" w:date="2012-05-19T19:38:00Z"/>
                <w:rFonts w:ascii="Times New Roman" w:eastAsia="Times New Roman" w:hAnsi="Times New Roman" w:cs="Times New Roman"/>
                <w:sz w:val="24"/>
                <w:szCs w:val="24"/>
                <w:rPrChange w:id="4936" w:author="Tiffany Lin" w:date="2012-05-20T17:52:00Z">
                  <w:rPr>
                    <w:ins w:id="4937" w:author="Tiffany Lin" w:date="2012-05-19T19:38:00Z"/>
                    <w:rFonts w:ascii="Calibri" w:eastAsia="Times New Roman" w:hAnsi="Calibri" w:cs="Times New Roman"/>
                    <w:color w:val="000000"/>
                  </w:rPr>
                </w:rPrChange>
              </w:rPr>
            </w:pPr>
            <w:ins w:id="4938" w:author="Tiffany Lin" w:date="2012-05-19T19:38:00Z">
              <w:r w:rsidRPr="00A027A5">
                <w:rPr>
                  <w:rFonts w:ascii="Times New Roman" w:eastAsia="Times New Roman" w:hAnsi="Times New Roman" w:cs="Times New Roman"/>
                  <w:sz w:val="24"/>
                  <w:szCs w:val="24"/>
                  <w:rPrChange w:id="4939" w:author="Tiffany Lin" w:date="2012-05-20T17:52:00Z">
                    <w:rPr>
                      <w:rFonts w:ascii="Calibri" w:eastAsia="Times New Roman" w:hAnsi="Calibri" w:cs="Times New Roman"/>
                      <w:color w:val="000000"/>
                    </w:rPr>
                  </w:rPrChange>
                </w:rPr>
                <w:t>0.565217</w:t>
              </w:r>
            </w:ins>
          </w:p>
        </w:tc>
        <w:tc>
          <w:tcPr>
            <w:tcW w:w="990" w:type="dxa"/>
            <w:shd w:val="clear" w:color="auto" w:fill="auto"/>
            <w:noWrap/>
            <w:vAlign w:val="bottom"/>
            <w:hideMark/>
            <w:tcPrChange w:id="49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41" w:author="Tiffany Lin" w:date="2012-05-19T19:38:00Z"/>
                <w:rFonts w:ascii="Times New Roman" w:eastAsia="Times New Roman" w:hAnsi="Times New Roman" w:cs="Times New Roman"/>
                <w:sz w:val="24"/>
                <w:szCs w:val="24"/>
                <w:rPrChange w:id="4942" w:author="Tiffany Lin" w:date="2012-05-20T17:52:00Z">
                  <w:rPr>
                    <w:ins w:id="4943" w:author="Tiffany Lin" w:date="2012-05-19T19:38:00Z"/>
                    <w:rFonts w:ascii="Calibri" w:eastAsia="Times New Roman" w:hAnsi="Calibri" w:cs="Times New Roman"/>
                    <w:color w:val="000000"/>
                  </w:rPr>
                </w:rPrChange>
              </w:rPr>
            </w:pPr>
            <w:ins w:id="4944" w:author="Tiffany Lin" w:date="2012-05-19T19:38:00Z">
              <w:r w:rsidRPr="00A027A5">
                <w:rPr>
                  <w:rFonts w:ascii="Times New Roman" w:eastAsia="Times New Roman" w:hAnsi="Times New Roman" w:cs="Times New Roman"/>
                  <w:sz w:val="24"/>
                  <w:szCs w:val="24"/>
                  <w:rPrChange w:id="4945" w:author="Tiffany Lin" w:date="2012-05-20T17:52:00Z">
                    <w:rPr>
                      <w:rFonts w:ascii="Calibri" w:eastAsia="Times New Roman" w:hAnsi="Calibri" w:cs="Times New Roman"/>
                      <w:color w:val="000000"/>
                    </w:rPr>
                  </w:rPrChange>
                </w:rPr>
                <w:t>22</w:t>
              </w:r>
            </w:ins>
          </w:p>
        </w:tc>
        <w:tc>
          <w:tcPr>
            <w:tcW w:w="1080" w:type="dxa"/>
            <w:shd w:val="clear" w:color="auto" w:fill="auto"/>
            <w:noWrap/>
            <w:vAlign w:val="bottom"/>
            <w:hideMark/>
            <w:tcPrChange w:id="49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47" w:author="Tiffany Lin" w:date="2012-05-19T19:38:00Z"/>
                <w:rFonts w:ascii="Times New Roman" w:eastAsia="Times New Roman" w:hAnsi="Times New Roman" w:cs="Times New Roman"/>
                <w:sz w:val="24"/>
                <w:szCs w:val="24"/>
                <w:rPrChange w:id="4948" w:author="Tiffany Lin" w:date="2012-05-20T17:52:00Z">
                  <w:rPr>
                    <w:ins w:id="4949" w:author="Tiffany Lin" w:date="2012-05-19T19:38:00Z"/>
                    <w:rFonts w:ascii="Calibri" w:eastAsia="Times New Roman" w:hAnsi="Calibri" w:cs="Times New Roman"/>
                    <w:color w:val="000000"/>
                  </w:rPr>
                </w:rPrChange>
              </w:rPr>
            </w:pPr>
            <w:ins w:id="4950" w:author="Tiffany Lin" w:date="2012-05-19T19:38:00Z">
              <w:r w:rsidRPr="00A027A5">
                <w:rPr>
                  <w:rFonts w:ascii="Times New Roman" w:eastAsia="Times New Roman" w:hAnsi="Times New Roman" w:cs="Times New Roman"/>
                  <w:sz w:val="24"/>
                  <w:szCs w:val="24"/>
                  <w:rPrChange w:id="4951" w:author="Tiffany Lin" w:date="2012-05-20T17:52:00Z">
                    <w:rPr>
                      <w:rFonts w:ascii="Calibri" w:eastAsia="Times New Roman" w:hAnsi="Calibri" w:cs="Times New Roman"/>
                      <w:color w:val="000000"/>
                    </w:rPr>
                  </w:rPrChange>
                </w:rPr>
                <w:t>87</w:t>
              </w:r>
            </w:ins>
          </w:p>
        </w:tc>
      </w:tr>
      <w:tr w:rsidR="00E55D97" w:rsidRPr="00A027A5" w:rsidTr="00E55D97">
        <w:trPr>
          <w:trHeight w:val="300"/>
          <w:ins w:id="4952" w:author="Tiffany Lin" w:date="2012-05-19T19:38:00Z"/>
          <w:trPrChange w:id="4953" w:author="Tiffany Lin" w:date="2012-05-20T21:44:00Z">
            <w:trPr>
              <w:trHeight w:val="300"/>
            </w:trPr>
          </w:trPrChange>
        </w:trPr>
        <w:tc>
          <w:tcPr>
            <w:tcW w:w="900" w:type="dxa"/>
            <w:shd w:val="clear" w:color="auto" w:fill="auto"/>
            <w:noWrap/>
            <w:vAlign w:val="bottom"/>
            <w:hideMark/>
            <w:tcPrChange w:id="495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55" w:author="Tiffany Lin" w:date="2012-05-19T19:38:00Z"/>
                <w:rFonts w:ascii="Times New Roman" w:eastAsia="Times New Roman" w:hAnsi="Times New Roman" w:cs="Times New Roman"/>
                <w:sz w:val="24"/>
                <w:szCs w:val="24"/>
                <w:rPrChange w:id="4956" w:author="Tiffany Lin" w:date="2012-05-20T17:52:00Z">
                  <w:rPr>
                    <w:ins w:id="4957" w:author="Tiffany Lin" w:date="2012-05-19T19:38:00Z"/>
                    <w:rFonts w:ascii="Calibri" w:eastAsia="Times New Roman" w:hAnsi="Calibri" w:cs="Times New Roman"/>
                    <w:color w:val="000000"/>
                  </w:rPr>
                </w:rPrChange>
              </w:rPr>
            </w:pPr>
            <w:ins w:id="4958" w:author="Tiffany Lin" w:date="2012-05-19T19:38:00Z">
              <w:r w:rsidRPr="00A027A5">
                <w:rPr>
                  <w:rFonts w:ascii="Times New Roman" w:eastAsia="Times New Roman" w:hAnsi="Times New Roman" w:cs="Times New Roman"/>
                  <w:sz w:val="24"/>
                  <w:szCs w:val="24"/>
                  <w:rPrChange w:id="4959" w:author="Tiffany Lin" w:date="2012-05-20T17:52:00Z">
                    <w:rPr>
                      <w:rFonts w:ascii="Calibri" w:eastAsia="Times New Roman" w:hAnsi="Calibri" w:cs="Times New Roman"/>
                      <w:color w:val="000000"/>
                    </w:rPr>
                  </w:rPrChange>
                </w:rPr>
                <w:t>4</w:t>
              </w:r>
            </w:ins>
          </w:p>
        </w:tc>
        <w:tc>
          <w:tcPr>
            <w:tcW w:w="990" w:type="dxa"/>
            <w:shd w:val="clear" w:color="auto" w:fill="auto"/>
            <w:noWrap/>
            <w:vAlign w:val="bottom"/>
            <w:hideMark/>
            <w:tcPrChange w:id="496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61" w:author="Tiffany Lin" w:date="2012-05-19T19:38:00Z"/>
                <w:rFonts w:ascii="Times New Roman" w:eastAsia="Times New Roman" w:hAnsi="Times New Roman" w:cs="Times New Roman"/>
                <w:sz w:val="24"/>
                <w:szCs w:val="24"/>
                <w:rPrChange w:id="4962" w:author="Tiffany Lin" w:date="2012-05-20T17:52:00Z">
                  <w:rPr>
                    <w:ins w:id="4963" w:author="Tiffany Lin" w:date="2012-05-19T19:38:00Z"/>
                    <w:rFonts w:ascii="Calibri" w:eastAsia="Times New Roman" w:hAnsi="Calibri" w:cs="Times New Roman"/>
                    <w:color w:val="000000"/>
                  </w:rPr>
                </w:rPrChange>
              </w:rPr>
            </w:pPr>
            <w:ins w:id="4964" w:author="Tiffany Lin" w:date="2012-05-19T19:38:00Z">
              <w:r w:rsidRPr="00A027A5">
                <w:rPr>
                  <w:rFonts w:ascii="Times New Roman" w:eastAsia="Times New Roman" w:hAnsi="Times New Roman" w:cs="Times New Roman"/>
                  <w:sz w:val="24"/>
                  <w:szCs w:val="24"/>
                  <w:rPrChange w:id="4965"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496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67" w:author="Tiffany Lin" w:date="2012-05-19T19:38:00Z"/>
                <w:rFonts w:ascii="Times New Roman" w:eastAsia="Times New Roman" w:hAnsi="Times New Roman" w:cs="Times New Roman"/>
                <w:sz w:val="24"/>
                <w:szCs w:val="24"/>
                <w:rPrChange w:id="4968" w:author="Tiffany Lin" w:date="2012-05-20T17:52:00Z">
                  <w:rPr>
                    <w:ins w:id="4969" w:author="Tiffany Lin" w:date="2012-05-19T19:38:00Z"/>
                    <w:rFonts w:ascii="Calibri" w:eastAsia="Times New Roman" w:hAnsi="Calibri" w:cs="Times New Roman"/>
                    <w:color w:val="000000"/>
                  </w:rPr>
                </w:rPrChange>
              </w:rPr>
            </w:pPr>
            <w:ins w:id="4970" w:author="Tiffany Lin" w:date="2012-05-19T19:38:00Z">
              <w:r w:rsidRPr="00A027A5">
                <w:rPr>
                  <w:rFonts w:ascii="Times New Roman" w:eastAsia="Times New Roman" w:hAnsi="Times New Roman" w:cs="Times New Roman"/>
                  <w:sz w:val="24"/>
                  <w:szCs w:val="24"/>
                  <w:rPrChange w:id="4971" w:author="Tiffany Lin" w:date="2012-05-20T17:52:00Z">
                    <w:rPr>
                      <w:rFonts w:ascii="Calibri" w:eastAsia="Times New Roman" w:hAnsi="Calibri" w:cs="Times New Roman"/>
                      <w:color w:val="000000"/>
                    </w:rPr>
                  </w:rPrChange>
                </w:rPr>
                <w:t>6</w:t>
              </w:r>
            </w:ins>
          </w:p>
        </w:tc>
        <w:tc>
          <w:tcPr>
            <w:tcW w:w="810" w:type="dxa"/>
            <w:shd w:val="clear" w:color="auto" w:fill="auto"/>
            <w:noWrap/>
            <w:vAlign w:val="bottom"/>
            <w:hideMark/>
            <w:tcPrChange w:id="49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73" w:author="Tiffany Lin" w:date="2012-05-19T19:38:00Z"/>
                <w:rFonts w:ascii="Times New Roman" w:eastAsia="Times New Roman" w:hAnsi="Times New Roman" w:cs="Times New Roman"/>
                <w:sz w:val="24"/>
                <w:szCs w:val="24"/>
                <w:rPrChange w:id="4974" w:author="Tiffany Lin" w:date="2012-05-20T17:52:00Z">
                  <w:rPr>
                    <w:ins w:id="4975" w:author="Tiffany Lin" w:date="2012-05-19T19:38:00Z"/>
                    <w:rFonts w:ascii="Calibri" w:eastAsia="Times New Roman" w:hAnsi="Calibri" w:cs="Times New Roman"/>
                    <w:color w:val="000000"/>
                  </w:rPr>
                </w:rPrChange>
              </w:rPr>
            </w:pPr>
            <w:ins w:id="4976" w:author="Tiffany Lin" w:date="2012-05-19T19:38:00Z">
              <w:r w:rsidRPr="00A027A5">
                <w:rPr>
                  <w:rFonts w:ascii="Times New Roman" w:eastAsia="Times New Roman" w:hAnsi="Times New Roman" w:cs="Times New Roman"/>
                  <w:sz w:val="24"/>
                  <w:szCs w:val="24"/>
                  <w:rPrChange w:id="4977" w:author="Tiffany Lin" w:date="2012-05-20T17:52:00Z">
                    <w:rPr>
                      <w:rFonts w:ascii="Calibri" w:eastAsia="Times New Roman" w:hAnsi="Calibri" w:cs="Times New Roman"/>
                      <w:color w:val="000000"/>
                    </w:rPr>
                  </w:rPrChange>
                </w:rPr>
                <w:t>0.586</w:t>
              </w:r>
            </w:ins>
          </w:p>
        </w:tc>
        <w:tc>
          <w:tcPr>
            <w:tcW w:w="1080" w:type="dxa"/>
            <w:shd w:val="clear" w:color="auto" w:fill="auto"/>
            <w:noWrap/>
            <w:vAlign w:val="bottom"/>
            <w:hideMark/>
            <w:tcPrChange w:id="497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4979" w:author="Tiffany Lin" w:date="2012-05-19T19:38:00Z"/>
                <w:rFonts w:ascii="Times New Roman" w:eastAsia="Times New Roman" w:hAnsi="Times New Roman" w:cs="Times New Roman"/>
                <w:sz w:val="24"/>
                <w:szCs w:val="24"/>
                <w:rPrChange w:id="4980" w:author="Tiffany Lin" w:date="2012-05-20T17:52:00Z">
                  <w:rPr>
                    <w:ins w:id="4981" w:author="Tiffany Lin" w:date="2012-05-19T19:38:00Z"/>
                    <w:rFonts w:ascii="Calibri" w:eastAsia="Times New Roman" w:hAnsi="Calibri" w:cs="Times New Roman"/>
                    <w:color w:val="000000"/>
                  </w:rPr>
                </w:rPrChange>
              </w:rPr>
            </w:pPr>
            <w:ins w:id="4982" w:author="Tiffany Lin" w:date="2012-05-19T19:38:00Z">
              <w:r w:rsidRPr="00A027A5">
                <w:rPr>
                  <w:rFonts w:ascii="Times New Roman" w:eastAsia="Times New Roman" w:hAnsi="Times New Roman" w:cs="Times New Roman"/>
                  <w:sz w:val="24"/>
                  <w:szCs w:val="24"/>
                  <w:rPrChange w:id="4983" w:author="Tiffany Lin" w:date="2012-05-20T17:52:00Z">
                    <w:rPr>
                      <w:rFonts w:ascii="Calibri" w:eastAsia="Times New Roman" w:hAnsi="Calibri" w:cs="Times New Roman"/>
                      <w:color w:val="000000"/>
                    </w:rPr>
                  </w:rPrChange>
                </w:rPr>
                <w:t>0.587</w:t>
              </w:r>
            </w:ins>
          </w:p>
        </w:tc>
        <w:tc>
          <w:tcPr>
            <w:tcW w:w="900" w:type="dxa"/>
            <w:shd w:val="clear" w:color="auto" w:fill="auto"/>
            <w:noWrap/>
            <w:vAlign w:val="bottom"/>
            <w:hideMark/>
            <w:tcPrChange w:id="498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4985" w:author="Tiffany Lin" w:date="2012-05-19T19:38:00Z"/>
                <w:rFonts w:ascii="Times New Roman" w:eastAsia="Times New Roman" w:hAnsi="Times New Roman" w:cs="Times New Roman"/>
                <w:sz w:val="24"/>
                <w:szCs w:val="24"/>
                <w:rPrChange w:id="4986" w:author="Tiffany Lin" w:date="2012-05-20T17:52:00Z">
                  <w:rPr>
                    <w:ins w:id="4987" w:author="Tiffany Lin" w:date="2012-05-19T19:38:00Z"/>
                    <w:rFonts w:ascii="Calibri" w:eastAsia="Times New Roman" w:hAnsi="Calibri" w:cs="Times New Roman"/>
                    <w:color w:val="000000"/>
                  </w:rPr>
                </w:rPrChange>
              </w:rPr>
            </w:pPr>
            <w:ins w:id="4988" w:author="Tiffany Lin" w:date="2012-05-19T19:38:00Z">
              <w:r w:rsidRPr="00A027A5">
                <w:rPr>
                  <w:rFonts w:ascii="Times New Roman" w:eastAsia="Times New Roman" w:hAnsi="Times New Roman" w:cs="Times New Roman"/>
                  <w:sz w:val="24"/>
                  <w:szCs w:val="24"/>
                  <w:rPrChange w:id="4989" w:author="Tiffany Lin" w:date="2012-05-20T17:52:00Z">
                    <w:rPr>
                      <w:rFonts w:ascii="Calibri" w:eastAsia="Times New Roman" w:hAnsi="Calibri" w:cs="Times New Roman"/>
                      <w:color w:val="000000"/>
                    </w:rPr>
                  </w:rPrChange>
                </w:rPr>
                <w:t>0.001</w:t>
              </w:r>
            </w:ins>
          </w:p>
        </w:tc>
        <w:tc>
          <w:tcPr>
            <w:tcW w:w="990" w:type="dxa"/>
            <w:shd w:val="clear" w:color="auto" w:fill="auto"/>
            <w:noWrap/>
            <w:vAlign w:val="bottom"/>
            <w:hideMark/>
            <w:tcPrChange w:id="499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91" w:author="Tiffany Lin" w:date="2012-05-19T19:38:00Z"/>
                <w:rFonts w:ascii="Times New Roman" w:eastAsia="Times New Roman" w:hAnsi="Times New Roman" w:cs="Times New Roman"/>
                <w:sz w:val="24"/>
                <w:szCs w:val="24"/>
                <w:rPrChange w:id="4992" w:author="Tiffany Lin" w:date="2012-05-20T17:52:00Z">
                  <w:rPr>
                    <w:ins w:id="4993" w:author="Tiffany Lin" w:date="2012-05-19T19:38:00Z"/>
                    <w:rFonts w:ascii="Calibri" w:eastAsia="Times New Roman" w:hAnsi="Calibri" w:cs="Times New Roman"/>
                    <w:color w:val="000000"/>
                  </w:rPr>
                </w:rPrChange>
              </w:rPr>
            </w:pPr>
            <w:ins w:id="4994" w:author="Tiffany Lin" w:date="2012-05-19T19:38:00Z">
              <w:r w:rsidRPr="00A027A5">
                <w:rPr>
                  <w:rFonts w:ascii="Times New Roman" w:eastAsia="Times New Roman" w:hAnsi="Times New Roman" w:cs="Times New Roman"/>
                  <w:sz w:val="24"/>
                  <w:szCs w:val="24"/>
                  <w:rPrChange w:id="4995" w:author="Tiffany Lin" w:date="2012-05-20T17:52:00Z">
                    <w:rPr>
                      <w:rFonts w:ascii="Calibri" w:eastAsia="Times New Roman" w:hAnsi="Calibri" w:cs="Times New Roman"/>
                      <w:color w:val="000000"/>
                    </w:rPr>
                  </w:rPrChange>
                </w:rPr>
                <w:t>0.666667</w:t>
              </w:r>
            </w:ins>
          </w:p>
        </w:tc>
        <w:tc>
          <w:tcPr>
            <w:tcW w:w="990" w:type="dxa"/>
            <w:shd w:val="clear" w:color="auto" w:fill="auto"/>
            <w:noWrap/>
            <w:vAlign w:val="bottom"/>
            <w:hideMark/>
            <w:tcPrChange w:id="49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4997" w:author="Tiffany Lin" w:date="2012-05-19T19:38:00Z"/>
                <w:rFonts w:ascii="Times New Roman" w:eastAsia="Times New Roman" w:hAnsi="Times New Roman" w:cs="Times New Roman"/>
                <w:sz w:val="24"/>
                <w:szCs w:val="24"/>
                <w:rPrChange w:id="4998" w:author="Tiffany Lin" w:date="2012-05-20T17:52:00Z">
                  <w:rPr>
                    <w:ins w:id="4999" w:author="Tiffany Lin" w:date="2012-05-19T19:38:00Z"/>
                    <w:rFonts w:ascii="Calibri" w:eastAsia="Times New Roman" w:hAnsi="Calibri" w:cs="Times New Roman"/>
                    <w:color w:val="000000"/>
                  </w:rPr>
                </w:rPrChange>
              </w:rPr>
            </w:pPr>
            <w:ins w:id="5000" w:author="Tiffany Lin" w:date="2012-05-19T19:38:00Z">
              <w:r w:rsidRPr="00A027A5">
                <w:rPr>
                  <w:rFonts w:ascii="Times New Roman" w:eastAsia="Times New Roman" w:hAnsi="Times New Roman" w:cs="Times New Roman"/>
                  <w:sz w:val="24"/>
                  <w:szCs w:val="24"/>
                  <w:rPrChange w:id="5001" w:author="Tiffany Lin" w:date="2012-05-20T17:52:00Z">
                    <w:rPr>
                      <w:rFonts w:ascii="Calibri" w:eastAsia="Times New Roman" w:hAnsi="Calibri" w:cs="Times New Roman"/>
                      <w:color w:val="000000"/>
                    </w:rPr>
                  </w:rPrChange>
                </w:rPr>
                <w:t>97</w:t>
              </w:r>
            </w:ins>
          </w:p>
        </w:tc>
        <w:tc>
          <w:tcPr>
            <w:tcW w:w="1080" w:type="dxa"/>
            <w:shd w:val="clear" w:color="auto" w:fill="auto"/>
            <w:noWrap/>
            <w:vAlign w:val="bottom"/>
            <w:hideMark/>
            <w:tcPrChange w:id="50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03" w:author="Tiffany Lin" w:date="2012-05-19T19:38:00Z"/>
                <w:rFonts w:ascii="Times New Roman" w:eastAsia="Times New Roman" w:hAnsi="Times New Roman" w:cs="Times New Roman"/>
                <w:sz w:val="24"/>
                <w:szCs w:val="24"/>
                <w:rPrChange w:id="5004" w:author="Tiffany Lin" w:date="2012-05-20T17:52:00Z">
                  <w:rPr>
                    <w:ins w:id="5005" w:author="Tiffany Lin" w:date="2012-05-19T19:38:00Z"/>
                    <w:rFonts w:ascii="Calibri" w:eastAsia="Times New Roman" w:hAnsi="Calibri" w:cs="Times New Roman"/>
                    <w:color w:val="000000"/>
                  </w:rPr>
                </w:rPrChange>
              </w:rPr>
            </w:pPr>
            <w:ins w:id="5006" w:author="Tiffany Lin" w:date="2012-05-19T19:38:00Z">
              <w:r w:rsidRPr="00A027A5">
                <w:rPr>
                  <w:rFonts w:ascii="Times New Roman" w:eastAsia="Times New Roman" w:hAnsi="Times New Roman" w:cs="Times New Roman"/>
                  <w:sz w:val="24"/>
                  <w:szCs w:val="24"/>
                  <w:rPrChange w:id="5007" w:author="Tiffany Lin" w:date="2012-05-20T17:52:00Z">
                    <w:rPr>
                      <w:rFonts w:ascii="Calibri" w:eastAsia="Times New Roman" w:hAnsi="Calibri" w:cs="Times New Roman"/>
                      <w:color w:val="000000"/>
                    </w:rPr>
                  </w:rPrChange>
                </w:rPr>
                <w:t>684</w:t>
              </w:r>
            </w:ins>
          </w:p>
        </w:tc>
      </w:tr>
      <w:tr w:rsidR="00E55D97" w:rsidRPr="00A027A5" w:rsidTr="00E55D97">
        <w:trPr>
          <w:trHeight w:val="300"/>
          <w:ins w:id="5008" w:author="Tiffany Lin" w:date="2012-05-19T19:38:00Z"/>
          <w:trPrChange w:id="5009" w:author="Tiffany Lin" w:date="2012-05-20T21:44:00Z">
            <w:trPr>
              <w:trHeight w:val="300"/>
            </w:trPr>
          </w:trPrChange>
        </w:trPr>
        <w:tc>
          <w:tcPr>
            <w:tcW w:w="900" w:type="dxa"/>
            <w:shd w:val="clear" w:color="auto" w:fill="auto"/>
            <w:noWrap/>
            <w:vAlign w:val="bottom"/>
            <w:hideMark/>
            <w:tcPrChange w:id="501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11" w:author="Tiffany Lin" w:date="2012-05-19T19:38:00Z"/>
                <w:rFonts w:ascii="Times New Roman" w:eastAsia="Times New Roman" w:hAnsi="Times New Roman" w:cs="Times New Roman"/>
                <w:sz w:val="24"/>
                <w:szCs w:val="24"/>
                <w:rPrChange w:id="5012" w:author="Tiffany Lin" w:date="2012-05-20T17:52:00Z">
                  <w:rPr>
                    <w:ins w:id="5013" w:author="Tiffany Lin" w:date="2012-05-19T19:38:00Z"/>
                    <w:rFonts w:ascii="Calibri" w:eastAsia="Times New Roman" w:hAnsi="Calibri" w:cs="Times New Roman"/>
                    <w:color w:val="000000"/>
                  </w:rPr>
                </w:rPrChange>
              </w:rPr>
            </w:pPr>
            <w:ins w:id="5014" w:author="Tiffany Lin" w:date="2012-05-19T19:38:00Z">
              <w:r w:rsidRPr="00A027A5">
                <w:rPr>
                  <w:rFonts w:ascii="Times New Roman" w:eastAsia="Times New Roman" w:hAnsi="Times New Roman" w:cs="Times New Roman"/>
                  <w:sz w:val="24"/>
                  <w:szCs w:val="24"/>
                  <w:rPrChange w:id="5015" w:author="Tiffany Lin" w:date="2012-05-20T17:52:00Z">
                    <w:rPr>
                      <w:rFonts w:ascii="Calibri" w:eastAsia="Times New Roman" w:hAnsi="Calibri" w:cs="Times New Roman"/>
                      <w:color w:val="000000"/>
                    </w:rPr>
                  </w:rPrChange>
                </w:rPr>
                <w:t>21</w:t>
              </w:r>
            </w:ins>
          </w:p>
        </w:tc>
        <w:tc>
          <w:tcPr>
            <w:tcW w:w="990" w:type="dxa"/>
            <w:shd w:val="clear" w:color="auto" w:fill="auto"/>
            <w:noWrap/>
            <w:vAlign w:val="bottom"/>
            <w:hideMark/>
            <w:tcPrChange w:id="501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17" w:author="Tiffany Lin" w:date="2012-05-19T19:38:00Z"/>
                <w:rFonts w:ascii="Times New Roman" w:eastAsia="Times New Roman" w:hAnsi="Times New Roman" w:cs="Times New Roman"/>
                <w:sz w:val="24"/>
                <w:szCs w:val="24"/>
                <w:rPrChange w:id="5018" w:author="Tiffany Lin" w:date="2012-05-20T17:52:00Z">
                  <w:rPr>
                    <w:ins w:id="5019" w:author="Tiffany Lin" w:date="2012-05-19T19:38:00Z"/>
                    <w:rFonts w:ascii="Calibri" w:eastAsia="Times New Roman" w:hAnsi="Calibri" w:cs="Times New Roman"/>
                    <w:color w:val="000000"/>
                  </w:rPr>
                </w:rPrChange>
              </w:rPr>
            </w:pPr>
            <w:ins w:id="5020" w:author="Tiffany Lin" w:date="2012-05-19T19:38:00Z">
              <w:r w:rsidRPr="00A027A5">
                <w:rPr>
                  <w:rFonts w:ascii="Times New Roman" w:eastAsia="Times New Roman" w:hAnsi="Times New Roman" w:cs="Times New Roman"/>
                  <w:sz w:val="24"/>
                  <w:szCs w:val="24"/>
                  <w:rPrChange w:id="5021" w:author="Tiffany Lin" w:date="2012-05-20T17:52:00Z">
                    <w:rPr>
                      <w:rFonts w:ascii="Calibri" w:eastAsia="Times New Roman" w:hAnsi="Calibri" w:cs="Times New Roman"/>
                      <w:color w:val="000000"/>
                    </w:rPr>
                  </w:rPrChange>
                </w:rPr>
                <w:t>4</w:t>
              </w:r>
            </w:ins>
          </w:p>
        </w:tc>
        <w:tc>
          <w:tcPr>
            <w:tcW w:w="900" w:type="dxa"/>
            <w:shd w:val="clear" w:color="auto" w:fill="auto"/>
            <w:noWrap/>
            <w:vAlign w:val="bottom"/>
            <w:hideMark/>
            <w:tcPrChange w:id="502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23" w:author="Tiffany Lin" w:date="2012-05-19T19:38:00Z"/>
                <w:rFonts w:ascii="Times New Roman" w:eastAsia="Times New Roman" w:hAnsi="Times New Roman" w:cs="Times New Roman"/>
                <w:sz w:val="24"/>
                <w:szCs w:val="24"/>
                <w:rPrChange w:id="5024" w:author="Tiffany Lin" w:date="2012-05-20T17:52:00Z">
                  <w:rPr>
                    <w:ins w:id="5025" w:author="Tiffany Lin" w:date="2012-05-19T19:38:00Z"/>
                    <w:rFonts w:ascii="Calibri" w:eastAsia="Times New Roman" w:hAnsi="Calibri" w:cs="Times New Roman"/>
                    <w:color w:val="000000"/>
                  </w:rPr>
                </w:rPrChange>
              </w:rPr>
            </w:pPr>
            <w:ins w:id="5026" w:author="Tiffany Lin" w:date="2012-05-19T19:38:00Z">
              <w:r w:rsidRPr="00A027A5">
                <w:rPr>
                  <w:rFonts w:ascii="Times New Roman" w:eastAsia="Times New Roman" w:hAnsi="Times New Roman" w:cs="Times New Roman"/>
                  <w:sz w:val="24"/>
                  <w:szCs w:val="24"/>
                  <w:rPrChange w:id="5027" w:author="Tiffany Lin" w:date="2012-05-20T17:52:00Z">
                    <w:rPr>
                      <w:rFonts w:ascii="Calibri" w:eastAsia="Times New Roman" w:hAnsi="Calibri" w:cs="Times New Roman"/>
                      <w:color w:val="000000"/>
                    </w:rPr>
                  </w:rPrChange>
                </w:rPr>
                <w:t>35</w:t>
              </w:r>
            </w:ins>
          </w:p>
        </w:tc>
        <w:tc>
          <w:tcPr>
            <w:tcW w:w="810" w:type="dxa"/>
            <w:shd w:val="clear" w:color="auto" w:fill="auto"/>
            <w:noWrap/>
            <w:vAlign w:val="bottom"/>
            <w:hideMark/>
            <w:tcPrChange w:id="50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29" w:author="Tiffany Lin" w:date="2012-05-19T19:38:00Z"/>
                <w:rFonts w:ascii="Times New Roman" w:eastAsia="Times New Roman" w:hAnsi="Times New Roman" w:cs="Times New Roman"/>
                <w:sz w:val="24"/>
                <w:szCs w:val="24"/>
                <w:rPrChange w:id="5030" w:author="Tiffany Lin" w:date="2012-05-20T17:52:00Z">
                  <w:rPr>
                    <w:ins w:id="5031" w:author="Tiffany Lin" w:date="2012-05-19T19:38:00Z"/>
                    <w:rFonts w:ascii="Calibri" w:eastAsia="Times New Roman" w:hAnsi="Calibri" w:cs="Times New Roman"/>
                    <w:color w:val="000000"/>
                  </w:rPr>
                </w:rPrChange>
              </w:rPr>
            </w:pPr>
            <w:ins w:id="5032" w:author="Tiffany Lin" w:date="2012-05-19T19:38:00Z">
              <w:r w:rsidRPr="00A027A5">
                <w:rPr>
                  <w:rFonts w:ascii="Times New Roman" w:eastAsia="Times New Roman" w:hAnsi="Times New Roman" w:cs="Times New Roman"/>
                  <w:sz w:val="24"/>
                  <w:szCs w:val="24"/>
                  <w:rPrChange w:id="5033" w:author="Tiffany Lin" w:date="2012-05-20T17:52:00Z">
                    <w:rPr>
                      <w:rFonts w:ascii="Calibri" w:eastAsia="Times New Roman" w:hAnsi="Calibri" w:cs="Times New Roman"/>
                      <w:color w:val="000000"/>
                    </w:rPr>
                  </w:rPrChange>
                </w:rPr>
                <w:t>0.634</w:t>
              </w:r>
            </w:ins>
          </w:p>
        </w:tc>
        <w:tc>
          <w:tcPr>
            <w:tcW w:w="1080" w:type="dxa"/>
            <w:shd w:val="clear" w:color="auto" w:fill="auto"/>
            <w:noWrap/>
            <w:vAlign w:val="bottom"/>
            <w:hideMark/>
            <w:tcPrChange w:id="503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035" w:author="Tiffany Lin" w:date="2012-05-19T19:38:00Z"/>
                <w:rFonts w:ascii="Times New Roman" w:eastAsia="Times New Roman" w:hAnsi="Times New Roman" w:cs="Times New Roman"/>
                <w:sz w:val="24"/>
                <w:szCs w:val="24"/>
                <w:rPrChange w:id="5036" w:author="Tiffany Lin" w:date="2012-05-20T17:52:00Z">
                  <w:rPr>
                    <w:ins w:id="5037" w:author="Tiffany Lin" w:date="2012-05-19T19:38:00Z"/>
                    <w:rFonts w:ascii="Calibri" w:eastAsia="Times New Roman" w:hAnsi="Calibri" w:cs="Times New Roman"/>
                    <w:color w:val="000000"/>
                  </w:rPr>
                </w:rPrChange>
              </w:rPr>
            </w:pPr>
            <w:ins w:id="5038" w:author="Tiffany Lin" w:date="2012-05-19T19:38:00Z">
              <w:r w:rsidRPr="00A027A5">
                <w:rPr>
                  <w:rFonts w:ascii="Times New Roman" w:eastAsia="Times New Roman" w:hAnsi="Times New Roman" w:cs="Times New Roman"/>
                  <w:sz w:val="24"/>
                  <w:szCs w:val="24"/>
                  <w:rPrChange w:id="5039" w:author="Tiffany Lin" w:date="2012-05-20T17:52:00Z">
                    <w:rPr>
                      <w:rFonts w:ascii="Calibri" w:eastAsia="Times New Roman" w:hAnsi="Calibri" w:cs="Times New Roman"/>
                      <w:color w:val="000000"/>
                    </w:rPr>
                  </w:rPrChange>
                </w:rPr>
                <w:t>0.522</w:t>
              </w:r>
            </w:ins>
          </w:p>
        </w:tc>
        <w:tc>
          <w:tcPr>
            <w:tcW w:w="900" w:type="dxa"/>
            <w:shd w:val="clear" w:color="auto" w:fill="auto"/>
            <w:noWrap/>
            <w:vAlign w:val="bottom"/>
            <w:hideMark/>
            <w:tcPrChange w:id="504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41" w:author="Tiffany Lin" w:date="2012-05-19T19:38:00Z"/>
                <w:rFonts w:ascii="Times New Roman" w:eastAsia="Times New Roman" w:hAnsi="Times New Roman" w:cs="Times New Roman"/>
                <w:sz w:val="24"/>
                <w:szCs w:val="24"/>
                <w:rPrChange w:id="5042" w:author="Tiffany Lin" w:date="2012-05-20T17:52:00Z">
                  <w:rPr>
                    <w:ins w:id="5043" w:author="Tiffany Lin" w:date="2012-05-19T19:38:00Z"/>
                    <w:rFonts w:ascii="Calibri" w:eastAsia="Times New Roman" w:hAnsi="Calibri" w:cs="Times New Roman"/>
                    <w:color w:val="000000"/>
                  </w:rPr>
                </w:rPrChange>
              </w:rPr>
            </w:pPr>
            <w:ins w:id="5044" w:author="Tiffany Lin" w:date="2012-05-19T19:38:00Z">
              <w:r w:rsidRPr="00A027A5">
                <w:rPr>
                  <w:rFonts w:ascii="Times New Roman" w:eastAsia="Times New Roman" w:hAnsi="Times New Roman" w:cs="Times New Roman"/>
                  <w:sz w:val="24"/>
                  <w:szCs w:val="24"/>
                  <w:rPrChange w:id="5045" w:author="Tiffany Lin" w:date="2012-05-20T17:52:00Z">
                    <w:rPr>
                      <w:rFonts w:ascii="Calibri" w:eastAsia="Times New Roman" w:hAnsi="Calibri" w:cs="Times New Roman"/>
                      <w:color w:val="000000"/>
                    </w:rPr>
                  </w:rPrChange>
                </w:rPr>
                <w:t>-0.112</w:t>
              </w:r>
            </w:ins>
          </w:p>
        </w:tc>
        <w:tc>
          <w:tcPr>
            <w:tcW w:w="990" w:type="dxa"/>
            <w:shd w:val="clear" w:color="auto" w:fill="auto"/>
            <w:noWrap/>
            <w:vAlign w:val="bottom"/>
            <w:hideMark/>
            <w:tcPrChange w:id="504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47" w:author="Tiffany Lin" w:date="2012-05-19T19:38:00Z"/>
                <w:rFonts w:ascii="Times New Roman" w:eastAsia="Times New Roman" w:hAnsi="Times New Roman" w:cs="Times New Roman"/>
                <w:sz w:val="24"/>
                <w:szCs w:val="24"/>
                <w:rPrChange w:id="5048" w:author="Tiffany Lin" w:date="2012-05-20T17:52:00Z">
                  <w:rPr>
                    <w:ins w:id="5049" w:author="Tiffany Lin" w:date="2012-05-19T19:38:00Z"/>
                    <w:rFonts w:ascii="Calibri" w:eastAsia="Times New Roman" w:hAnsi="Calibri" w:cs="Times New Roman"/>
                    <w:color w:val="000000"/>
                  </w:rPr>
                </w:rPrChange>
              </w:rPr>
            </w:pPr>
            <w:ins w:id="5050" w:author="Tiffany Lin" w:date="2012-05-19T19:38:00Z">
              <w:r w:rsidRPr="00A027A5">
                <w:rPr>
                  <w:rFonts w:ascii="Times New Roman" w:eastAsia="Times New Roman" w:hAnsi="Times New Roman" w:cs="Times New Roman"/>
                  <w:sz w:val="24"/>
                  <w:szCs w:val="24"/>
                  <w:rPrChange w:id="5051" w:author="Tiffany Lin" w:date="2012-05-20T17:52:00Z">
                    <w:rPr>
                      <w:rFonts w:ascii="Calibri" w:eastAsia="Times New Roman" w:hAnsi="Calibri" w:cs="Times New Roman"/>
                      <w:color w:val="000000"/>
                    </w:rPr>
                  </w:rPrChange>
                </w:rPr>
                <w:t>0.6</w:t>
              </w:r>
            </w:ins>
          </w:p>
        </w:tc>
        <w:tc>
          <w:tcPr>
            <w:tcW w:w="990" w:type="dxa"/>
            <w:shd w:val="clear" w:color="auto" w:fill="auto"/>
            <w:noWrap/>
            <w:vAlign w:val="bottom"/>
            <w:hideMark/>
            <w:tcPrChange w:id="50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53" w:author="Tiffany Lin" w:date="2012-05-19T19:38:00Z"/>
                <w:rFonts w:ascii="Times New Roman" w:eastAsia="Times New Roman" w:hAnsi="Times New Roman" w:cs="Times New Roman"/>
                <w:sz w:val="24"/>
                <w:szCs w:val="24"/>
                <w:rPrChange w:id="5054" w:author="Tiffany Lin" w:date="2012-05-20T17:52:00Z">
                  <w:rPr>
                    <w:ins w:id="5055" w:author="Tiffany Lin" w:date="2012-05-19T19:38:00Z"/>
                    <w:rFonts w:ascii="Calibri" w:eastAsia="Times New Roman" w:hAnsi="Calibri" w:cs="Times New Roman"/>
                    <w:color w:val="000000"/>
                  </w:rPr>
                </w:rPrChange>
              </w:rPr>
            </w:pPr>
            <w:ins w:id="5056" w:author="Tiffany Lin" w:date="2012-05-19T19:38:00Z">
              <w:r w:rsidRPr="00A027A5">
                <w:rPr>
                  <w:rFonts w:ascii="Times New Roman" w:eastAsia="Times New Roman" w:hAnsi="Times New Roman" w:cs="Times New Roman"/>
                  <w:sz w:val="24"/>
                  <w:szCs w:val="24"/>
                  <w:rPrChange w:id="5057" w:author="Tiffany Lin" w:date="2012-05-20T17:52:00Z">
                    <w:rPr>
                      <w:rFonts w:ascii="Calibri" w:eastAsia="Times New Roman" w:hAnsi="Calibri" w:cs="Times New Roman"/>
                      <w:color w:val="000000"/>
                    </w:rPr>
                  </w:rPrChange>
                </w:rPr>
                <w:t>50</w:t>
              </w:r>
            </w:ins>
          </w:p>
        </w:tc>
        <w:tc>
          <w:tcPr>
            <w:tcW w:w="1080" w:type="dxa"/>
            <w:shd w:val="clear" w:color="auto" w:fill="auto"/>
            <w:noWrap/>
            <w:vAlign w:val="bottom"/>
            <w:hideMark/>
            <w:tcPrChange w:id="505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59" w:author="Tiffany Lin" w:date="2012-05-19T19:38:00Z"/>
                <w:rFonts w:ascii="Times New Roman" w:eastAsia="Times New Roman" w:hAnsi="Times New Roman" w:cs="Times New Roman"/>
                <w:sz w:val="24"/>
                <w:szCs w:val="24"/>
                <w:rPrChange w:id="5060" w:author="Tiffany Lin" w:date="2012-05-20T17:52:00Z">
                  <w:rPr>
                    <w:ins w:id="5061" w:author="Tiffany Lin" w:date="2012-05-19T19:38:00Z"/>
                    <w:rFonts w:ascii="Calibri" w:eastAsia="Times New Roman" w:hAnsi="Calibri" w:cs="Times New Roman"/>
                    <w:color w:val="000000"/>
                  </w:rPr>
                </w:rPrChange>
              </w:rPr>
            </w:pPr>
            <w:ins w:id="5062" w:author="Tiffany Lin" w:date="2012-05-19T19:38:00Z">
              <w:r w:rsidRPr="00A027A5">
                <w:rPr>
                  <w:rFonts w:ascii="Times New Roman" w:eastAsia="Times New Roman" w:hAnsi="Times New Roman" w:cs="Times New Roman"/>
                  <w:sz w:val="24"/>
                  <w:szCs w:val="24"/>
                  <w:rPrChange w:id="5063" w:author="Tiffany Lin" w:date="2012-05-20T17:52:00Z">
                    <w:rPr>
                      <w:rFonts w:ascii="Calibri" w:eastAsia="Times New Roman" w:hAnsi="Calibri" w:cs="Times New Roman"/>
                      <w:color w:val="000000"/>
                    </w:rPr>
                  </w:rPrChange>
                </w:rPr>
                <w:t>28</w:t>
              </w:r>
            </w:ins>
          </w:p>
        </w:tc>
      </w:tr>
      <w:tr w:rsidR="00E55D97" w:rsidRPr="00A027A5" w:rsidTr="00E55D97">
        <w:trPr>
          <w:trHeight w:val="300"/>
          <w:ins w:id="5064" w:author="Tiffany Lin" w:date="2012-05-19T19:38:00Z"/>
          <w:trPrChange w:id="5065" w:author="Tiffany Lin" w:date="2012-05-20T21:44:00Z">
            <w:trPr>
              <w:trHeight w:val="300"/>
            </w:trPr>
          </w:trPrChange>
        </w:trPr>
        <w:tc>
          <w:tcPr>
            <w:tcW w:w="900" w:type="dxa"/>
            <w:shd w:val="clear" w:color="auto" w:fill="auto"/>
            <w:noWrap/>
            <w:vAlign w:val="bottom"/>
            <w:hideMark/>
            <w:tcPrChange w:id="506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67" w:author="Tiffany Lin" w:date="2012-05-19T19:38:00Z"/>
                <w:rFonts w:ascii="Times New Roman" w:eastAsia="Times New Roman" w:hAnsi="Times New Roman" w:cs="Times New Roman"/>
                <w:sz w:val="24"/>
                <w:szCs w:val="24"/>
                <w:rPrChange w:id="5068" w:author="Tiffany Lin" w:date="2012-05-20T17:52:00Z">
                  <w:rPr>
                    <w:ins w:id="5069" w:author="Tiffany Lin" w:date="2012-05-19T19:38:00Z"/>
                    <w:rFonts w:ascii="Calibri" w:eastAsia="Times New Roman" w:hAnsi="Calibri" w:cs="Times New Roman"/>
                    <w:color w:val="000000"/>
                  </w:rPr>
                </w:rPrChange>
              </w:rPr>
            </w:pPr>
            <w:ins w:id="5070" w:author="Tiffany Lin" w:date="2012-05-19T19:38:00Z">
              <w:r w:rsidRPr="00A027A5">
                <w:rPr>
                  <w:rFonts w:ascii="Times New Roman" w:eastAsia="Times New Roman" w:hAnsi="Times New Roman" w:cs="Times New Roman"/>
                  <w:sz w:val="24"/>
                  <w:szCs w:val="24"/>
                  <w:rPrChange w:id="5071" w:author="Tiffany Lin" w:date="2012-05-20T17:52:00Z">
                    <w:rPr>
                      <w:rFonts w:ascii="Calibri" w:eastAsia="Times New Roman" w:hAnsi="Calibri" w:cs="Times New Roman"/>
                      <w:color w:val="000000"/>
                    </w:rPr>
                  </w:rPrChange>
                </w:rPr>
                <w:t>10</w:t>
              </w:r>
            </w:ins>
          </w:p>
        </w:tc>
        <w:tc>
          <w:tcPr>
            <w:tcW w:w="990" w:type="dxa"/>
            <w:shd w:val="clear" w:color="auto" w:fill="auto"/>
            <w:noWrap/>
            <w:vAlign w:val="bottom"/>
            <w:hideMark/>
            <w:tcPrChange w:id="507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73" w:author="Tiffany Lin" w:date="2012-05-19T19:38:00Z"/>
                <w:rFonts w:ascii="Times New Roman" w:eastAsia="Times New Roman" w:hAnsi="Times New Roman" w:cs="Times New Roman"/>
                <w:sz w:val="24"/>
                <w:szCs w:val="24"/>
                <w:rPrChange w:id="5074" w:author="Tiffany Lin" w:date="2012-05-20T17:52:00Z">
                  <w:rPr>
                    <w:ins w:id="5075" w:author="Tiffany Lin" w:date="2012-05-19T19:38:00Z"/>
                    <w:rFonts w:ascii="Calibri" w:eastAsia="Times New Roman" w:hAnsi="Calibri" w:cs="Times New Roman"/>
                    <w:color w:val="000000"/>
                  </w:rPr>
                </w:rPrChange>
              </w:rPr>
            </w:pPr>
            <w:ins w:id="5076" w:author="Tiffany Lin" w:date="2012-05-19T19:38:00Z">
              <w:r w:rsidRPr="00A027A5">
                <w:rPr>
                  <w:rFonts w:ascii="Times New Roman" w:eastAsia="Times New Roman" w:hAnsi="Times New Roman" w:cs="Times New Roman"/>
                  <w:sz w:val="24"/>
                  <w:szCs w:val="24"/>
                  <w:rPrChange w:id="5077" w:author="Tiffany Lin" w:date="2012-05-20T17:52:00Z">
                    <w:rPr>
                      <w:rFonts w:ascii="Calibri" w:eastAsia="Times New Roman" w:hAnsi="Calibri" w:cs="Times New Roman"/>
                      <w:color w:val="000000"/>
                    </w:rPr>
                  </w:rPrChange>
                </w:rPr>
                <w:t>4</w:t>
              </w:r>
            </w:ins>
          </w:p>
        </w:tc>
        <w:tc>
          <w:tcPr>
            <w:tcW w:w="900" w:type="dxa"/>
            <w:shd w:val="clear" w:color="auto" w:fill="auto"/>
            <w:noWrap/>
            <w:vAlign w:val="bottom"/>
            <w:hideMark/>
            <w:tcPrChange w:id="50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79" w:author="Tiffany Lin" w:date="2012-05-19T19:38:00Z"/>
                <w:rFonts w:ascii="Times New Roman" w:eastAsia="Times New Roman" w:hAnsi="Times New Roman" w:cs="Times New Roman"/>
                <w:sz w:val="24"/>
                <w:szCs w:val="24"/>
                <w:rPrChange w:id="5080" w:author="Tiffany Lin" w:date="2012-05-20T17:52:00Z">
                  <w:rPr>
                    <w:ins w:id="5081" w:author="Tiffany Lin" w:date="2012-05-19T19:38:00Z"/>
                    <w:rFonts w:ascii="Calibri" w:eastAsia="Times New Roman" w:hAnsi="Calibri" w:cs="Times New Roman"/>
                    <w:color w:val="000000"/>
                  </w:rPr>
                </w:rPrChange>
              </w:rPr>
            </w:pPr>
            <w:ins w:id="5082" w:author="Tiffany Lin" w:date="2012-05-19T19:38:00Z">
              <w:r w:rsidRPr="00A027A5">
                <w:rPr>
                  <w:rFonts w:ascii="Times New Roman" w:eastAsia="Times New Roman" w:hAnsi="Times New Roman" w:cs="Times New Roman"/>
                  <w:sz w:val="24"/>
                  <w:szCs w:val="24"/>
                  <w:rPrChange w:id="5083" w:author="Tiffany Lin" w:date="2012-05-20T17:52:00Z">
                    <w:rPr>
                      <w:rFonts w:ascii="Calibri" w:eastAsia="Times New Roman" w:hAnsi="Calibri" w:cs="Times New Roman"/>
                      <w:color w:val="000000"/>
                    </w:rPr>
                  </w:rPrChange>
                </w:rPr>
                <w:t>22</w:t>
              </w:r>
            </w:ins>
          </w:p>
        </w:tc>
        <w:tc>
          <w:tcPr>
            <w:tcW w:w="810" w:type="dxa"/>
            <w:shd w:val="clear" w:color="auto" w:fill="auto"/>
            <w:noWrap/>
            <w:vAlign w:val="bottom"/>
            <w:hideMark/>
            <w:tcPrChange w:id="50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085" w:author="Tiffany Lin" w:date="2012-05-19T19:38:00Z"/>
                <w:rFonts w:ascii="Times New Roman" w:eastAsia="Times New Roman" w:hAnsi="Times New Roman" w:cs="Times New Roman"/>
                <w:sz w:val="24"/>
                <w:szCs w:val="24"/>
                <w:rPrChange w:id="5086" w:author="Tiffany Lin" w:date="2012-05-20T17:52:00Z">
                  <w:rPr>
                    <w:ins w:id="5087" w:author="Tiffany Lin" w:date="2012-05-19T19:38:00Z"/>
                    <w:rFonts w:ascii="Calibri" w:eastAsia="Times New Roman" w:hAnsi="Calibri" w:cs="Times New Roman"/>
                    <w:color w:val="000000"/>
                  </w:rPr>
                </w:rPrChange>
              </w:rPr>
            </w:pPr>
            <w:ins w:id="5088" w:author="Tiffany Lin" w:date="2012-05-19T19:38:00Z">
              <w:r w:rsidRPr="00A027A5">
                <w:rPr>
                  <w:rFonts w:ascii="Times New Roman" w:eastAsia="Times New Roman" w:hAnsi="Times New Roman" w:cs="Times New Roman"/>
                  <w:sz w:val="24"/>
                  <w:szCs w:val="24"/>
                  <w:rPrChange w:id="5089" w:author="Tiffany Lin" w:date="2012-05-20T17:52:00Z">
                    <w:rPr>
                      <w:rFonts w:ascii="Calibri" w:eastAsia="Times New Roman" w:hAnsi="Calibri" w:cs="Times New Roman"/>
                      <w:color w:val="000000"/>
                    </w:rPr>
                  </w:rPrChange>
                </w:rPr>
                <w:t>0.482</w:t>
              </w:r>
            </w:ins>
          </w:p>
        </w:tc>
        <w:tc>
          <w:tcPr>
            <w:tcW w:w="1080" w:type="dxa"/>
            <w:shd w:val="clear" w:color="auto" w:fill="auto"/>
            <w:noWrap/>
            <w:vAlign w:val="bottom"/>
            <w:hideMark/>
            <w:tcPrChange w:id="509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091" w:author="Tiffany Lin" w:date="2012-05-19T19:38:00Z"/>
                <w:rFonts w:ascii="Times New Roman" w:eastAsia="Times New Roman" w:hAnsi="Times New Roman" w:cs="Times New Roman"/>
                <w:sz w:val="24"/>
                <w:szCs w:val="24"/>
                <w:rPrChange w:id="5092" w:author="Tiffany Lin" w:date="2012-05-20T17:52:00Z">
                  <w:rPr>
                    <w:ins w:id="5093" w:author="Tiffany Lin" w:date="2012-05-19T19:38:00Z"/>
                    <w:rFonts w:ascii="Calibri" w:eastAsia="Times New Roman" w:hAnsi="Calibri" w:cs="Times New Roman"/>
                    <w:color w:val="000000"/>
                  </w:rPr>
                </w:rPrChange>
              </w:rPr>
            </w:pPr>
            <w:ins w:id="5094" w:author="Tiffany Lin" w:date="2012-05-19T19:38:00Z">
              <w:r w:rsidRPr="00A027A5">
                <w:rPr>
                  <w:rFonts w:ascii="Times New Roman" w:eastAsia="Times New Roman" w:hAnsi="Times New Roman" w:cs="Times New Roman"/>
                  <w:sz w:val="24"/>
                  <w:szCs w:val="24"/>
                  <w:rPrChange w:id="5095" w:author="Tiffany Lin" w:date="2012-05-20T17:52:00Z">
                    <w:rPr>
                      <w:rFonts w:ascii="Calibri" w:eastAsia="Times New Roman" w:hAnsi="Calibri" w:cs="Times New Roman"/>
                      <w:color w:val="000000"/>
                    </w:rPr>
                  </w:rPrChange>
                </w:rPr>
                <w:t>0.491</w:t>
              </w:r>
            </w:ins>
          </w:p>
        </w:tc>
        <w:tc>
          <w:tcPr>
            <w:tcW w:w="900" w:type="dxa"/>
            <w:shd w:val="clear" w:color="auto" w:fill="auto"/>
            <w:noWrap/>
            <w:vAlign w:val="bottom"/>
            <w:hideMark/>
            <w:tcPrChange w:id="509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097" w:author="Tiffany Lin" w:date="2012-05-19T19:38:00Z"/>
                <w:rFonts w:ascii="Times New Roman" w:eastAsia="Times New Roman" w:hAnsi="Times New Roman" w:cs="Times New Roman"/>
                <w:sz w:val="24"/>
                <w:szCs w:val="24"/>
                <w:rPrChange w:id="5098" w:author="Tiffany Lin" w:date="2012-05-20T17:52:00Z">
                  <w:rPr>
                    <w:ins w:id="5099" w:author="Tiffany Lin" w:date="2012-05-19T19:38:00Z"/>
                    <w:rFonts w:ascii="Calibri" w:eastAsia="Times New Roman" w:hAnsi="Calibri" w:cs="Times New Roman"/>
                    <w:color w:val="000000"/>
                  </w:rPr>
                </w:rPrChange>
              </w:rPr>
            </w:pPr>
            <w:ins w:id="5100" w:author="Tiffany Lin" w:date="2012-05-19T19:38:00Z">
              <w:r w:rsidRPr="00A027A5">
                <w:rPr>
                  <w:rFonts w:ascii="Times New Roman" w:eastAsia="Times New Roman" w:hAnsi="Times New Roman" w:cs="Times New Roman"/>
                  <w:sz w:val="24"/>
                  <w:szCs w:val="24"/>
                  <w:rPrChange w:id="5101" w:author="Tiffany Lin" w:date="2012-05-20T17:52:00Z">
                    <w:rPr>
                      <w:rFonts w:ascii="Calibri" w:eastAsia="Times New Roman" w:hAnsi="Calibri" w:cs="Times New Roman"/>
                      <w:color w:val="000000"/>
                    </w:rPr>
                  </w:rPrChange>
                </w:rPr>
                <w:t>0.009</w:t>
              </w:r>
            </w:ins>
          </w:p>
        </w:tc>
        <w:tc>
          <w:tcPr>
            <w:tcW w:w="990" w:type="dxa"/>
            <w:shd w:val="clear" w:color="auto" w:fill="auto"/>
            <w:noWrap/>
            <w:vAlign w:val="bottom"/>
            <w:hideMark/>
            <w:tcPrChange w:id="510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03" w:author="Tiffany Lin" w:date="2012-05-19T19:38:00Z"/>
                <w:rFonts w:ascii="Times New Roman" w:eastAsia="Times New Roman" w:hAnsi="Times New Roman" w:cs="Times New Roman"/>
                <w:sz w:val="24"/>
                <w:szCs w:val="24"/>
                <w:rPrChange w:id="5104" w:author="Tiffany Lin" w:date="2012-05-20T17:52:00Z">
                  <w:rPr>
                    <w:ins w:id="5105" w:author="Tiffany Lin" w:date="2012-05-19T19:38:00Z"/>
                    <w:rFonts w:ascii="Calibri" w:eastAsia="Times New Roman" w:hAnsi="Calibri" w:cs="Times New Roman"/>
                    <w:color w:val="000000"/>
                  </w:rPr>
                </w:rPrChange>
              </w:rPr>
            </w:pPr>
            <w:ins w:id="5106" w:author="Tiffany Lin" w:date="2012-05-19T19:38:00Z">
              <w:r w:rsidRPr="00A027A5">
                <w:rPr>
                  <w:rFonts w:ascii="Times New Roman" w:eastAsia="Times New Roman" w:hAnsi="Times New Roman" w:cs="Times New Roman"/>
                  <w:sz w:val="24"/>
                  <w:szCs w:val="24"/>
                  <w:rPrChange w:id="5107" w:author="Tiffany Lin" w:date="2012-05-20T17:52:00Z">
                    <w:rPr>
                      <w:rFonts w:ascii="Calibri" w:eastAsia="Times New Roman" w:hAnsi="Calibri" w:cs="Times New Roman"/>
                      <w:color w:val="000000"/>
                    </w:rPr>
                  </w:rPrChange>
                </w:rPr>
                <w:t>0.454545</w:t>
              </w:r>
            </w:ins>
          </w:p>
        </w:tc>
        <w:tc>
          <w:tcPr>
            <w:tcW w:w="990" w:type="dxa"/>
            <w:shd w:val="clear" w:color="auto" w:fill="auto"/>
            <w:noWrap/>
            <w:vAlign w:val="bottom"/>
            <w:hideMark/>
            <w:tcPrChange w:id="51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09" w:author="Tiffany Lin" w:date="2012-05-19T19:38:00Z"/>
                <w:rFonts w:ascii="Times New Roman" w:eastAsia="Times New Roman" w:hAnsi="Times New Roman" w:cs="Times New Roman"/>
                <w:sz w:val="24"/>
                <w:szCs w:val="24"/>
                <w:rPrChange w:id="5110" w:author="Tiffany Lin" w:date="2012-05-20T17:52:00Z">
                  <w:rPr>
                    <w:ins w:id="5111" w:author="Tiffany Lin" w:date="2012-05-19T19:38:00Z"/>
                    <w:rFonts w:ascii="Calibri" w:eastAsia="Times New Roman" w:hAnsi="Calibri" w:cs="Times New Roman"/>
                    <w:color w:val="000000"/>
                  </w:rPr>
                </w:rPrChange>
              </w:rPr>
            </w:pPr>
            <w:ins w:id="5112" w:author="Tiffany Lin" w:date="2012-05-19T19:38:00Z">
              <w:r w:rsidRPr="00A027A5">
                <w:rPr>
                  <w:rFonts w:ascii="Times New Roman" w:eastAsia="Times New Roman" w:hAnsi="Times New Roman" w:cs="Times New Roman"/>
                  <w:sz w:val="24"/>
                  <w:szCs w:val="24"/>
                  <w:rPrChange w:id="5113" w:author="Tiffany Lin" w:date="2012-05-20T17:52:00Z">
                    <w:rPr>
                      <w:rFonts w:ascii="Calibri" w:eastAsia="Times New Roman" w:hAnsi="Calibri" w:cs="Times New Roman"/>
                      <w:color w:val="000000"/>
                    </w:rPr>
                  </w:rPrChange>
                </w:rPr>
                <w:t>59</w:t>
              </w:r>
            </w:ins>
          </w:p>
        </w:tc>
        <w:tc>
          <w:tcPr>
            <w:tcW w:w="1080" w:type="dxa"/>
            <w:shd w:val="clear" w:color="auto" w:fill="auto"/>
            <w:noWrap/>
            <w:vAlign w:val="bottom"/>
            <w:hideMark/>
            <w:tcPrChange w:id="511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15" w:author="Tiffany Lin" w:date="2012-05-19T19:38:00Z"/>
                <w:rFonts w:ascii="Times New Roman" w:eastAsia="Times New Roman" w:hAnsi="Times New Roman" w:cs="Times New Roman"/>
                <w:sz w:val="24"/>
                <w:szCs w:val="24"/>
                <w:rPrChange w:id="5116" w:author="Tiffany Lin" w:date="2012-05-20T17:52:00Z">
                  <w:rPr>
                    <w:ins w:id="5117" w:author="Tiffany Lin" w:date="2012-05-19T19:38:00Z"/>
                    <w:rFonts w:ascii="Calibri" w:eastAsia="Times New Roman" w:hAnsi="Calibri" w:cs="Times New Roman"/>
                    <w:color w:val="000000"/>
                  </w:rPr>
                </w:rPrChange>
              </w:rPr>
            </w:pPr>
            <w:ins w:id="5118" w:author="Tiffany Lin" w:date="2012-05-19T19:38:00Z">
              <w:r w:rsidRPr="00A027A5">
                <w:rPr>
                  <w:rFonts w:ascii="Times New Roman" w:eastAsia="Times New Roman" w:hAnsi="Times New Roman" w:cs="Times New Roman"/>
                  <w:sz w:val="24"/>
                  <w:szCs w:val="24"/>
                  <w:rPrChange w:id="5119" w:author="Tiffany Lin" w:date="2012-05-20T17:52:00Z">
                    <w:rPr>
                      <w:rFonts w:ascii="Calibri" w:eastAsia="Times New Roman" w:hAnsi="Calibri" w:cs="Times New Roman"/>
                      <w:color w:val="000000"/>
                    </w:rPr>
                  </w:rPrChange>
                </w:rPr>
                <w:t>462</w:t>
              </w:r>
            </w:ins>
          </w:p>
        </w:tc>
      </w:tr>
      <w:tr w:rsidR="00E55D97" w:rsidRPr="00A027A5" w:rsidTr="00E55D97">
        <w:trPr>
          <w:trHeight w:val="300"/>
          <w:ins w:id="5120" w:author="Tiffany Lin" w:date="2012-05-19T19:38:00Z"/>
          <w:trPrChange w:id="5121" w:author="Tiffany Lin" w:date="2012-05-20T21:44:00Z">
            <w:trPr>
              <w:trHeight w:val="300"/>
            </w:trPr>
          </w:trPrChange>
        </w:trPr>
        <w:tc>
          <w:tcPr>
            <w:tcW w:w="900" w:type="dxa"/>
            <w:shd w:val="clear" w:color="auto" w:fill="auto"/>
            <w:noWrap/>
            <w:vAlign w:val="bottom"/>
            <w:hideMark/>
            <w:tcPrChange w:id="512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23" w:author="Tiffany Lin" w:date="2012-05-19T19:38:00Z"/>
                <w:rFonts w:ascii="Times New Roman" w:eastAsia="Times New Roman" w:hAnsi="Times New Roman" w:cs="Times New Roman"/>
                <w:sz w:val="24"/>
                <w:szCs w:val="24"/>
                <w:rPrChange w:id="5124" w:author="Tiffany Lin" w:date="2012-05-20T17:52:00Z">
                  <w:rPr>
                    <w:ins w:id="5125" w:author="Tiffany Lin" w:date="2012-05-19T19:38:00Z"/>
                    <w:rFonts w:ascii="Calibri" w:eastAsia="Times New Roman" w:hAnsi="Calibri" w:cs="Times New Roman"/>
                    <w:color w:val="000000"/>
                  </w:rPr>
                </w:rPrChange>
              </w:rPr>
            </w:pPr>
            <w:ins w:id="5126" w:author="Tiffany Lin" w:date="2012-05-19T19:38:00Z">
              <w:r w:rsidRPr="00A027A5">
                <w:rPr>
                  <w:rFonts w:ascii="Times New Roman" w:eastAsia="Times New Roman" w:hAnsi="Times New Roman" w:cs="Times New Roman"/>
                  <w:sz w:val="24"/>
                  <w:szCs w:val="24"/>
                  <w:rPrChange w:id="5127" w:author="Tiffany Lin" w:date="2012-05-20T17:52:00Z">
                    <w:rPr>
                      <w:rFonts w:ascii="Calibri" w:eastAsia="Times New Roman" w:hAnsi="Calibri" w:cs="Times New Roman"/>
                      <w:color w:val="000000"/>
                    </w:rPr>
                  </w:rPrChange>
                </w:rPr>
                <w:t>8</w:t>
              </w:r>
            </w:ins>
          </w:p>
        </w:tc>
        <w:tc>
          <w:tcPr>
            <w:tcW w:w="990" w:type="dxa"/>
            <w:shd w:val="clear" w:color="auto" w:fill="auto"/>
            <w:noWrap/>
            <w:vAlign w:val="bottom"/>
            <w:hideMark/>
            <w:tcPrChange w:id="512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29" w:author="Tiffany Lin" w:date="2012-05-19T19:38:00Z"/>
                <w:rFonts w:ascii="Times New Roman" w:eastAsia="Times New Roman" w:hAnsi="Times New Roman" w:cs="Times New Roman"/>
                <w:sz w:val="24"/>
                <w:szCs w:val="24"/>
                <w:rPrChange w:id="5130" w:author="Tiffany Lin" w:date="2012-05-20T17:52:00Z">
                  <w:rPr>
                    <w:ins w:id="5131" w:author="Tiffany Lin" w:date="2012-05-19T19:38:00Z"/>
                    <w:rFonts w:ascii="Calibri" w:eastAsia="Times New Roman" w:hAnsi="Calibri" w:cs="Times New Roman"/>
                    <w:color w:val="000000"/>
                  </w:rPr>
                </w:rPrChange>
              </w:rPr>
            </w:pPr>
            <w:ins w:id="5132" w:author="Tiffany Lin" w:date="2012-05-19T19:38:00Z">
              <w:r w:rsidRPr="00A027A5">
                <w:rPr>
                  <w:rFonts w:ascii="Times New Roman" w:eastAsia="Times New Roman" w:hAnsi="Times New Roman" w:cs="Times New Roman"/>
                  <w:sz w:val="24"/>
                  <w:szCs w:val="24"/>
                  <w:rPrChange w:id="5133"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51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35" w:author="Tiffany Lin" w:date="2012-05-19T19:38:00Z"/>
                <w:rFonts w:ascii="Times New Roman" w:eastAsia="Times New Roman" w:hAnsi="Times New Roman" w:cs="Times New Roman"/>
                <w:sz w:val="24"/>
                <w:szCs w:val="24"/>
                <w:rPrChange w:id="5136" w:author="Tiffany Lin" w:date="2012-05-20T17:52:00Z">
                  <w:rPr>
                    <w:ins w:id="5137" w:author="Tiffany Lin" w:date="2012-05-19T19:38:00Z"/>
                    <w:rFonts w:ascii="Calibri" w:eastAsia="Times New Roman" w:hAnsi="Calibri" w:cs="Times New Roman"/>
                    <w:color w:val="000000"/>
                  </w:rPr>
                </w:rPrChange>
              </w:rPr>
            </w:pPr>
            <w:ins w:id="5138" w:author="Tiffany Lin" w:date="2012-05-19T19:38:00Z">
              <w:r w:rsidRPr="00A027A5">
                <w:rPr>
                  <w:rFonts w:ascii="Times New Roman" w:eastAsia="Times New Roman" w:hAnsi="Times New Roman" w:cs="Times New Roman"/>
                  <w:sz w:val="24"/>
                  <w:szCs w:val="24"/>
                  <w:rPrChange w:id="5139" w:author="Tiffany Lin" w:date="2012-05-20T17:52:00Z">
                    <w:rPr>
                      <w:rFonts w:ascii="Calibri" w:eastAsia="Times New Roman" w:hAnsi="Calibri" w:cs="Times New Roman"/>
                      <w:color w:val="000000"/>
                    </w:rPr>
                  </w:rPrChange>
                </w:rPr>
                <w:t>10</w:t>
              </w:r>
            </w:ins>
          </w:p>
        </w:tc>
        <w:tc>
          <w:tcPr>
            <w:tcW w:w="810" w:type="dxa"/>
            <w:shd w:val="clear" w:color="auto" w:fill="auto"/>
            <w:noWrap/>
            <w:vAlign w:val="bottom"/>
            <w:hideMark/>
            <w:tcPrChange w:id="51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41" w:author="Tiffany Lin" w:date="2012-05-19T19:38:00Z"/>
                <w:rFonts w:ascii="Times New Roman" w:eastAsia="Times New Roman" w:hAnsi="Times New Roman" w:cs="Times New Roman"/>
                <w:sz w:val="24"/>
                <w:szCs w:val="24"/>
                <w:rPrChange w:id="5142" w:author="Tiffany Lin" w:date="2012-05-20T17:52:00Z">
                  <w:rPr>
                    <w:ins w:id="5143" w:author="Tiffany Lin" w:date="2012-05-19T19:38:00Z"/>
                    <w:rFonts w:ascii="Calibri" w:eastAsia="Times New Roman" w:hAnsi="Calibri" w:cs="Times New Roman"/>
                    <w:color w:val="000000"/>
                  </w:rPr>
                </w:rPrChange>
              </w:rPr>
            </w:pPr>
            <w:ins w:id="5144" w:author="Tiffany Lin" w:date="2012-05-19T19:38:00Z">
              <w:r w:rsidRPr="00A027A5">
                <w:rPr>
                  <w:rFonts w:ascii="Times New Roman" w:eastAsia="Times New Roman" w:hAnsi="Times New Roman" w:cs="Times New Roman"/>
                  <w:sz w:val="24"/>
                  <w:szCs w:val="24"/>
                  <w:rPrChange w:id="5145" w:author="Tiffany Lin" w:date="2012-05-20T17:52:00Z">
                    <w:rPr>
                      <w:rFonts w:ascii="Calibri" w:eastAsia="Times New Roman" w:hAnsi="Calibri" w:cs="Times New Roman"/>
                      <w:color w:val="000000"/>
                    </w:rPr>
                  </w:rPrChange>
                </w:rPr>
                <w:t>0.474</w:t>
              </w:r>
            </w:ins>
          </w:p>
        </w:tc>
        <w:tc>
          <w:tcPr>
            <w:tcW w:w="1080" w:type="dxa"/>
            <w:shd w:val="clear" w:color="auto" w:fill="auto"/>
            <w:noWrap/>
            <w:vAlign w:val="bottom"/>
            <w:hideMark/>
            <w:tcPrChange w:id="514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147" w:author="Tiffany Lin" w:date="2012-05-19T19:38:00Z"/>
                <w:rFonts w:ascii="Times New Roman" w:eastAsia="Times New Roman" w:hAnsi="Times New Roman" w:cs="Times New Roman"/>
                <w:sz w:val="24"/>
                <w:szCs w:val="24"/>
                <w:rPrChange w:id="5148" w:author="Tiffany Lin" w:date="2012-05-20T17:52:00Z">
                  <w:rPr>
                    <w:ins w:id="5149" w:author="Tiffany Lin" w:date="2012-05-19T19:38:00Z"/>
                    <w:rFonts w:ascii="Calibri" w:eastAsia="Times New Roman" w:hAnsi="Calibri" w:cs="Times New Roman"/>
                    <w:color w:val="000000"/>
                  </w:rPr>
                </w:rPrChange>
              </w:rPr>
            </w:pPr>
            <w:ins w:id="5150" w:author="Tiffany Lin" w:date="2012-05-19T19:38:00Z">
              <w:r w:rsidRPr="00A027A5">
                <w:rPr>
                  <w:rFonts w:ascii="Times New Roman" w:eastAsia="Times New Roman" w:hAnsi="Times New Roman" w:cs="Times New Roman"/>
                  <w:sz w:val="24"/>
                  <w:szCs w:val="24"/>
                  <w:rPrChange w:id="5151" w:author="Tiffany Lin" w:date="2012-05-20T17:52:00Z">
                    <w:rPr>
                      <w:rFonts w:ascii="Calibri" w:eastAsia="Times New Roman" w:hAnsi="Calibri" w:cs="Times New Roman"/>
                      <w:color w:val="000000"/>
                    </w:rPr>
                  </w:rPrChange>
                </w:rPr>
                <w:t>0.571</w:t>
              </w:r>
            </w:ins>
          </w:p>
        </w:tc>
        <w:tc>
          <w:tcPr>
            <w:tcW w:w="900" w:type="dxa"/>
            <w:shd w:val="clear" w:color="auto" w:fill="auto"/>
            <w:noWrap/>
            <w:vAlign w:val="bottom"/>
            <w:hideMark/>
            <w:tcPrChange w:id="515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53" w:author="Tiffany Lin" w:date="2012-05-19T19:38:00Z"/>
                <w:rFonts w:ascii="Times New Roman" w:eastAsia="Times New Roman" w:hAnsi="Times New Roman" w:cs="Times New Roman"/>
                <w:sz w:val="24"/>
                <w:szCs w:val="24"/>
                <w:rPrChange w:id="5154" w:author="Tiffany Lin" w:date="2012-05-20T17:52:00Z">
                  <w:rPr>
                    <w:ins w:id="5155" w:author="Tiffany Lin" w:date="2012-05-19T19:38:00Z"/>
                    <w:rFonts w:ascii="Calibri" w:eastAsia="Times New Roman" w:hAnsi="Calibri" w:cs="Times New Roman"/>
                    <w:color w:val="000000"/>
                  </w:rPr>
                </w:rPrChange>
              </w:rPr>
            </w:pPr>
            <w:ins w:id="5156" w:author="Tiffany Lin" w:date="2012-05-19T19:38:00Z">
              <w:r w:rsidRPr="00A027A5">
                <w:rPr>
                  <w:rFonts w:ascii="Times New Roman" w:eastAsia="Times New Roman" w:hAnsi="Times New Roman" w:cs="Times New Roman"/>
                  <w:sz w:val="24"/>
                  <w:szCs w:val="24"/>
                  <w:rPrChange w:id="5157" w:author="Tiffany Lin" w:date="2012-05-20T17:52:00Z">
                    <w:rPr>
                      <w:rFonts w:ascii="Calibri" w:eastAsia="Times New Roman" w:hAnsi="Calibri" w:cs="Times New Roman"/>
                      <w:color w:val="000000"/>
                    </w:rPr>
                  </w:rPrChange>
                </w:rPr>
                <w:t>0.097</w:t>
              </w:r>
            </w:ins>
          </w:p>
        </w:tc>
        <w:tc>
          <w:tcPr>
            <w:tcW w:w="990" w:type="dxa"/>
            <w:shd w:val="clear" w:color="auto" w:fill="auto"/>
            <w:noWrap/>
            <w:vAlign w:val="bottom"/>
            <w:hideMark/>
            <w:tcPrChange w:id="515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59" w:author="Tiffany Lin" w:date="2012-05-19T19:38:00Z"/>
                <w:rFonts w:ascii="Times New Roman" w:eastAsia="Times New Roman" w:hAnsi="Times New Roman" w:cs="Times New Roman"/>
                <w:sz w:val="24"/>
                <w:szCs w:val="24"/>
                <w:rPrChange w:id="5160" w:author="Tiffany Lin" w:date="2012-05-20T17:52:00Z">
                  <w:rPr>
                    <w:ins w:id="5161" w:author="Tiffany Lin" w:date="2012-05-19T19:38:00Z"/>
                    <w:rFonts w:ascii="Calibri" w:eastAsia="Times New Roman" w:hAnsi="Calibri" w:cs="Times New Roman"/>
                    <w:color w:val="000000"/>
                  </w:rPr>
                </w:rPrChange>
              </w:rPr>
            </w:pPr>
            <w:ins w:id="5162" w:author="Tiffany Lin" w:date="2012-05-19T19:38:00Z">
              <w:r w:rsidRPr="00A027A5">
                <w:rPr>
                  <w:rFonts w:ascii="Times New Roman" w:eastAsia="Times New Roman" w:hAnsi="Times New Roman" w:cs="Times New Roman"/>
                  <w:sz w:val="24"/>
                  <w:szCs w:val="24"/>
                  <w:rPrChange w:id="5163" w:author="Tiffany Lin" w:date="2012-05-20T17:52:00Z">
                    <w:rPr>
                      <w:rFonts w:ascii="Calibri" w:eastAsia="Times New Roman" w:hAnsi="Calibri" w:cs="Times New Roman"/>
                      <w:color w:val="000000"/>
                    </w:rPr>
                  </w:rPrChange>
                </w:rPr>
                <w:t>0.8</w:t>
              </w:r>
            </w:ins>
          </w:p>
        </w:tc>
        <w:tc>
          <w:tcPr>
            <w:tcW w:w="990" w:type="dxa"/>
            <w:shd w:val="clear" w:color="auto" w:fill="auto"/>
            <w:noWrap/>
            <w:vAlign w:val="bottom"/>
            <w:hideMark/>
            <w:tcPrChange w:id="516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65" w:author="Tiffany Lin" w:date="2012-05-19T19:38:00Z"/>
                <w:rFonts w:ascii="Times New Roman" w:eastAsia="Times New Roman" w:hAnsi="Times New Roman" w:cs="Times New Roman"/>
                <w:sz w:val="24"/>
                <w:szCs w:val="24"/>
                <w:rPrChange w:id="5166" w:author="Tiffany Lin" w:date="2012-05-20T17:52:00Z">
                  <w:rPr>
                    <w:ins w:id="5167" w:author="Tiffany Lin" w:date="2012-05-19T19:38:00Z"/>
                    <w:rFonts w:ascii="Calibri" w:eastAsia="Times New Roman" w:hAnsi="Calibri" w:cs="Times New Roman"/>
                    <w:color w:val="000000"/>
                  </w:rPr>
                </w:rPrChange>
              </w:rPr>
            </w:pPr>
            <w:ins w:id="5168" w:author="Tiffany Lin" w:date="2012-05-19T19:38:00Z">
              <w:r w:rsidRPr="00A027A5">
                <w:rPr>
                  <w:rFonts w:ascii="Times New Roman" w:eastAsia="Times New Roman" w:hAnsi="Times New Roman" w:cs="Times New Roman"/>
                  <w:sz w:val="24"/>
                  <w:szCs w:val="24"/>
                  <w:rPrChange w:id="5169" w:author="Tiffany Lin" w:date="2012-05-20T17:52:00Z">
                    <w:rPr>
                      <w:rFonts w:ascii="Calibri" w:eastAsia="Times New Roman" w:hAnsi="Calibri" w:cs="Times New Roman"/>
                      <w:color w:val="000000"/>
                    </w:rPr>
                  </w:rPrChange>
                </w:rPr>
                <w:t>119</w:t>
              </w:r>
            </w:ins>
          </w:p>
        </w:tc>
        <w:tc>
          <w:tcPr>
            <w:tcW w:w="1080" w:type="dxa"/>
            <w:shd w:val="clear" w:color="auto" w:fill="auto"/>
            <w:noWrap/>
            <w:vAlign w:val="bottom"/>
            <w:hideMark/>
            <w:tcPrChange w:id="517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71" w:author="Tiffany Lin" w:date="2012-05-19T19:38:00Z"/>
                <w:rFonts w:ascii="Times New Roman" w:eastAsia="Times New Roman" w:hAnsi="Times New Roman" w:cs="Times New Roman"/>
                <w:sz w:val="24"/>
                <w:szCs w:val="24"/>
                <w:rPrChange w:id="5172" w:author="Tiffany Lin" w:date="2012-05-20T17:52:00Z">
                  <w:rPr>
                    <w:ins w:id="5173" w:author="Tiffany Lin" w:date="2012-05-19T19:38:00Z"/>
                    <w:rFonts w:ascii="Calibri" w:eastAsia="Times New Roman" w:hAnsi="Calibri" w:cs="Times New Roman"/>
                    <w:color w:val="000000"/>
                  </w:rPr>
                </w:rPrChange>
              </w:rPr>
            </w:pPr>
            <w:ins w:id="5174" w:author="Tiffany Lin" w:date="2012-05-19T19:38:00Z">
              <w:r w:rsidRPr="00A027A5">
                <w:rPr>
                  <w:rFonts w:ascii="Times New Roman" w:eastAsia="Times New Roman" w:hAnsi="Times New Roman" w:cs="Times New Roman"/>
                  <w:sz w:val="24"/>
                  <w:szCs w:val="24"/>
                  <w:rPrChange w:id="5175" w:author="Tiffany Lin" w:date="2012-05-20T17:52:00Z">
                    <w:rPr>
                      <w:rFonts w:ascii="Calibri" w:eastAsia="Times New Roman" w:hAnsi="Calibri" w:cs="Times New Roman"/>
                      <w:color w:val="000000"/>
                    </w:rPr>
                  </w:rPrChange>
                </w:rPr>
                <w:t>467</w:t>
              </w:r>
            </w:ins>
          </w:p>
        </w:tc>
      </w:tr>
      <w:tr w:rsidR="00E55D97" w:rsidRPr="00A027A5" w:rsidTr="00E55D97">
        <w:trPr>
          <w:trHeight w:val="300"/>
          <w:ins w:id="5176" w:author="Tiffany Lin" w:date="2012-05-19T19:38:00Z"/>
          <w:trPrChange w:id="5177" w:author="Tiffany Lin" w:date="2012-05-20T21:44:00Z">
            <w:trPr>
              <w:trHeight w:val="300"/>
            </w:trPr>
          </w:trPrChange>
        </w:trPr>
        <w:tc>
          <w:tcPr>
            <w:tcW w:w="900" w:type="dxa"/>
            <w:shd w:val="clear" w:color="auto" w:fill="auto"/>
            <w:noWrap/>
            <w:vAlign w:val="bottom"/>
            <w:hideMark/>
            <w:tcPrChange w:id="517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79" w:author="Tiffany Lin" w:date="2012-05-19T19:38:00Z"/>
                <w:rFonts w:ascii="Times New Roman" w:eastAsia="Times New Roman" w:hAnsi="Times New Roman" w:cs="Times New Roman"/>
                <w:sz w:val="24"/>
                <w:szCs w:val="24"/>
                <w:rPrChange w:id="5180" w:author="Tiffany Lin" w:date="2012-05-20T17:52:00Z">
                  <w:rPr>
                    <w:ins w:id="5181" w:author="Tiffany Lin" w:date="2012-05-19T19:38:00Z"/>
                    <w:rFonts w:ascii="Calibri" w:eastAsia="Times New Roman" w:hAnsi="Calibri" w:cs="Times New Roman"/>
                    <w:color w:val="000000"/>
                  </w:rPr>
                </w:rPrChange>
              </w:rPr>
            </w:pPr>
            <w:ins w:id="5182" w:author="Tiffany Lin" w:date="2012-05-19T19:38:00Z">
              <w:r w:rsidRPr="00A027A5">
                <w:rPr>
                  <w:rFonts w:ascii="Times New Roman" w:eastAsia="Times New Roman" w:hAnsi="Times New Roman" w:cs="Times New Roman"/>
                  <w:sz w:val="24"/>
                  <w:szCs w:val="24"/>
                  <w:rPrChange w:id="5183" w:author="Tiffany Lin" w:date="2012-05-20T17:52:00Z">
                    <w:rPr>
                      <w:rFonts w:ascii="Calibri" w:eastAsia="Times New Roman" w:hAnsi="Calibri" w:cs="Times New Roman"/>
                      <w:color w:val="000000"/>
                    </w:rPr>
                  </w:rPrChange>
                </w:rPr>
                <w:t>4</w:t>
              </w:r>
            </w:ins>
          </w:p>
        </w:tc>
        <w:tc>
          <w:tcPr>
            <w:tcW w:w="990" w:type="dxa"/>
            <w:shd w:val="clear" w:color="auto" w:fill="auto"/>
            <w:noWrap/>
            <w:vAlign w:val="bottom"/>
            <w:hideMark/>
            <w:tcPrChange w:id="518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85" w:author="Tiffany Lin" w:date="2012-05-19T19:38:00Z"/>
                <w:rFonts w:ascii="Times New Roman" w:eastAsia="Times New Roman" w:hAnsi="Times New Roman" w:cs="Times New Roman"/>
                <w:sz w:val="24"/>
                <w:szCs w:val="24"/>
                <w:rPrChange w:id="5186" w:author="Tiffany Lin" w:date="2012-05-20T17:52:00Z">
                  <w:rPr>
                    <w:ins w:id="5187" w:author="Tiffany Lin" w:date="2012-05-19T19:38:00Z"/>
                    <w:rFonts w:ascii="Calibri" w:eastAsia="Times New Roman" w:hAnsi="Calibri" w:cs="Times New Roman"/>
                    <w:color w:val="000000"/>
                  </w:rPr>
                </w:rPrChange>
              </w:rPr>
            </w:pPr>
            <w:ins w:id="5188" w:author="Tiffany Lin" w:date="2012-05-19T19:38:00Z">
              <w:r w:rsidRPr="00A027A5">
                <w:rPr>
                  <w:rFonts w:ascii="Times New Roman" w:eastAsia="Times New Roman" w:hAnsi="Times New Roman" w:cs="Times New Roman"/>
                  <w:sz w:val="24"/>
                  <w:szCs w:val="24"/>
                  <w:rPrChange w:id="5189" w:author="Tiffany Lin" w:date="2012-05-20T17:52:00Z">
                    <w:rPr>
                      <w:rFonts w:ascii="Calibri" w:eastAsia="Times New Roman" w:hAnsi="Calibri" w:cs="Times New Roman"/>
                      <w:color w:val="000000"/>
                    </w:rPr>
                  </w:rPrChange>
                </w:rPr>
                <w:t>3</w:t>
              </w:r>
            </w:ins>
          </w:p>
        </w:tc>
        <w:tc>
          <w:tcPr>
            <w:tcW w:w="900" w:type="dxa"/>
            <w:shd w:val="clear" w:color="auto" w:fill="auto"/>
            <w:noWrap/>
            <w:vAlign w:val="bottom"/>
            <w:hideMark/>
            <w:tcPrChange w:id="51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191" w:author="Tiffany Lin" w:date="2012-05-19T19:38:00Z"/>
                <w:rFonts w:ascii="Times New Roman" w:eastAsia="Times New Roman" w:hAnsi="Times New Roman" w:cs="Times New Roman"/>
                <w:sz w:val="24"/>
                <w:szCs w:val="24"/>
                <w:rPrChange w:id="5192" w:author="Tiffany Lin" w:date="2012-05-20T17:52:00Z">
                  <w:rPr>
                    <w:ins w:id="5193" w:author="Tiffany Lin" w:date="2012-05-19T19:38:00Z"/>
                    <w:rFonts w:ascii="Calibri" w:eastAsia="Times New Roman" w:hAnsi="Calibri" w:cs="Times New Roman"/>
                    <w:color w:val="000000"/>
                  </w:rPr>
                </w:rPrChange>
              </w:rPr>
            </w:pPr>
            <w:ins w:id="5194" w:author="Tiffany Lin" w:date="2012-05-19T19:38:00Z">
              <w:r w:rsidRPr="00A027A5">
                <w:rPr>
                  <w:rFonts w:ascii="Times New Roman" w:eastAsia="Times New Roman" w:hAnsi="Times New Roman" w:cs="Times New Roman"/>
                  <w:sz w:val="24"/>
                  <w:szCs w:val="24"/>
                  <w:rPrChange w:id="5195" w:author="Tiffany Lin" w:date="2012-05-20T17:52:00Z">
                    <w:rPr>
                      <w:rFonts w:ascii="Calibri" w:eastAsia="Times New Roman" w:hAnsi="Calibri" w:cs="Times New Roman"/>
                      <w:color w:val="000000"/>
                    </w:rPr>
                  </w:rPrChange>
                </w:rPr>
                <w:t>4</w:t>
              </w:r>
            </w:ins>
          </w:p>
        </w:tc>
        <w:tc>
          <w:tcPr>
            <w:tcW w:w="810" w:type="dxa"/>
            <w:shd w:val="clear" w:color="auto" w:fill="auto"/>
            <w:noWrap/>
            <w:vAlign w:val="bottom"/>
            <w:hideMark/>
            <w:tcPrChange w:id="51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197" w:author="Tiffany Lin" w:date="2012-05-19T19:38:00Z"/>
                <w:rFonts w:ascii="Times New Roman" w:eastAsia="Times New Roman" w:hAnsi="Times New Roman" w:cs="Times New Roman"/>
                <w:sz w:val="24"/>
                <w:szCs w:val="24"/>
                <w:rPrChange w:id="5198" w:author="Tiffany Lin" w:date="2012-05-20T17:52:00Z">
                  <w:rPr>
                    <w:ins w:id="5199" w:author="Tiffany Lin" w:date="2012-05-19T19:38:00Z"/>
                    <w:rFonts w:ascii="Calibri" w:eastAsia="Times New Roman" w:hAnsi="Calibri" w:cs="Times New Roman"/>
                    <w:color w:val="000000"/>
                  </w:rPr>
                </w:rPrChange>
              </w:rPr>
            </w:pPr>
            <w:ins w:id="5200" w:author="Tiffany Lin" w:date="2012-05-19T19:38:00Z">
              <w:r w:rsidRPr="00A027A5">
                <w:rPr>
                  <w:rFonts w:ascii="Times New Roman" w:eastAsia="Times New Roman" w:hAnsi="Times New Roman" w:cs="Times New Roman"/>
                  <w:sz w:val="24"/>
                  <w:szCs w:val="24"/>
                  <w:rPrChange w:id="5201" w:author="Tiffany Lin" w:date="2012-05-20T17:52:00Z">
                    <w:rPr>
                      <w:rFonts w:ascii="Calibri" w:eastAsia="Times New Roman" w:hAnsi="Calibri" w:cs="Times New Roman"/>
                      <w:color w:val="000000"/>
                    </w:rPr>
                  </w:rPrChange>
                </w:rPr>
                <w:t>0.755</w:t>
              </w:r>
            </w:ins>
          </w:p>
        </w:tc>
        <w:tc>
          <w:tcPr>
            <w:tcW w:w="1080" w:type="dxa"/>
            <w:shd w:val="clear" w:color="auto" w:fill="auto"/>
            <w:noWrap/>
            <w:vAlign w:val="bottom"/>
            <w:hideMark/>
            <w:tcPrChange w:id="5202"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203" w:author="Tiffany Lin" w:date="2012-05-19T19:38:00Z"/>
                <w:rFonts w:ascii="Times New Roman" w:eastAsia="Times New Roman" w:hAnsi="Times New Roman" w:cs="Times New Roman"/>
                <w:sz w:val="24"/>
                <w:szCs w:val="24"/>
                <w:rPrChange w:id="5204" w:author="Tiffany Lin" w:date="2012-05-20T17:52:00Z">
                  <w:rPr>
                    <w:ins w:id="5205" w:author="Tiffany Lin" w:date="2012-05-19T19:38:00Z"/>
                    <w:rFonts w:ascii="Calibri" w:eastAsia="Times New Roman" w:hAnsi="Calibri" w:cs="Times New Roman"/>
                    <w:color w:val="000000"/>
                  </w:rPr>
                </w:rPrChange>
              </w:rPr>
            </w:pPr>
            <w:ins w:id="5206" w:author="Tiffany Lin" w:date="2012-05-19T19:38:00Z">
              <w:r w:rsidRPr="00A027A5">
                <w:rPr>
                  <w:rFonts w:ascii="Times New Roman" w:eastAsia="Times New Roman" w:hAnsi="Times New Roman" w:cs="Times New Roman"/>
                  <w:sz w:val="24"/>
                  <w:szCs w:val="24"/>
                  <w:rPrChange w:id="5207" w:author="Tiffany Lin" w:date="2012-05-20T17:52:00Z">
                    <w:rPr>
                      <w:rFonts w:ascii="Calibri" w:eastAsia="Times New Roman" w:hAnsi="Calibri" w:cs="Times New Roman"/>
                      <w:color w:val="000000"/>
                    </w:rPr>
                  </w:rPrChange>
                </w:rPr>
                <w:t>0.648</w:t>
              </w:r>
            </w:ins>
          </w:p>
        </w:tc>
        <w:tc>
          <w:tcPr>
            <w:tcW w:w="900" w:type="dxa"/>
            <w:shd w:val="clear" w:color="auto" w:fill="auto"/>
            <w:noWrap/>
            <w:vAlign w:val="bottom"/>
            <w:hideMark/>
            <w:tcPrChange w:id="520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09" w:author="Tiffany Lin" w:date="2012-05-19T19:38:00Z"/>
                <w:rFonts w:ascii="Times New Roman" w:eastAsia="Times New Roman" w:hAnsi="Times New Roman" w:cs="Times New Roman"/>
                <w:sz w:val="24"/>
                <w:szCs w:val="24"/>
                <w:rPrChange w:id="5210" w:author="Tiffany Lin" w:date="2012-05-20T17:52:00Z">
                  <w:rPr>
                    <w:ins w:id="5211" w:author="Tiffany Lin" w:date="2012-05-19T19:38:00Z"/>
                    <w:rFonts w:ascii="Calibri" w:eastAsia="Times New Roman" w:hAnsi="Calibri" w:cs="Times New Roman"/>
                    <w:color w:val="000000"/>
                  </w:rPr>
                </w:rPrChange>
              </w:rPr>
            </w:pPr>
            <w:ins w:id="5212" w:author="Tiffany Lin" w:date="2012-05-19T19:38:00Z">
              <w:r w:rsidRPr="00A027A5">
                <w:rPr>
                  <w:rFonts w:ascii="Times New Roman" w:eastAsia="Times New Roman" w:hAnsi="Times New Roman" w:cs="Times New Roman"/>
                  <w:sz w:val="24"/>
                  <w:szCs w:val="24"/>
                  <w:rPrChange w:id="5213" w:author="Tiffany Lin" w:date="2012-05-20T17:52:00Z">
                    <w:rPr>
                      <w:rFonts w:ascii="Calibri" w:eastAsia="Times New Roman" w:hAnsi="Calibri" w:cs="Times New Roman"/>
                      <w:color w:val="000000"/>
                    </w:rPr>
                  </w:rPrChange>
                </w:rPr>
                <w:t>-0.107</w:t>
              </w:r>
            </w:ins>
          </w:p>
        </w:tc>
        <w:tc>
          <w:tcPr>
            <w:tcW w:w="990" w:type="dxa"/>
            <w:shd w:val="clear" w:color="auto" w:fill="auto"/>
            <w:noWrap/>
            <w:vAlign w:val="bottom"/>
            <w:hideMark/>
            <w:tcPrChange w:id="521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15" w:author="Tiffany Lin" w:date="2012-05-19T19:38:00Z"/>
                <w:rFonts w:ascii="Times New Roman" w:eastAsia="Times New Roman" w:hAnsi="Times New Roman" w:cs="Times New Roman"/>
                <w:sz w:val="24"/>
                <w:szCs w:val="24"/>
                <w:rPrChange w:id="5216" w:author="Tiffany Lin" w:date="2012-05-20T17:52:00Z">
                  <w:rPr>
                    <w:ins w:id="5217" w:author="Tiffany Lin" w:date="2012-05-19T19:38:00Z"/>
                    <w:rFonts w:ascii="Calibri" w:eastAsia="Times New Roman" w:hAnsi="Calibri" w:cs="Times New Roman"/>
                    <w:color w:val="000000"/>
                  </w:rPr>
                </w:rPrChange>
              </w:rPr>
            </w:pPr>
            <w:ins w:id="5218" w:author="Tiffany Lin" w:date="2012-05-19T19:38:00Z">
              <w:r w:rsidRPr="00A027A5">
                <w:rPr>
                  <w:rFonts w:ascii="Times New Roman" w:eastAsia="Times New Roman" w:hAnsi="Times New Roman" w:cs="Times New Roman"/>
                  <w:sz w:val="24"/>
                  <w:szCs w:val="24"/>
                  <w:rPrChange w:id="5219" w:author="Tiffany Lin" w:date="2012-05-20T17:52:00Z">
                    <w:rPr>
                      <w:rFonts w:ascii="Calibri" w:eastAsia="Times New Roman" w:hAnsi="Calibri" w:cs="Times New Roman"/>
                      <w:color w:val="000000"/>
                    </w:rPr>
                  </w:rPrChange>
                </w:rPr>
                <w:t>1</w:t>
              </w:r>
            </w:ins>
          </w:p>
        </w:tc>
        <w:tc>
          <w:tcPr>
            <w:tcW w:w="990" w:type="dxa"/>
            <w:shd w:val="clear" w:color="auto" w:fill="auto"/>
            <w:noWrap/>
            <w:vAlign w:val="bottom"/>
            <w:hideMark/>
            <w:tcPrChange w:id="522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21" w:author="Tiffany Lin" w:date="2012-05-19T19:38:00Z"/>
                <w:rFonts w:ascii="Times New Roman" w:eastAsia="Times New Roman" w:hAnsi="Times New Roman" w:cs="Times New Roman"/>
                <w:sz w:val="24"/>
                <w:szCs w:val="24"/>
                <w:rPrChange w:id="5222" w:author="Tiffany Lin" w:date="2012-05-20T17:52:00Z">
                  <w:rPr>
                    <w:ins w:id="5223" w:author="Tiffany Lin" w:date="2012-05-19T19:38:00Z"/>
                    <w:rFonts w:ascii="Calibri" w:eastAsia="Times New Roman" w:hAnsi="Calibri" w:cs="Times New Roman"/>
                    <w:color w:val="000000"/>
                  </w:rPr>
                </w:rPrChange>
              </w:rPr>
            </w:pPr>
            <w:ins w:id="5224" w:author="Tiffany Lin" w:date="2012-05-19T19:38:00Z">
              <w:r w:rsidRPr="00A027A5">
                <w:rPr>
                  <w:rFonts w:ascii="Times New Roman" w:eastAsia="Times New Roman" w:hAnsi="Times New Roman" w:cs="Times New Roman"/>
                  <w:sz w:val="24"/>
                  <w:szCs w:val="24"/>
                  <w:rPrChange w:id="5225" w:author="Tiffany Lin" w:date="2012-05-20T17:52:00Z">
                    <w:rPr>
                      <w:rFonts w:ascii="Calibri" w:eastAsia="Times New Roman" w:hAnsi="Calibri" w:cs="Times New Roman"/>
                      <w:color w:val="000000"/>
                    </w:rPr>
                  </w:rPrChange>
                </w:rPr>
                <w:t>57</w:t>
              </w:r>
            </w:ins>
          </w:p>
        </w:tc>
        <w:tc>
          <w:tcPr>
            <w:tcW w:w="1080" w:type="dxa"/>
            <w:shd w:val="clear" w:color="auto" w:fill="auto"/>
            <w:noWrap/>
            <w:vAlign w:val="bottom"/>
            <w:hideMark/>
            <w:tcPrChange w:id="522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27" w:author="Tiffany Lin" w:date="2012-05-19T19:38:00Z"/>
                <w:rFonts w:ascii="Times New Roman" w:eastAsia="Times New Roman" w:hAnsi="Times New Roman" w:cs="Times New Roman"/>
                <w:sz w:val="24"/>
                <w:szCs w:val="24"/>
                <w:rPrChange w:id="5228" w:author="Tiffany Lin" w:date="2012-05-20T17:52:00Z">
                  <w:rPr>
                    <w:ins w:id="5229" w:author="Tiffany Lin" w:date="2012-05-19T19:38:00Z"/>
                    <w:rFonts w:ascii="Calibri" w:eastAsia="Times New Roman" w:hAnsi="Calibri" w:cs="Times New Roman"/>
                    <w:color w:val="000000"/>
                  </w:rPr>
                </w:rPrChange>
              </w:rPr>
            </w:pPr>
            <w:ins w:id="5230" w:author="Tiffany Lin" w:date="2012-05-19T19:38:00Z">
              <w:r w:rsidRPr="00A027A5">
                <w:rPr>
                  <w:rFonts w:ascii="Times New Roman" w:eastAsia="Times New Roman" w:hAnsi="Times New Roman" w:cs="Times New Roman"/>
                  <w:sz w:val="24"/>
                  <w:szCs w:val="24"/>
                  <w:rPrChange w:id="5231" w:author="Tiffany Lin" w:date="2012-05-20T17:52:00Z">
                    <w:rPr>
                      <w:rFonts w:ascii="Calibri" w:eastAsia="Times New Roman" w:hAnsi="Calibri" w:cs="Times New Roman"/>
                      <w:color w:val="000000"/>
                    </w:rPr>
                  </w:rPrChange>
                </w:rPr>
                <w:t>358</w:t>
              </w:r>
            </w:ins>
          </w:p>
        </w:tc>
      </w:tr>
      <w:tr w:rsidR="00E55D97" w:rsidRPr="00A027A5" w:rsidTr="00E55D97">
        <w:trPr>
          <w:trHeight w:val="300"/>
          <w:ins w:id="5232" w:author="Tiffany Lin" w:date="2012-05-19T19:38:00Z"/>
          <w:trPrChange w:id="5233" w:author="Tiffany Lin" w:date="2012-05-20T21:44:00Z">
            <w:trPr>
              <w:trHeight w:val="300"/>
            </w:trPr>
          </w:trPrChange>
        </w:trPr>
        <w:tc>
          <w:tcPr>
            <w:tcW w:w="900" w:type="dxa"/>
            <w:shd w:val="clear" w:color="auto" w:fill="auto"/>
            <w:noWrap/>
            <w:vAlign w:val="bottom"/>
            <w:hideMark/>
            <w:tcPrChange w:id="523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35" w:author="Tiffany Lin" w:date="2012-05-19T19:38:00Z"/>
                <w:rFonts w:ascii="Times New Roman" w:eastAsia="Times New Roman" w:hAnsi="Times New Roman" w:cs="Times New Roman"/>
                <w:sz w:val="24"/>
                <w:szCs w:val="24"/>
                <w:rPrChange w:id="5236" w:author="Tiffany Lin" w:date="2012-05-20T17:52:00Z">
                  <w:rPr>
                    <w:ins w:id="5237" w:author="Tiffany Lin" w:date="2012-05-19T19:38:00Z"/>
                    <w:rFonts w:ascii="Calibri" w:eastAsia="Times New Roman" w:hAnsi="Calibri" w:cs="Times New Roman"/>
                    <w:color w:val="000000"/>
                  </w:rPr>
                </w:rPrChange>
              </w:rPr>
            </w:pPr>
            <w:ins w:id="5238" w:author="Tiffany Lin" w:date="2012-05-19T19:38:00Z">
              <w:r w:rsidRPr="00A027A5">
                <w:rPr>
                  <w:rFonts w:ascii="Times New Roman" w:eastAsia="Times New Roman" w:hAnsi="Times New Roman" w:cs="Times New Roman"/>
                  <w:sz w:val="24"/>
                  <w:szCs w:val="24"/>
                  <w:rPrChange w:id="5239" w:author="Tiffany Lin" w:date="2012-05-20T17:52:00Z">
                    <w:rPr>
                      <w:rFonts w:ascii="Calibri" w:eastAsia="Times New Roman" w:hAnsi="Calibri" w:cs="Times New Roman"/>
                      <w:color w:val="000000"/>
                    </w:rPr>
                  </w:rPrChange>
                </w:rPr>
                <w:t>3</w:t>
              </w:r>
            </w:ins>
          </w:p>
        </w:tc>
        <w:tc>
          <w:tcPr>
            <w:tcW w:w="990" w:type="dxa"/>
            <w:shd w:val="clear" w:color="auto" w:fill="auto"/>
            <w:noWrap/>
            <w:vAlign w:val="bottom"/>
            <w:hideMark/>
            <w:tcPrChange w:id="524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41" w:author="Tiffany Lin" w:date="2012-05-19T19:38:00Z"/>
                <w:rFonts w:ascii="Times New Roman" w:eastAsia="Times New Roman" w:hAnsi="Times New Roman" w:cs="Times New Roman"/>
                <w:sz w:val="24"/>
                <w:szCs w:val="24"/>
                <w:rPrChange w:id="5242" w:author="Tiffany Lin" w:date="2012-05-20T17:52:00Z">
                  <w:rPr>
                    <w:ins w:id="5243" w:author="Tiffany Lin" w:date="2012-05-19T19:38:00Z"/>
                    <w:rFonts w:ascii="Calibri" w:eastAsia="Times New Roman" w:hAnsi="Calibri" w:cs="Times New Roman"/>
                    <w:color w:val="000000"/>
                  </w:rPr>
                </w:rPrChange>
              </w:rPr>
            </w:pPr>
            <w:ins w:id="5244" w:author="Tiffany Lin" w:date="2012-05-19T19:38:00Z">
              <w:r w:rsidRPr="00A027A5">
                <w:rPr>
                  <w:rFonts w:ascii="Times New Roman" w:eastAsia="Times New Roman" w:hAnsi="Times New Roman" w:cs="Times New Roman"/>
                  <w:sz w:val="24"/>
                  <w:szCs w:val="24"/>
                  <w:rPrChange w:id="5245"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52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47" w:author="Tiffany Lin" w:date="2012-05-19T19:38:00Z"/>
                <w:rFonts w:ascii="Times New Roman" w:eastAsia="Times New Roman" w:hAnsi="Times New Roman" w:cs="Times New Roman"/>
                <w:sz w:val="24"/>
                <w:szCs w:val="24"/>
                <w:rPrChange w:id="5248" w:author="Tiffany Lin" w:date="2012-05-20T17:52:00Z">
                  <w:rPr>
                    <w:ins w:id="5249" w:author="Tiffany Lin" w:date="2012-05-19T19:38:00Z"/>
                    <w:rFonts w:ascii="Calibri" w:eastAsia="Times New Roman" w:hAnsi="Calibri" w:cs="Times New Roman"/>
                    <w:color w:val="000000"/>
                  </w:rPr>
                </w:rPrChange>
              </w:rPr>
            </w:pPr>
            <w:ins w:id="5250" w:author="Tiffany Lin" w:date="2012-05-19T19:38:00Z">
              <w:r w:rsidRPr="00A027A5">
                <w:rPr>
                  <w:rFonts w:ascii="Times New Roman" w:eastAsia="Times New Roman" w:hAnsi="Times New Roman" w:cs="Times New Roman"/>
                  <w:sz w:val="24"/>
                  <w:szCs w:val="24"/>
                  <w:rPrChange w:id="5251" w:author="Tiffany Lin" w:date="2012-05-20T17:52:00Z">
                    <w:rPr>
                      <w:rFonts w:ascii="Calibri" w:eastAsia="Times New Roman" w:hAnsi="Calibri" w:cs="Times New Roman"/>
                      <w:color w:val="000000"/>
                    </w:rPr>
                  </w:rPrChange>
                </w:rPr>
                <w:t>3</w:t>
              </w:r>
            </w:ins>
          </w:p>
        </w:tc>
        <w:tc>
          <w:tcPr>
            <w:tcW w:w="810" w:type="dxa"/>
            <w:shd w:val="clear" w:color="auto" w:fill="auto"/>
            <w:noWrap/>
            <w:vAlign w:val="bottom"/>
            <w:hideMark/>
            <w:tcPrChange w:id="52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53" w:author="Tiffany Lin" w:date="2012-05-19T19:38:00Z"/>
                <w:rFonts w:ascii="Times New Roman" w:eastAsia="Times New Roman" w:hAnsi="Times New Roman" w:cs="Times New Roman"/>
                <w:sz w:val="24"/>
                <w:szCs w:val="24"/>
                <w:rPrChange w:id="5254" w:author="Tiffany Lin" w:date="2012-05-20T17:52:00Z">
                  <w:rPr>
                    <w:ins w:id="5255" w:author="Tiffany Lin" w:date="2012-05-19T19:38:00Z"/>
                    <w:rFonts w:ascii="Calibri" w:eastAsia="Times New Roman" w:hAnsi="Calibri" w:cs="Times New Roman"/>
                    <w:color w:val="000000"/>
                  </w:rPr>
                </w:rPrChange>
              </w:rPr>
            </w:pPr>
            <w:ins w:id="5256" w:author="Tiffany Lin" w:date="2012-05-19T19:38:00Z">
              <w:r w:rsidRPr="00A027A5">
                <w:rPr>
                  <w:rFonts w:ascii="Times New Roman" w:eastAsia="Times New Roman" w:hAnsi="Times New Roman" w:cs="Times New Roman"/>
                  <w:sz w:val="24"/>
                  <w:szCs w:val="24"/>
                  <w:rPrChange w:id="5257" w:author="Tiffany Lin" w:date="2012-05-20T17:52:00Z">
                    <w:rPr>
                      <w:rFonts w:ascii="Calibri" w:eastAsia="Times New Roman" w:hAnsi="Calibri" w:cs="Times New Roman"/>
                      <w:color w:val="000000"/>
                    </w:rPr>
                  </w:rPrChange>
                </w:rPr>
                <w:t>0.552</w:t>
              </w:r>
            </w:ins>
          </w:p>
        </w:tc>
        <w:tc>
          <w:tcPr>
            <w:tcW w:w="1080" w:type="dxa"/>
            <w:shd w:val="clear" w:color="auto" w:fill="auto"/>
            <w:noWrap/>
            <w:vAlign w:val="bottom"/>
            <w:hideMark/>
            <w:tcPrChange w:id="5258"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259" w:author="Tiffany Lin" w:date="2012-05-19T19:38:00Z"/>
                <w:rFonts w:ascii="Times New Roman" w:eastAsia="Times New Roman" w:hAnsi="Times New Roman" w:cs="Times New Roman"/>
                <w:sz w:val="24"/>
                <w:szCs w:val="24"/>
                <w:rPrChange w:id="5260" w:author="Tiffany Lin" w:date="2012-05-20T17:52:00Z">
                  <w:rPr>
                    <w:ins w:id="5261" w:author="Tiffany Lin" w:date="2012-05-19T19:38:00Z"/>
                    <w:rFonts w:ascii="Calibri" w:eastAsia="Times New Roman" w:hAnsi="Calibri" w:cs="Times New Roman"/>
                    <w:color w:val="000000"/>
                  </w:rPr>
                </w:rPrChange>
              </w:rPr>
            </w:pPr>
            <w:ins w:id="5262" w:author="Tiffany Lin" w:date="2012-05-19T19:38:00Z">
              <w:r w:rsidRPr="00A027A5">
                <w:rPr>
                  <w:rFonts w:ascii="Times New Roman" w:eastAsia="Times New Roman" w:hAnsi="Times New Roman" w:cs="Times New Roman"/>
                  <w:sz w:val="24"/>
                  <w:szCs w:val="24"/>
                  <w:rPrChange w:id="5263" w:author="Tiffany Lin" w:date="2012-05-20T17:52:00Z">
                    <w:rPr>
                      <w:rFonts w:ascii="Calibri" w:eastAsia="Times New Roman" w:hAnsi="Calibri" w:cs="Times New Roman"/>
                      <w:color w:val="000000"/>
                    </w:rPr>
                  </w:rPrChange>
                </w:rPr>
                <w:t>0.312</w:t>
              </w:r>
            </w:ins>
          </w:p>
        </w:tc>
        <w:tc>
          <w:tcPr>
            <w:tcW w:w="900" w:type="dxa"/>
            <w:shd w:val="clear" w:color="auto" w:fill="auto"/>
            <w:noWrap/>
            <w:vAlign w:val="bottom"/>
            <w:hideMark/>
            <w:tcPrChange w:id="526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65" w:author="Tiffany Lin" w:date="2012-05-19T19:38:00Z"/>
                <w:rFonts w:ascii="Times New Roman" w:eastAsia="Times New Roman" w:hAnsi="Times New Roman" w:cs="Times New Roman"/>
                <w:sz w:val="24"/>
                <w:szCs w:val="24"/>
                <w:rPrChange w:id="5266" w:author="Tiffany Lin" w:date="2012-05-20T17:52:00Z">
                  <w:rPr>
                    <w:ins w:id="5267" w:author="Tiffany Lin" w:date="2012-05-19T19:38:00Z"/>
                    <w:rFonts w:ascii="Calibri" w:eastAsia="Times New Roman" w:hAnsi="Calibri" w:cs="Times New Roman"/>
                    <w:color w:val="000000"/>
                  </w:rPr>
                </w:rPrChange>
              </w:rPr>
            </w:pPr>
            <w:ins w:id="5268" w:author="Tiffany Lin" w:date="2012-05-19T19:38:00Z">
              <w:r w:rsidRPr="00A027A5">
                <w:rPr>
                  <w:rFonts w:ascii="Times New Roman" w:eastAsia="Times New Roman" w:hAnsi="Times New Roman" w:cs="Times New Roman"/>
                  <w:sz w:val="24"/>
                  <w:szCs w:val="24"/>
                  <w:rPrChange w:id="5269" w:author="Tiffany Lin" w:date="2012-05-20T17:52:00Z">
                    <w:rPr>
                      <w:rFonts w:ascii="Calibri" w:eastAsia="Times New Roman" w:hAnsi="Calibri" w:cs="Times New Roman"/>
                      <w:color w:val="000000"/>
                    </w:rPr>
                  </w:rPrChange>
                </w:rPr>
                <w:t>-0.24</w:t>
              </w:r>
            </w:ins>
          </w:p>
        </w:tc>
        <w:tc>
          <w:tcPr>
            <w:tcW w:w="990" w:type="dxa"/>
            <w:shd w:val="clear" w:color="auto" w:fill="auto"/>
            <w:noWrap/>
            <w:vAlign w:val="bottom"/>
            <w:hideMark/>
            <w:tcPrChange w:id="527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71" w:author="Tiffany Lin" w:date="2012-05-19T19:38:00Z"/>
                <w:rFonts w:ascii="Times New Roman" w:eastAsia="Times New Roman" w:hAnsi="Times New Roman" w:cs="Times New Roman"/>
                <w:sz w:val="24"/>
                <w:szCs w:val="24"/>
                <w:rPrChange w:id="5272" w:author="Tiffany Lin" w:date="2012-05-20T17:52:00Z">
                  <w:rPr>
                    <w:ins w:id="5273" w:author="Tiffany Lin" w:date="2012-05-19T19:38:00Z"/>
                    <w:rFonts w:ascii="Calibri" w:eastAsia="Times New Roman" w:hAnsi="Calibri" w:cs="Times New Roman"/>
                    <w:color w:val="000000"/>
                  </w:rPr>
                </w:rPrChange>
              </w:rPr>
            </w:pPr>
            <w:ins w:id="5274" w:author="Tiffany Lin" w:date="2012-05-19T19:38:00Z">
              <w:r w:rsidRPr="00A027A5">
                <w:rPr>
                  <w:rFonts w:ascii="Times New Roman" w:eastAsia="Times New Roman" w:hAnsi="Times New Roman" w:cs="Times New Roman"/>
                  <w:sz w:val="24"/>
                  <w:szCs w:val="24"/>
                  <w:rPrChange w:id="5275" w:author="Tiffany Lin" w:date="2012-05-20T17:52:00Z">
                    <w:rPr>
                      <w:rFonts w:ascii="Calibri" w:eastAsia="Times New Roman" w:hAnsi="Calibri" w:cs="Times New Roman"/>
                      <w:color w:val="000000"/>
                    </w:rPr>
                  </w:rPrChange>
                </w:rPr>
                <w:t>1</w:t>
              </w:r>
            </w:ins>
          </w:p>
        </w:tc>
        <w:tc>
          <w:tcPr>
            <w:tcW w:w="990" w:type="dxa"/>
            <w:shd w:val="clear" w:color="auto" w:fill="auto"/>
            <w:noWrap/>
            <w:vAlign w:val="bottom"/>
            <w:hideMark/>
            <w:tcPrChange w:id="527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77" w:author="Tiffany Lin" w:date="2012-05-19T19:38:00Z"/>
                <w:rFonts w:ascii="Times New Roman" w:eastAsia="Times New Roman" w:hAnsi="Times New Roman" w:cs="Times New Roman"/>
                <w:sz w:val="24"/>
                <w:szCs w:val="24"/>
                <w:rPrChange w:id="5278" w:author="Tiffany Lin" w:date="2012-05-20T17:52:00Z">
                  <w:rPr>
                    <w:ins w:id="5279" w:author="Tiffany Lin" w:date="2012-05-19T19:38:00Z"/>
                    <w:rFonts w:ascii="Calibri" w:eastAsia="Times New Roman" w:hAnsi="Calibri" w:cs="Times New Roman"/>
                    <w:color w:val="000000"/>
                  </w:rPr>
                </w:rPrChange>
              </w:rPr>
            </w:pPr>
            <w:ins w:id="5280" w:author="Tiffany Lin" w:date="2012-05-19T19:38:00Z">
              <w:r w:rsidRPr="00A027A5">
                <w:rPr>
                  <w:rFonts w:ascii="Times New Roman" w:eastAsia="Times New Roman" w:hAnsi="Times New Roman" w:cs="Times New Roman"/>
                  <w:sz w:val="24"/>
                  <w:szCs w:val="24"/>
                  <w:rPrChange w:id="5281" w:author="Tiffany Lin" w:date="2012-05-20T17:52:00Z">
                    <w:rPr>
                      <w:rFonts w:ascii="Calibri" w:eastAsia="Times New Roman" w:hAnsi="Calibri" w:cs="Times New Roman"/>
                      <w:color w:val="000000"/>
                    </w:rPr>
                  </w:rPrChange>
                </w:rPr>
                <w:t>18</w:t>
              </w:r>
            </w:ins>
          </w:p>
        </w:tc>
        <w:tc>
          <w:tcPr>
            <w:tcW w:w="1080" w:type="dxa"/>
            <w:shd w:val="clear" w:color="auto" w:fill="auto"/>
            <w:noWrap/>
            <w:vAlign w:val="bottom"/>
            <w:hideMark/>
            <w:tcPrChange w:id="528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83" w:author="Tiffany Lin" w:date="2012-05-19T19:38:00Z"/>
                <w:rFonts w:ascii="Times New Roman" w:eastAsia="Times New Roman" w:hAnsi="Times New Roman" w:cs="Times New Roman"/>
                <w:sz w:val="24"/>
                <w:szCs w:val="24"/>
                <w:rPrChange w:id="5284" w:author="Tiffany Lin" w:date="2012-05-20T17:52:00Z">
                  <w:rPr>
                    <w:ins w:id="5285" w:author="Tiffany Lin" w:date="2012-05-19T19:38:00Z"/>
                    <w:rFonts w:ascii="Calibri" w:eastAsia="Times New Roman" w:hAnsi="Calibri" w:cs="Times New Roman"/>
                    <w:color w:val="000000"/>
                  </w:rPr>
                </w:rPrChange>
              </w:rPr>
            </w:pPr>
            <w:ins w:id="5286" w:author="Tiffany Lin" w:date="2012-05-19T19:38:00Z">
              <w:r w:rsidRPr="00A027A5">
                <w:rPr>
                  <w:rFonts w:ascii="Times New Roman" w:eastAsia="Times New Roman" w:hAnsi="Times New Roman" w:cs="Times New Roman"/>
                  <w:sz w:val="24"/>
                  <w:szCs w:val="24"/>
                  <w:rPrChange w:id="5287" w:author="Tiffany Lin" w:date="2012-05-20T17:52:00Z">
                    <w:rPr>
                      <w:rFonts w:ascii="Calibri" w:eastAsia="Times New Roman" w:hAnsi="Calibri" w:cs="Times New Roman"/>
                      <w:color w:val="000000"/>
                    </w:rPr>
                  </w:rPrChange>
                </w:rPr>
                <w:t>5591</w:t>
              </w:r>
            </w:ins>
          </w:p>
        </w:tc>
      </w:tr>
      <w:tr w:rsidR="00E55D97" w:rsidRPr="00A027A5" w:rsidTr="00E55D97">
        <w:trPr>
          <w:trHeight w:val="300"/>
          <w:ins w:id="5288" w:author="Tiffany Lin" w:date="2012-05-19T19:38:00Z"/>
          <w:trPrChange w:id="5289" w:author="Tiffany Lin" w:date="2012-05-20T21:44:00Z">
            <w:trPr>
              <w:trHeight w:val="300"/>
            </w:trPr>
          </w:trPrChange>
        </w:trPr>
        <w:tc>
          <w:tcPr>
            <w:tcW w:w="900" w:type="dxa"/>
            <w:shd w:val="clear" w:color="auto" w:fill="auto"/>
            <w:noWrap/>
            <w:vAlign w:val="bottom"/>
            <w:hideMark/>
            <w:tcPrChange w:id="529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291" w:author="Tiffany Lin" w:date="2012-05-19T19:38:00Z"/>
                <w:rFonts w:ascii="Times New Roman" w:eastAsia="Times New Roman" w:hAnsi="Times New Roman" w:cs="Times New Roman"/>
                <w:sz w:val="24"/>
                <w:szCs w:val="24"/>
                <w:rPrChange w:id="5292" w:author="Tiffany Lin" w:date="2012-05-20T17:52:00Z">
                  <w:rPr>
                    <w:ins w:id="5293" w:author="Tiffany Lin" w:date="2012-05-19T19:38:00Z"/>
                    <w:rFonts w:ascii="Calibri" w:eastAsia="Times New Roman" w:hAnsi="Calibri" w:cs="Times New Roman"/>
                    <w:color w:val="000000"/>
                  </w:rPr>
                </w:rPrChange>
              </w:rPr>
            </w:pPr>
            <w:ins w:id="5294" w:author="Tiffany Lin" w:date="2012-05-19T19:38:00Z">
              <w:r w:rsidRPr="00A027A5">
                <w:rPr>
                  <w:rFonts w:ascii="Times New Roman" w:eastAsia="Times New Roman" w:hAnsi="Times New Roman" w:cs="Times New Roman"/>
                  <w:sz w:val="24"/>
                  <w:szCs w:val="24"/>
                  <w:rPrChange w:id="5295" w:author="Tiffany Lin" w:date="2012-05-20T17:52:00Z">
                    <w:rPr>
                      <w:rFonts w:ascii="Calibri" w:eastAsia="Times New Roman" w:hAnsi="Calibri" w:cs="Times New Roman"/>
                      <w:color w:val="000000"/>
                    </w:rPr>
                  </w:rPrChange>
                </w:rPr>
                <w:t>3</w:t>
              </w:r>
            </w:ins>
          </w:p>
        </w:tc>
        <w:tc>
          <w:tcPr>
            <w:tcW w:w="990" w:type="dxa"/>
            <w:shd w:val="clear" w:color="auto" w:fill="auto"/>
            <w:noWrap/>
            <w:vAlign w:val="bottom"/>
            <w:hideMark/>
            <w:tcPrChange w:id="529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297" w:author="Tiffany Lin" w:date="2012-05-19T19:38:00Z"/>
                <w:rFonts w:ascii="Times New Roman" w:eastAsia="Times New Roman" w:hAnsi="Times New Roman" w:cs="Times New Roman"/>
                <w:sz w:val="24"/>
                <w:szCs w:val="24"/>
                <w:rPrChange w:id="5298" w:author="Tiffany Lin" w:date="2012-05-20T17:52:00Z">
                  <w:rPr>
                    <w:ins w:id="5299" w:author="Tiffany Lin" w:date="2012-05-19T19:38:00Z"/>
                    <w:rFonts w:ascii="Calibri" w:eastAsia="Times New Roman" w:hAnsi="Calibri" w:cs="Times New Roman"/>
                    <w:color w:val="000000"/>
                  </w:rPr>
                </w:rPrChange>
              </w:rPr>
            </w:pPr>
            <w:ins w:id="5300" w:author="Tiffany Lin" w:date="2012-05-19T19:38:00Z">
              <w:r w:rsidRPr="00A027A5">
                <w:rPr>
                  <w:rFonts w:ascii="Times New Roman" w:eastAsia="Times New Roman" w:hAnsi="Times New Roman" w:cs="Times New Roman"/>
                  <w:sz w:val="24"/>
                  <w:szCs w:val="24"/>
                  <w:rPrChange w:id="5301"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53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03" w:author="Tiffany Lin" w:date="2012-05-19T19:38:00Z"/>
                <w:rFonts w:ascii="Times New Roman" w:eastAsia="Times New Roman" w:hAnsi="Times New Roman" w:cs="Times New Roman"/>
                <w:sz w:val="24"/>
                <w:szCs w:val="24"/>
                <w:rPrChange w:id="5304" w:author="Tiffany Lin" w:date="2012-05-20T17:52:00Z">
                  <w:rPr>
                    <w:ins w:id="5305" w:author="Tiffany Lin" w:date="2012-05-19T19:38:00Z"/>
                    <w:rFonts w:ascii="Calibri" w:eastAsia="Times New Roman" w:hAnsi="Calibri" w:cs="Times New Roman"/>
                    <w:color w:val="000000"/>
                  </w:rPr>
                </w:rPrChange>
              </w:rPr>
            </w:pPr>
            <w:ins w:id="5306" w:author="Tiffany Lin" w:date="2012-05-19T19:38:00Z">
              <w:r w:rsidRPr="00A027A5">
                <w:rPr>
                  <w:rFonts w:ascii="Times New Roman" w:eastAsia="Times New Roman" w:hAnsi="Times New Roman" w:cs="Times New Roman"/>
                  <w:sz w:val="24"/>
                  <w:szCs w:val="24"/>
                  <w:rPrChange w:id="5307" w:author="Tiffany Lin" w:date="2012-05-20T17:52:00Z">
                    <w:rPr>
                      <w:rFonts w:ascii="Calibri" w:eastAsia="Times New Roman" w:hAnsi="Calibri" w:cs="Times New Roman"/>
                      <w:color w:val="000000"/>
                    </w:rPr>
                  </w:rPrChange>
                </w:rPr>
                <w:t>3</w:t>
              </w:r>
            </w:ins>
          </w:p>
        </w:tc>
        <w:tc>
          <w:tcPr>
            <w:tcW w:w="810" w:type="dxa"/>
            <w:shd w:val="clear" w:color="auto" w:fill="auto"/>
            <w:noWrap/>
            <w:vAlign w:val="bottom"/>
            <w:hideMark/>
            <w:tcPrChange w:id="53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09" w:author="Tiffany Lin" w:date="2012-05-19T19:38:00Z"/>
                <w:rFonts w:ascii="Times New Roman" w:eastAsia="Times New Roman" w:hAnsi="Times New Roman" w:cs="Times New Roman"/>
                <w:sz w:val="24"/>
                <w:szCs w:val="24"/>
                <w:rPrChange w:id="5310" w:author="Tiffany Lin" w:date="2012-05-20T17:52:00Z">
                  <w:rPr>
                    <w:ins w:id="5311" w:author="Tiffany Lin" w:date="2012-05-19T19:38:00Z"/>
                    <w:rFonts w:ascii="Calibri" w:eastAsia="Times New Roman" w:hAnsi="Calibri" w:cs="Times New Roman"/>
                    <w:color w:val="000000"/>
                  </w:rPr>
                </w:rPrChange>
              </w:rPr>
            </w:pPr>
            <w:ins w:id="5312" w:author="Tiffany Lin" w:date="2012-05-19T19:38:00Z">
              <w:r w:rsidRPr="00A027A5">
                <w:rPr>
                  <w:rFonts w:ascii="Times New Roman" w:eastAsia="Times New Roman" w:hAnsi="Times New Roman" w:cs="Times New Roman"/>
                  <w:sz w:val="24"/>
                  <w:szCs w:val="24"/>
                  <w:rPrChange w:id="5313" w:author="Tiffany Lin" w:date="2012-05-20T17:52:00Z">
                    <w:rPr>
                      <w:rFonts w:ascii="Calibri" w:eastAsia="Times New Roman" w:hAnsi="Calibri" w:cs="Times New Roman"/>
                      <w:color w:val="000000"/>
                    </w:rPr>
                  </w:rPrChange>
                </w:rPr>
                <w:t>0.84</w:t>
              </w:r>
            </w:ins>
          </w:p>
        </w:tc>
        <w:tc>
          <w:tcPr>
            <w:tcW w:w="1080" w:type="dxa"/>
            <w:shd w:val="clear" w:color="auto" w:fill="auto"/>
            <w:noWrap/>
            <w:vAlign w:val="bottom"/>
            <w:hideMark/>
            <w:tcPrChange w:id="5314"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315" w:author="Tiffany Lin" w:date="2012-05-19T19:38:00Z"/>
                <w:rFonts w:ascii="Times New Roman" w:eastAsia="Times New Roman" w:hAnsi="Times New Roman" w:cs="Times New Roman"/>
                <w:sz w:val="24"/>
                <w:szCs w:val="24"/>
                <w:rPrChange w:id="5316" w:author="Tiffany Lin" w:date="2012-05-20T17:52:00Z">
                  <w:rPr>
                    <w:ins w:id="5317" w:author="Tiffany Lin" w:date="2012-05-19T19:38:00Z"/>
                    <w:rFonts w:ascii="Calibri" w:eastAsia="Times New Roman" w:hAnsi="Calibri" w:cs="Times New Roman"/>
                    <w:color w:val="000000"/>
                  </w:rPr>
                </w:rPrChange>
              </w:rPr>
            </w:pPr>
            <w:ins w:id="5318" w:author="Tiffany Lin" w:date="2012-05-19T19:38:00Z">
              <w:r w:rsidRPr="00A027A5">
                <w:rPr>
                  <w:rFonts w:ascii="Times New Roman" w:eastAsia="Times New Roman" w:hAnsi="Times New Roman" w:cs="Times New Roman"/>
                  <w:sz w:val="24"/>
                  <w:szCs w:val="24"/>
                  <w:rPrChange w:id="5319" w:author="Tiffany Lin" w:date="2012-05-20T17:52:00Z">
                    <w:rPr>
                      <w:rFonts w:ascii="Calibri" w:eastAsia="Times New Roman" w:hAnsi="Calibri" w:cs="Times New Roman"/>
                      <w:color w:val="000000"/>
                    </w:rPr>
                  </w:rPrChange>
                </w:rPr>
                <w:t>0.818</w:t>
              </w:r>
            </w:ins>
          </w:p>
        </w:tc>
        <w:tc>
          <w:tcPr>
            <w:tcW w:w="900" w:type="dxa"/>
            <w:shd w:val="clear" w:color="auto" w:fill="auto"/>
            <w:noWrap/>
            <w:vAlign w:val="bottom"/>
            <w:hideMark/>
            <w:tcPrChange w:id="532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21" w:author="Tiffany Lin" w:date="2012-05-19T19:38:00Z"/>
                <w:rFonts w:ascii="Times New Roman" w:eastAsia="Times New Roman" w:hAnsi="Times New Roman" w:cs="Times New Roman"/>
                <w:sz w:val="24"/>
                <w:szCs w:val="24"/>
                <w:rPrChange w:id="5322" w:author="Tiffany Lin" w:date="2012-05-20T17:52:00Z">
                  <w:rPr>
                    <w:ins w:id="5323" w:author="Tiffany Lin" w:date="2012-05-19T19:38:00Z"/>
                    <w:rFonts w:ascii="Calibri" w:eastAsia="Times New Roman" w:hAnsi="Calibri" w:cs="Times New Roman"/>
                    <w:color w:val="000000"/>
                  </w:rPr>
                </w:rPrChange>
              </w:rPr>
            </w:pPr>
            <w:ins w:id="5324" w:author="Tiffany Lin" w:date="2012-05-19T19:38:00Z">
              <w:r w:rsidRPr="00A027A5">
                <w:rPr>
                  <w:rFonts w:ascii="Times New Roman" w:eastAsia="Times New Roman" w:hAnsi="Times New Roman" w:cs="Times New Roman"/>
                  <w:sz w:val="24"/>
                  <w:szCs w:val="24"/>
                  <w:rPrChange w:id="5325" w:author="Tiffany Lin" w:date="2012-05-20T17:52:00Z">
                    <w:rPr>
                      <w:rFonts w:ascii="Calibri" w:eastAsia="Times New Roman" w:hAnsi="Calibri" w:cs="Times New Roman"/>
                      <w:color w:val="000000"/>
                    </w:rPr>
                  </w:rPrChange>
                </w:rPr>
                <w:t>-0.022</w:t>
              </w:r>
            </w:ins>
          </w:p>
        </w:tc>
        <w:tc>
          <w:tcPr>
            <w:tcW w:w="990" w:type="dxa"/>
            <w:shd w:val="clear" w:color="auto" w:fill="auto"/>
            <w:noWrap/>
            <w:vAlign w:val="bottom"/>
            <w:hideMark/>
            <w:tcPrChange w:id="5326"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27" w:author="Tiffany Lin" w:date="2012-05-19T19:38:00Z"/>
                <w:rFonts w:ascii="Times New Roman" w:eastAsia="Times New Roman" w:hAnsi="Times New Roman" w:cs="Times New Roman"/>
                <w:sz w:val="24"/>
                <w:szCs w:val="24"/>
                <w:rPrChange w:id="5328" w:author="Tiffany Lin" w:date="2012-05-20T17:52:00Z">
                  <w:rPr>
                    <w:ins w:id="5329" w:author="Tiffany Lin" w:date="2012-05-19T19:38:00Z"/>
                    <w:rFonts w:ascii="Calibri" w:eastAsia="Times New Roman" w:hAnsi="Calibri" w:cs="Times New Roman"/>
                    <w:color w:val="000000"/>
                  </w:rPr>
                </w:rPrChange>
              </w:rPr>
            </w:pPr>
            <w:ins w:id="5330" w:author="Tiffany Lin" w:date="2012-05-19T19:38:00Z">
              <w:r w:rsidRPr="00A027A5">
                <w:rPr>
                  <w:rFonts w:ascii="Times New Roman" w:eastAsia="Times New Roman" w:hAnsi="Times New Roman" w:cs="Times New Roman"/>
                  <w:sz w:val="24"/>
                  <w:szCs w:val="24"/>
                  <w:rPrChange w:id="5331" w:author="Tiffany Lin" w:date="2012-05-20T17:52:00Z">
                    <w:rPr>
                      <w:rFonts w:ascii="Calibri" w:eastAsia="Times New Roman" w:hAnsi="Calibri" w:cs="Times New Roman"/>
                      <w:color w:val="000000"/>
                    </w:rPr>
                  </w:rPrChange>
                </w:rPr>
                <w:t>1</w:t>
              </w:r>
            </w:ins>
          </w:p>
        </w:tc>
        <w:tc>
          <w:tcPr>
            <w:tcW w:w="990" w:type="dxa"/>
            <w:shd w:val="clear" w:color="auto" w:fill="auto"/>
            <w:noWrap/>
            <w:vAlign w:val="bottom"/>
            <w:hideMark/>
            <w:tcPrChange w:id="533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33" w:author="Tiffany Lin" w:date="2012-05-19T19:38:00Z"/>
                <w:rFonts w:ascii="Times New Roman" w:eastAsia="Times New Roman" w:hAnsi="Times New Roman" w:cs="Times New Roman"/>
                <w:sz w:val="24"/>
                <w:szCs w:val="24"/>
                <w:rPrChange w:id="5334" w:author="Tiffany Lin" w:date="2012-05-20T17:52:00Z">
                  <w:rPr>
                    <w:ins w:id="5335" w:author="Tiffany Lin" w:date="2012-05-19T19:38:00Z"/>
                    <w:rFonts w:ascii="Calibri" w:eastAsia="Times New Roman" w:hAnsi="Calibri" w:cs="Times New Roman"/>
                    <w:color w:val="000000"/>
                  </w:rPr>
                </w:rPrChange>
              </w:rPr>
            </w:pPr>
            <w:ins w:id="5336" w:author="Tiffany Lin" w:date="2012-05-19T19:38:00Z">
              <w:r w:rsidRPr="00A027A5">
                <w:rPr>
                  <w:rFonts w:ascii="Times New Roman" w:eastAsia="Times New Roman" w:hAnsi="Times New Roman" w:cs="Times New Roman"/>
                  <w:sz w:val="24"/>
                  <w:szCs w:val="24"/>
                  <w:rPrChange w:id="5337" w:author="Tiffany Lin" w:date="2012-05-20T17:52:00Z">
                    <w:rPr>
                      <w:rFonts w:ascii="Calibri" w:eastAsia="Times New Roman" w:hAnsi="Calibri" w:cs="Times New Roman"/>
                      <w:color w:val="000000"/>
                    </w:rPr>
                  </w:rPrChange>
                </w:rPr>
                <w:t>36</w:t>
              </w:r>
            </w:ins>
          </w:p>
        </w:tc>
        <w:tc>
          <w:tcPr>
            <w:tcW w:w="1080" w:type="dxa"/>
            <w:shd w:val="clear" w:color="auto" w:fill="auto"/>
            <w:noWrap/>
            <w:vAlign w:val="bottom"/>
            <w:hideMark/>
            <w:tcPrChange w:id="533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39" w:author="Tiffany Lin" w:date="2012-05-19T19:38:00Z"/>
                <w:rFonts w:ascii="Times New Roman" w:eastAsia="Times New Roman" w:hAnsi="Times New Roman" w:cs="Times New Roman"/>
                <w:sz w:val="24"/>
                <w:szCs w:val="24"/>
                <w:rPrChange w:id="5340" w:author="Tiffany Lin" w:date="2012-05-20T17:52:00Z">
                  <w:rPr>
                    <w:ins w:id="5341" w:author="Tiffany Lin" w:date="2012-05-19T19:38:00Z"/>
                    <w:rFonts w:ascii="Calibri" w:eastAsia="Times New Roman" w:hAnsi="Calibri" w:cs="Times New Roman"/>
                    <w:color w:val="000000"/>
                  </w:rPr>
                </w:rPrChange>
              </w:rPr>
            </w:pPr>
            <w:ins w:id="5342" w:author="Tiffany Lin" w:date="2012-05-19T19:38:00Z">
              <w:r w:rsidRPr="00A027A5">
                <w:rPr>
                  <w:rFonts w:ascii="Times New Roman" w:eastAsia="Times New Roman" w:hAnsi="Times New Roman" w:cs="Times New Roman"/>
                  <w:sz w:val="24"/>
                  <w:szCs w:val="24"/>
                  <w:rPrChange w:id="5343" w:author="Tiffany Lin" w:date="2012-05-20T17:52:00Z">
                    <w:rPr>
                      <w:rFonts w:ascii="Calibri" w:eastAsia="Times New Roman" w:hAnsi="Calibri" w:cs="Times New Roman"/>
                      <w:color w:val="000000"/>
                    </w:rPr>
                  </w:rPrChange>
                </w:rPr>
                <w:t>699</w:t>
              </w:r>
            </w:ins>
          </w:p>
        </w:tc>
      </w:tr>
      <w:tr w:rsidR="00E55D97" w:rsidRPr="00A027A5" w:rsidTr="00E55D97">
        <w:trPr>
          <w:trHeight w:val="300"/>
          <w:ins w:id="5344" w:author="Tiffany Lin" w:date="2012-05-19T19:38:00Z"/>
          <w:trPrChange w:id="5345" w:author="Tiffany Lin" w:date="2012-05-20T21:44:00Z">
            <w:trPr>
              <w:trHeight w:val="300"/>
            </w:trPr>
          </w:trPrChange>
        </w:trPr>
        <w:tc>
          <w:tcPr>
            <w:tcW w:w="900" w:type="dxa"/>
            <w:shd w:val="clear" w:color="auto" w:fill="auto"/>
            <w:noWrap/>
            <w:vAlign w:val="bottom"/>
            <w:hideMark/>
            <w:tcPrChange w:id="534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47" w:author="Tiffany Lin" w:date="2012-05-19T19:38:00Z"/>
                <w:rFonts w:ascii="Times New Roman" w:eastAsia="Times New Roman" w:hAnsi="Times New Roman" w:cs="Times New Roman"/>
                <w:sz w:val="24"/>
                <w:szCs w:val="24"/>
                <w:rPrChange w:id="5348" w:author="Tiffany Lin" w:date="2012-05-20T17:52:00Z">
                  <w:rPr>
                    <w:ins w:id="5349" w:author="Tiffany Lin" w:date="2012-05-19T19:38:00Z"/>
                    <w:rFonts w:ascii="Calibri" w:eastAsia="Times New Roman" w:hAnsi="Calibri" w:cs="Times New Roman"/>
                    <w:color w:val="000000"/>
                  </w:rPr>
                </w:rPrChange>
              </w:rPr>
            </w:pPr>
            <w:ins w:id="5350" w:author="Tiffany Lin" w:date="2012-05-19T19:38:00Z">
              <w:r w:rsidRPr="00A027A5">
                <w:rPr>
                  <w:rFonts w:ascii="Times New Roman" w:eastAsia="Times New Roman" w:hAnsi="Times New Roman" w:cs="Times New Roman"/>
                  <w:sz w:val="24"/>
                  <w:szCs w:val="24"/>
                  <w:rPrChange w:id="5351" w:author="Tiffany Lin" w:date="2012-05-20T17:52:00Z">
                    <w:rPr>
                      <w:rFonts w:ascii="Calibri" w:eastAsia="Times New Roman" w:hAnsi="Calibri" w:cs="Times New Roman"/>
                      <w:color w:val="000000"/>
                    </w:rPr>
                  </w:rPrChange>
                </w:rPr>
                <w:t>3</w:t>
              </w:r>
            </w:ins>
          </w:p>
        </w:tc>
        <w:tc>
          <w:tcPr>
            <w:tcW w:w="990" w:type="dxa"/>
            <w:shd w:val="clear" w:color="auto" w:fill="auto"/>
            <w:noWrap/>
            <w:vAlign w:val="bottom"/>
            <w:hideMark/>
            <w:tcPrChange w:id="535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53" w:author="Tiffany Lin" w:date="2012-05-19T19:38:00Z"/>
                <w:rFonts w:ascii="Times New Roman" w:eastAsia="Times New Roman" w:hAnsi="Times New Roman" w:cs="Times New Roman"/>
                <w:sz w:val="24"/>
                <w:szCs w:val="24"/>
                <w:rPrChange w:id="5354" w:author="Tiffany Lin" w:date="2012-05-20T17:52:00Z">
                  <w:rPr>
                    <w:ins w:id="5355" w:author="Tiffany Lin" w:date="2012-05-19T19:38:00Z"/>
                    <w:rFonts w:ascii="Calibri" w:eastAsia="Times New Roman" w:hAnsi="Calibri" w:cs="Times New Roman"/>
                    <w:color w:val="000000"/>
                  </w:rPr>
                </w:rPrChange>
              </w:rPr>
            </w:pPr>
            <w:ins w:id="5356" w:author="Tiffany Lin" w:date="2012-05-19T19:38:00Z">
              <w:r w:rsidRPr="00A027A5">
                <w:rPr>
                  <w:rFonts w:ascii="Times New Roman" w:eastAsia="Times New Roman" w:hAnsi="Times New Roman" w:cs="Times New Roman"/>
                  <w:sz w:val="24"/>
                  <w:szCs w:val="24"/>
                  <w:rPrChange w:id="5357"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5358"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59" w:author="Tiffany Lin" w:date="2012-05-19T19:38:00Z"/>
                <w:rFonts w:ascii="Times New Roman" w:eastAsia="Times New Roman" w:hAnsi="Times New Roman" w:cs="Times New Roman"/>
                <w:sz w:val="24"/>
                <w:szCs w:val="24"/>
                <w:rPrChange w:id="5360" w:author="Tiffany Lin" w:date="2012-05-20T17:52:00Z">
                  <w:rPr>
                    <w:ins w:id="5361" w:author="Tiffany Lin" w:date="2012-05-19T19:38:00Z"/>
                    <w:rFonts w:ascii="Calibri" w:eastAsia="Times New Roman" w:hAnsi="Calibri" w:cs="Times New Roman"/>
                    <w:color w:val="000000"/>
                  </w:rPr>
                </w:rPrChange>
              </w:rPr>
            </w:pPr>
            <w:ins w:id="5362" w:author="Tiffany Lin" w:date="2012-05-19T19:38:00Z">
              <w:r w:rsidRPr="00A027A5">
                <w:rPr>
                  <w:rFonts w:ascii="Times New Roman" w:eastAsia="Times New Roman" w:hAnsi="Times New Roman" w:cs="Times New Roman"/>
                  <w:sz w:val="24"/>
                  <w:szCs w:val="24"/>
                  <w:rPrChange w:id="5363" w:author="Tiffany Lin" w:date="2012-05-20T17:52:00Z">
                    <w:rPr>
                      <w:rFonts w:ascii="Calibri" w:eastAsia="Times New Roman" w:hAnsi="Calibri" w:cs="Times New Roman"/>
                      <w:color w:val="000000"/>
                    </w:rPr>
                  </w:rPrChange>
                </w:rPr>
                <w:t>6</w:t>
              </w:r>
            </w:ins>
          </w:p>
        </w:tc>
        <w:tc>
          <w:tcPr>
            <w:tcW w:w="810" w:type="dxa"/>
            <w:shd w:val="clear" w:color="auto" w:fill="auto"/>
            <w:noWrap/>
            <w:vAlign w:val="bottom"/>
            <w:hideMark/>
            <w:tcPrChange w:id="536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65" w:author="Tiffany Lin" w:date="2012-05-19T19:38:00Z"/>
                <w:rFonts w:ascii="Times New Roman" w:eastAsia="Times New Roman" w:hAnsi="Times New Roman" w:cs="Times New Roman"/>
                <w:sz w:val="24"/>
                <w:szCs w:val="24"/>
                <w:rPrChange w:id="5366" w:author="Tiffany Lin" w:date="2012-05-20T17:52:00Z">
                  <w:rPr>
                    <w:ins w:id="5367" w:author="Tiffany Lin" w:date="2012-05-19T19:38:00Z"/>
                    <w:rFonts w:ascii="Calibri" w:eastAsia="Times New Roman" w:hAnsi="Calibri" w:cs="Times New Roman"/>
                    <w:color w:val="000000"/>
                  </w:rPr>
                </w:rPrChange>
              </w:rPr>
            </w:pPr>
            <w:ins w:id="5368" w:author="Tiffany Lin" w:date="2012-05-19T19:38:00Z">
              <w:r w:rsidRPr="00A027A5">
                <w:rPr>
                  <w:rFonts w:ascii="Times New Roman" w:eastAsia="Times New Roman" w:hAnsi="Times New Roman" w:cs="Times New Roman"/>
                  <w:sz w:val="24"/>
                  <w:szCs w:val="24"/>
                  <w:rPrChange w:id="5369" w:author="Tiffany Lin" w:date="2012-05-20T17:52:00Z">
                    <w:rPr>
                      <w:rFonts w:ascii="Calibri" w:eastAsia="Times New Roman" w:hAnsi="Calibri" w:cs="Times New Roman"/>
                      <w:color w:val="000000"/>
                    </w:rPr>
                  </w:rPrChange>
                </w:rPr>
                <w:t>0.591</w:t>
              </w:r>
            </w:ins>
          </w:p>
        </w:tc>
        <w:tc>
          <w:tcPr>
            <w:tcW w:w="1080" w:type="dxa"/>
            <w:shd w:val="clear" w:color="auto" w:fill="auto"/>
            <w:noWrap/>
            <w:vAlign w:val="bottom"/>
            <w:hideMark/>
            <w:tcPrChange w:id="5370"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371" w:author="Tiffany Lin" w:date="2012-05-19T19:38:00Z"/>
                <w:rFonts w:ascii="Times New Roman" w:eastAsia="Times New Roman" w:hAnsi="Times New Roman" w:cs="Times New Roman"/>
                <w:sz w:val="24"/>
                <w:szCs w:val="24"/>
                <w:rPrChange w:id="5372" w:author="Tiffany Lin" w:date="2012-05-20T17:52:00Z">
                  <w:rPr>
                    <w:ins w:id="5373" w:author="Tiffany Lin" w:date="2012-05-19T19:38:00Z"/>
                    <w:rFonts w:ascii="Calibri" w:eastAsia="Times New Roman" w:hAnsi="Calibri" w:cs="Times New Roman"/>
                    <w:color w:val="000000"/>
                  </w:rPr>
                </w:rPrChange>
              </w:rPr>
            </w:pPr>
            <w:ins w:id="5374" w:author="Tiffany Lin" w:date="2012-05-19T19:38:00Z">
              <w:r w:rsidRPr="00A027A5">
                <w:rPr>
                  <w:rFonts w:ascii="Times New Roman" w:eastAsia="Times New Roman" w:hAnsi="Times New Roman" w:cs="Times New Roman"/>
                  <w:sz w:val="24"/>
                  <w:szCs w:val="24"/>
                  <w:rPrChange w:id="5375" w:author="Tiffany Lin" w:date="2012-05-20T17:52:00Z">
                    <w:rPr>
                      <w:rFonts w:ascii="Calibri" w:eastAsia="Times New Roman" w:hAnsi="Calibri" w:cs="Times New Roman"/>
                      <w:color w:val="000000"/>
                    </w:rPr>
                  </w:rPrChange>
                </w:rPr>
                <w:t>0.593</w:t>
              </w:r>
            </w:ins>
          </w:p>
        </w:tc>
        <w:tc>
          <w:tcPr>
            <w:tcW w:w="900" w:type="dxa"/>
            <w:shd w:val="clear" w:color="auto" w:fill="auto"/>
            <w:noWrap/>
            <w:vAlign w:val="bottom"/>
            <w:hideMark/>
            <w:tcPrChange w:id="5376"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77" w:author="Tiffany Lin" w:date="2012-05-19T19:38:00Z"/>
                <w:rFonts w:ascii="Times New Roman" w:eastAsia="Times New Roman" w:hAnsi="Times New Roman" w:cs="Times New Roman"/>
                <w:sz w:val="24"/>
                <w:szCs w:val="24"/>
                <w:rPrChange w:id="5378" w:author="Tiffany Lin" w:date="2012-05-20T17:52:00Z">
                  <w:rPr>
                    <w:ins w:id="5379" w:author="Tiffany Lin" w:date="2012-05-19T19:38:00Z"/>
                    <w:rFonts w:ascii="Calibri" w:eastAsia="Times New Roman" w:hAnsi="Calibri" w:cs="Times New Roman"/>
                    <w:color w:val="000000"/>
                  </w:rPr>
                </w:rPrChange>
              </w:rPr>
            </w:pPr>
            <w:ins w:id="5380" w:author="Tiffany Lin" w:date="2012-05-19T19:38:00Z">
              <w:r w:rsidRPr="00A027A5">
                <w:rPr>
                  <w:rFonts w:ascii="Times New Roman" w:eastAsia="Times New Roman" w:hAnsi="Times New Roman" w:cs="Times New Roman"/>
                  <w:sz w:val="24"/>
                  <w:szCs w:val="24"/>
                  <w:rPrChange w:id="5381" w:author="Tiffany Lin" w:date="2012-05-20T17:52:00Z">
                    <w:rPr>
                      <w:rFonts w:ascii="Calibri" w:eastAsia="Times New Roman" w:hAnsi="Calibri" w:cs="Times New Roman"/>
                      <w:color w:val="000000"/>
                    </w:rPr>
                  </w:rPrChange>
                </w:rPr>
                <w:t>0.002</w:t>
              </w:r>
            </w:ins>
          </w:p>
        </w:tc>
        <w:tc>
          <w:tcPr>
            <w:tcW w:w="990" w:type="dxa"/>
            <w:shd w:val="clear" w:color="auto" w:fill="auto"/>
            <w:noWrap/>
            <w:vAlign w:val="bottom"/>
            <w:hideMark/>
            <w:tcPrChange w:id="5382"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83" w:author="Tiffany Lin" w:date="2012-05-19T19:38:00Z"/>
                <w:rFonts w:ascii="Times New Roman" w:eastAsia="Times New Roman" w:hAnsi="Times New Roman" w:cs="Times New Roman"/>
                <w:sz w:val="24"/>
                <w:szCs w:val="24"/>
                <w:rPrChange w:id="5384" w:author="Tiffany Lin" w:date="2012-05-20T17:52:00Z">
                  <w:rPr>
                    <w:ins w:id="5385" w:author="Tiffany Lin" w:date="2012-05-19T19:38:00Z"/>
                    <w:rFonts w:ascii="Calibri" w:eastAsia="Times New Roman" w:hAnsi="Calibri" w:cs="Times New Roman"/>
                    <w:color w:val="000000"/>
                  </w:rPr>
                </w:rPrChange>
              </w:rPr>
            </w:pPr>
            <w:ins w:id="5386" w:author="Tiffany Lin" w:date="2012-05-19T19:38:00Z">
              <w:r w:rsidRPr="00A027A5">
                <w:rPr>
                  <w:rFonts w:ascii="Times New Roman" w:eastAsia="Times New Roman" w:hAnsi="Times New Roman" w:cs="Times New Roman"/>
                  <w:sz w:val="24"/>
                  <w:szCs w:val="24"/>
                  <w:rPrChange w:id="5387" w:author="Tiffany Lin" w:date="2012-05-20T17:52:00Z">
                    <w:rPr>
                      <w:rFonts w:ascii="Calibri" w:eastAsia="Times New Roman" w:hAnsi="Calibri" w:cs="Times New Roman"/>
                      <w:color w:val="000000"/>
                    </w:rPr>
                  </w:rPrChange>
                </w:rPr>
                <w:t>0.5</w:t>
              </w:r>
            </w:ins>
          </w:p>
        </w:tc>
        <w:tc>
          <w:tcPr>
            <w:tcW w:w="990" w:type="dxa"/>
            <w:shd w:val="clear" w:color="auto" w:fill="auto"/>
            <w:noWrap/>
            <w:vAlign w:val="bottom"/>
            <w:hideMark/>
            <w:tcPrChange w:id="538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389" w:author="Tiffany Lin" w:date="2012-05-19T19:38:00Z"/>
                <w:rFonts w:ascii="Times New Roman" w:eastAsia="Times New Roman" w:hAnsi="Times New Roman" w:cs="Times New Roman"/>
                <w:sz w:val="24"/>
                <w:szCs w:val="24"/>
                <w:rPrChange w:id="5390" w:author="Tiffany Lin" w:date="2012-05-20T17:52:00Z">
                  <w:rPr>
                    <w:ins w:id="5391" w:author="Tiffany Lin" w:date="2012-05-19T19:38:00Z"/>
                    <w:rFonts w:ascii="Calibri" w:eastAsia="Times New Roman" w:hAnsi="Calibri" w:cs="Times New Roman"/>
                    <w:color w:val="000000"/>
                  </w:rPr>
                </w:rPrChange>
              </w:rPr>
            </w:pPr>
            <w:ins w:id="5392" w:author="Tiffany Lin" w:date="2012-05-19T19:38:00Z">
              <w:r w:rsidRPr="00A027A5">
                <w:rPr>
                  <w:rFonts w:ascii="Times New Roman" w:eastAsia="Times New Roman" w:hAnsi="Times New Roman" w:cs="Times New Roman"/>
                  <w:sz w:val="24"/>
                  <w:szCs w:val="24"/>
                  <w:rPrChange w:id="5393" w:author="Tiffany Lin" w:date="2012-05-20T17:52:00Z">
                    <w:rPr>
                      <w:rFonts w:ascii="Calibri" w:eastAsia="Times New Roman" w:hAnsi="Calibri" w:cs="Times New Roman"/>
                      <w:color w:val="000000"/>
                    </w:rPr>
                  </w:rPrChange>
                </w:rPr>
                <w:t>107</w:t>
              </w:r>
            </w:ins>
          </w:p>
        </w:tc>
        <w:tc>
          <w:tcPr>
            <w:tcW w:w="1080" w:type="dxa"/>
            <w:shd w:val="clear" w:color="auto" w:fill="auto"/>
            <w:noWrap/>
            <w:vAlign w:val="bottom"/>
            <w:hideMark/>
            <w:tcPrChange w:id="539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395" w:author="Tiffany Lin" w:date="2012-05-19T19:38:00Z"/>
                <w:rFonts w:ascii="Times New Roman" w:eastAsia="Times New Roman" w:hAnsi="Times New Roman" w:cs="Times New Roman"/>
                <w:sz w:val="24"/>
                <w:szCs w:val="24"/>
                <w:rPrChange w:id="5396" w:author="Tiffany Lin" w:date="2012-05-20T17:52:00Z">
                  <w:rPr>
                    <w:ins w:id="5397" w:author="Tiffany Lin" w:date="2012-05-19T19:38:00Z"/>
                    <w:rFonts w:ascii="Calibri" w:eastAsia="Times New Roman" w:hAnsi="Calibri" w:cs="Times New Roman"/>
                    <w:color w:val="000000"/>
                  </w:rPr>
                </w:rPrChange>
              </w:rPr>
            </w:pPr>
            <w:ins w:id="5398" w:author="Tiffany Lin" w:date="2012-05-19T19:38:00Z">
              <w:r w:rsidRPr="00A027A5">
                <w:rPr>
                  <w:rFonts w:ascii="Times New Roman" w:eastAsia="Times New Roman" w:hAnsi="Times New Roman" w:cs="Times New Roman"/>
                  <w:sz w:val="24"/>
                  <w:szCs w:val="24"/>
                  <w:rPrChange w:id="5399" w:author="Tiffany Lin" w:date="2012-05-20T17:52:00Z">
                    <w:rPr>
                      <w:rFonts w:ascii="Calibri" w:eastAsia="Times New Roman" w:hAnsi="Calibri" w:cs="Times New Roman"/>
                      <w:color w:val="000000"/>
                    </w:rPr>
                  </w:rPrChange>
                </w:rPr>
                <w:t>5075</w:t>
              </w:r>
            </w:ins>
          </w:p>
        </w:tc>
      </w:tr>
      <w:tr w:rsidR="00E55D97" w:rsidRPr="00A027A5" w:rsidTr="00E55D97">
        <w:trPr>
          <w:trHeight w:val="300"/>
          <w:ins w:id="5400" w:author="Tiffany Lin" w:date="2012-05-19T19:38:00Z"/>
          <w:trPrChange w:id="5401" w:author="Tiffany Lin" w:date="2012-05-20T21:44:00Z">
            <w:trPr>
              <w:trHeight w:val="300"/>
            </w:trPr>
          </w:trPrChange>
        </w:trPr>
        <w:tc>
          <w:tcPr>
            <w:tcW w:w="900" w:type="dxa"/>
            <w:shd w:val="clear" w:color="auto" w:fill="auto"/>
            <w:noWrap/>
            <w:vAlign w:val="bottom"/>
            <w:hideMark/>
            <w:tcPrChange w:id="540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403" w:author="Tiffany Lin" w:date="2012-05-19T19:38:00Z"/>
                <w:rFonts w:ascii="Times New Roman" w:eastAsia="Times New Roman" w:hAnsi="Times New Roman" w:cs="Times New Roman"/>
                <w:sz w:val="24"/>
                <w:szCs w:val="24"/>
                <w:rPrChange w:id="5404" w:author="Tiffany Lin" w:date="2012-05-20T17:52:00Z">
                  <w:rPr>
                    <w:ins w:id="5405" w:author="Tiffany Lin" w:date="2012-05-19T19:38:00Z"/>
                    <w:rFonts w:ascii="Calibri" w:eastAsia="Times New Roman" w:hAnsi="Calibri" w:cs="Times New Roman"/>
                    <w:color w:val="000000"/>
                  </w:rPr>
                </w:rPrChange>
              </w:rPr>
            </w:pPr>
            <w:ins w:id="5406" w:author="Tiffany Lin" w:date="2012-05-19T19:38:00Z">
              <w:r w:rsidRPr="00A027A5">
                <w:rPr>
                  <w:rFonts w:ascii="Times New Roman" w:eastAsia="Times New Roman" w:hAnsi="Times New Roman" w:cs="Times New Roman"/>
                  <w:sz w:val="24"/>
                  <w:szCs w:val="24"/>
                  <w:rPrChange w:id="5407" w:author="Tiffany Lin" w:date="2012-05-20T17:52:00Z">
                    <w:rPr>
                      <w:rFonts w:ascii="Calibri" w:eastAsia="Times New Roman" w:hAnsi="Calibri" w:cs="Times New Roman"/>
                      <w:color w:val="000000"/>
                    </w:rPr>
                  </w:rPrChange>
                </w:rPr>
                <w:t>15</w:t>
              </w:r>
            </w:ins>
          </w:p>
        </w:tc>
        <w:tc>
          <w:tcPr>
            <w:tcW w:w="990" w:type="dxa"/>
            <w:shd w:val="clear" w:color="auto" w:fill="auto"/>
            <w:noWrap/>
            <w:vAlign w:val="bottom"/>
            <w:hideMark/>
            <w:tcPrChange w:id="540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409" w:author="Tiffany Lin" w:date="2012-05-19T19:38:00Z"/>
                <w:rFonts w:ascii="Times New Roman" w:eastAsia="Times New Roman" w:hAnsi="Times New Roman" w:cs="Times New Roman"/>
                <w:sz w:val="24"/>
                <w:szCs w:val="24"/>
                <w:rPrChange w:id="5410" w:author="Tiffany Lin" w:date="2012-05-20T17:52:00Z">
                  <w:rPr>
                    <w:ins w:id="5411" w:author="Tiffany Lin" w:date="2012-05-19T19:38:00Z"/>
                    <w:rFonts w:ascii="Calibri" w:eastAsia="Times New Roman" w:hAnsi="Calibri" w:cs="Times New Roman"/>
                    <w:color w:val="000000"/>
                  </w:rPr>
                </w:rPrChange>
              </w:rPr>
            </w:pPr>
            <w:ins w:id="5412" w:author="Tiffany Lin" w:date="2012-05-19T19:38:00Z">
              <w:r w:rsidRPr="00A027A5">
                <w:rPr>
                  <w:rFonts w:ascii="Times New Roman" w:eastAsia="Times New Roman" w:hAnsi="Times New Roman" w:cs="Times New Roman"/>
                  <w:sz w:val="24"/>
                  <w:szCs w:val="24"/>
                  <w:rPrChange w:id="5413" w:author="Tiffany Lin" w:date="2012-05-20T17:52:00Z">
                    <w:rPr>
                      <w:rFonts w:ascii="Calibri" w:eastAsia="Times New Roman" w:hAnsi="Calibri" w:cs="Times New Roman"/>
                      <w:color w:val="000000"/>
                    </w:rPr>
                  </w:rPrChange>
                </w:rPr>
                <w:t>2</w:t>
              </w:r>
            </w:ins>
          </w:p>
        </w:tc>
        <w:tc>
          <w:tcPr>
            <w:tcW w:w="900" w:type="dxa"/>
            <w:shd w:val="clear" w:color="auto" w:fill="auto"/>
            <w:noWrap/>
            <w:vAlign w:val="bottom"/>
            <w:hideMark/>
            <w:tcPrChange w:id="5414"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415" w:author="Tiffany Lin" w:date="2012-05-19T19:38:00Z"/>
                <w:rFonts w:ascii="Times New Roman" w:eastAsia="Times New Roman" w:hAnsi="Times New Roman" w:cs="Times New Roman"/>
                <w:sz w:val="24"/>
                <w:szCs w:val="24"/>
                <w:rPrChange w:id="5416" w:author="Tiffany Lin" w:date="2012-05-20T17:52:00Z">
                  <w:rPr>
                    <w:ins w:id="5417" w:author="Tiffany Lin" w:date="2012-05-19T19:38:00Z"/>
                    <w:rFonts w:ascii="Calibri" w:eastAsia="Times New Roman" w:hAnsi="Calibri" w:cs="Times New Roman"/>
                    <w:color w:val="000000"/>
                  </w:rPr>
                </w:rPrChange>
              </w:rPr>
            </w:pPr>
            <w:ins w:id="5418" w:author="Tiffany Lin" w:date="2012-05-19T19:38:00Z">
              <w:r w:rsidRPr="00A027A5">
                <w:rPr>
                  <w:rFonts w:ascii="Times New Roman" w:eastAsia="Times New Roman" w:hAnsi="Times New Roman" w:cs="Times New Roman"/>
                  <w:sz w:val="24"/>
                  <w:szCs w:val="24"/>
                  <w:rPrChange w:id="5419" w:author="Tiffany Lin" w:date="2012-05-20T17:52:00Z">
                    <w:rPr>
                      <w:rFonts w:ascii="Calibri" w:eastAsia="Times New Roman" w:hAnsi="Calibri" w:cs="Times New Roman"/>
                      <w:color w:val="000000"/>
                    </w:rPr>
                  </w:rPrChange>
                </w:rPr>
                <w:t>27</w:t>
              </w:r>
            </w:ins>
          </w:p>
        </w:tc>
        <w:tc>
          <w:tcPr>
            <w:tcW w:w="810" w:type="dxa"/>
            <w:shd w:val="clear" w:color="auto" w:fill="auto"/>
            <w:noWrap/>
            <w:vAlign w:val="bottom"/>
            <w:hideMark/>
            <w:tcPrChange w:id="5420"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421" w:author="Tiffany Lin" w:date="2012-05-19T19:38:00Z"/>
                <w:rFonts w:ascii="Times New Roman" w:eastAsia="Times New Roman" w:hAnsi="Times New Roman" w:cs="Times New Roman"/>
                <w:sz w:val="24"/>
                <w:szCs w:val="24"/>
                <w:rPrChange w:id="5422" w:author="Tiffany Lin" w:date="2012-05-20T17:52:00Z">
                  <w:rPr>
                    <w:ins w:id="5423" w:author="Tiffany Lin" w:date="2012-05-19T19:38:00Z"/>
                    <w:rFonts w:ascii="Calibri" w:eastAsia="Times New Roman" w:hAnsi="Calibri" w:cs="Times New Roman"/>
                    <w:color w:val="000000"/>
                  </w:rPr>
                </w:rPrChange>
              </w:rPr>
            </w:pPr>
            <w:ins w:id="5424" w:author="Tiffany Lin" w:date="2012-05-19T19:38:00Z">
              <w:r w:rsidRPr="00A027A5">
                <w:rPr>
                  <w:rFonts w:ascii="Times New Roman" w:eastAsia="Times New Roman" w:hAnsi="Times New Roman" w:cs="Times New Roman"/>
                  <w:sz w:val="24"/>
                  <w:szCs w:val="24"/>
                  <w:rPrChange w:id="5425" w:author="Tiffany Lin" w:date="2012-05-20T17:52:00Z">
                    <w:rPr>
                      <w:rFonts w:ascii="Calibri" w:eastAsia="Times New Roman" w:hAnsi="Calibri" w:cs="Times New Roman"/>
                      <w:color w:val="000000"/>
                    </w:rPr>
                  </w:rPrChange>
                </w:rPr>
                <w:t>0.521</w:t>
              </w:r>
            </w:ins>
          </w:p>
        </w:tc>
        <w:tc>
          <w:tcPr>
            <w:tcW w:w="1080" w:type="dxa"/>
            <w:shd w:val="clear" w:color="auto" w:fill="auto"/>
            <w:noWrap/>
            <w:vAlign w:val="bottom"/>
            <w:hideMark/>
            <w:tcPrChange w:id="5426" w:author="Tiffany Lin" w:date="2012-05-20T21:44:00Z">
              <w:tcPr>
                <w:tcW w:w="1080" w:type="dxa"/>
                <w:shd w:val="clear" w:color="auto" w:fill="auto"/>
                <w:noWrap/>
                <w:vAlign w:val="bottom"/>
                <w:hideMark/>
              </w:tcPr>
            </w:tcPrChange>
          </w:tcPr>
          <w:p w:rsidR="0023494D" w:rsidRPr="00A027A5" w:rsidRDefault="0023494D" w:rsidP="0023494D">
            <w:pPr>
              <w:spacing w:after="0" w:line="240" w:lineRule="auto"/>
              <w:jc w:val="right"/>
              <w:rPr>
                <w:ins w:id="5427" w:author="Tiffany Lin" w:date="2012-05-19T19:38:00Z"/>
                <w:rFonts w:ascii="Times New Roman" w:eastAsia="Times New Roman" w:hAnsi="Times New Roman" w:cs="Times New Roman"/>
                <w:sz w:val="24"/>
                <w:szCs w:val="24"/>
                <w:rPrChange w:id="5428" w:author="Tiffany Lin" w:date="2012-05-20T17:52:00Z">
                  <w:rPr>
                    <w:ins w:id="5429" w:author="Tiffany Lin" w:date="2012-05-19T19:38:00Z"/>
                    <w:rFonts w:ascii="Calibri" w:eastAsia="Times New Roman" w:hAnsi="Calibri" w:cs="Times New Roman"/>
                    <w:color w:val="000000"/>
                  </w:rPr>
                </w:rPrChange>
              </w:rPr>
            </w:pPr>
            <w:ins w:id="5430" w:author="Tiffany Lin" w:date="2012-05-19T19:38:00Z">
              <w:r w:rsidRPr="00A027A5">
                <w:rPr>
                  <w:rFonts w:ascii="Times New Roman" w:eastAsia="Times New Roman" w:hAnsi="Times New Roman" w:cs="Times New Roman"/>
                  <w:sz w:val="24"/>
                  <w:szCs w:val="24"/>
                  <w:rPrChange w:id="5431" w:author="Tiffany Lin" w:date="2012-05-20T17:52:00Z">
                    <w:rPr>
                      <w:rFonts w:ascii="Calibri" w:eastAsia="Times New Roman" w:hAnsi="Calibri" w:cs="Times New Roman"/>
                      <w:color w:val="000000"/>
                    </w:rPr>
                  </w:rPrChange>
                </w:rPr>
                <w:t>0.501</w:t>
              </w:r>
            </w:ins>
          </w:p>
        </w:tc>
        <w:tc>
          <w:tcPr>
            <w:tcW w:w="900" w:type="dxa"/>
            <w:shd w:val="clear" w:color="auto" w:fill="auto"/>
            <w:noWrap/>
            <w:vAlign w:val="bottom"/>
            <w:hideMark/>
            <w:tcPrChange w:id="5432"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433" w:author="Tiffany Lin" w:date="2012-05-19T19:38:00Z"/>
                <w:rFonts w:ascii="Times New Roman" w:eastAsia="Times New Roman" w:hAnsi="Times New Roman" w:cs="Times New Roman"/>
                <w:sz w:val="24"/>
                <w:szCs w:val="24"/>
                <w:rPrChange w:id="5434" w:author="Tiffany Lin" w:date="2012-05-20T17:52:00Z">
                  <w:rPr>
                    <w:ins w:id="5435" w:author="Tiffany Lin" w:date="2012-05-19T19:38:00Z"/>
                    <w:rFonts w:ascii="Calibri" w:eastAsia="Times New Roman" w:hAnsi="Calibri" w:cs="Times New Roman"/>
                    <w:color w:val="000000"/>
                  </w:rPr>
                </w:rPrChange>
              </w:rPr>
            </w:pPr>
            <w:ins w:id="5436" w:author="Tiffany Lin" w:date="2012-05-19T19:38:00Z">
              <w:r w:rsidRPr="00A027A5">
                <w:rPr>
                  <w:rFonts w:ascii="Times New Roman" w:eastAsia="Times New Roman" w:hAnsi="Times New Roman" w:cs="Times New Roman"/>
                  <w:sz w:val="24"/>
                  <w:szCs w:val="24"/>
                  <w:rPrChange w:id="5437" w:author="Tiffany Lin" w:date="2012-05-20T17:52:00Z">
                    <w:rPr>
                      <w:rFonts w:ascii="Calibri" w:eastAsia="Times New Roman" w:hAnsi="Calibri" w:cs="Times New Roman"/>
                      <w:color w:val="000000"/>
                    </w:rPr>
                  </w:rPrChange>
                </w:rPr>
                <w:t>-0.02</w:t>
              </w:r>
            </w:ins>
          </w:p>
        </w:tc>
        <w:tc>
          <w:tcPr>
            <w:tcW w:w="990" w:type="dxa"/>
            <w:shd w:val="clear" w:color="auto" w:fill="auto"/>
            <w:noWrap/>
            <w:vAlign w:val="bottom"/>
            <w:hideMark/>
            <w:tcPrChange w:id="5438"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439" w:author="Tiffany Lin" w:date="2012-05-19T19:38:00Z"/>
                <w:rFonts w:ascii="Times New Roman" w:eastAsia="Times New Roman" w:hAnsi="Times New Roman" w:cs="Times New Roman"/>
                <w:sz w:val="24"/>
                <w:szCs w:val="24"/>
                <w:rPrChange w:id="5440" w:author="Tiffany Lin" w:date="2012-05-20T17:52:00Z">
                  <w:rPr>
                    <w:ins w:id="5441" w:author="Tiffany Lin" w:date="2012-05-19T19:38:00Z"/>
                    <w:rFonts w:ascii="Calibri" w:eastAsia="Times New Roman" w:hAnsi="Calibri" w:cs="Times New Roman"/>
                    <w:color w:val="000000"/>
                  </w:rPr>
                </w:rPrChange>
              </w:rPr>
            </w:pPr>
            <w:ins w:id="5442" w:author="Tiffany Lin" w:date="2012-05-19T19:38:00Z">
              <w:r w:rsidRPr="00A027A5">
                <w:rPr>
                  <w:rFonts w:ascii="Times New Roman" w:eastAsia="Times New Roman" w:hAnsi="Times New Roman" w:cs="Times New Roman"/>
                  <w:sz w:val="24"/>
                  <w:szCs w:val="24"/>
                  <w:rPrChange w:id="5443" w:author="Tiffany Lin" w:date="2012-05-20T17:52:00Z">
                    <w:rPr>
                      <w:rFonts w:ascii="Calibri" w:eastAsia="Times New Roman" w:hAnsi="Calibri" w:cs="Times New Roman"/>
                      <w:color w:val="000000"/>
                    </w:rPr>
                  </w:rPrChange>
                </w:rPr>
                <w:t>0.555556</w:t>
              </w:r>
            </w:ins>
          </w:p>
        </w:tc>
        <w:tc>
          <w:tcPr>
            <w:tcW w:w="990" w:type="dxa"/>
            <w:shd w:val="clear" w:color="auto" w:fill="auto"/>
            <w:noWrap/>
            <w:vAlign w:val="bottom"/>
            <w:hideMark/>
            <w:tcPrChange w:id="5444" w:author="Tiffany Lin" w:date="2012-05-20T21:44:00Z">
              <w:tcPr>
                <w:tcW w:w="990" w:type="dxa"/>
                <w:shd w:val="clear" w:color="auto" w:fill="auto"/>
                <w:noWrap/>
                <w:vAlign w:val="bottom"/>
                <w:hideMark/>
              </w:tcPr>
            </w:tcPrChange>
          </w:tcPr>
          <w:p w:rsidR="0023494D" w:rsidRPr="00A027A5" w:rsidRDefault="0023494D" w:rsidP="0023494D">
            <w:pPr>
              <w:spacing w:after="0" w:line="240" w:lineRule="auto"/>
              <w:jc w:val="right"/>
              <w:rPr>
                <w:ins w:id="5445" w:author="Tiffany Lin" w:date="2012-05-19T19:38:00Z"/>
                <w:rFonts w:ascii="Times New Roman" w:eastAsia="Times New Roman" w:hAnsi="Times New Roman" w:cs="Times New Roman"/>
                <w:sz w:val="24"/>
                <w:szCs w:val="24"/>
                <w:rPrChange w:id="5446" w:author="Tiffany Lin" w:date="2012-05-20T17:52:00Z">
                  <w:rPr>
                    <w:ins w:id="5447" w:author="Tiffany Lin" w:date="2012-05-19T19:38:00Z"/>
                    <w:rFonts w:ascii="Calibri" w:eastAsia="Times New Roman" w:hAnsi="Calibri" w:cs="Times New Roman"/>
                    <w:color w:val="000000"/>
                  </w:rPr>
                </w:rPrChange>
              </w:rPr>
            </w:pPr>
            <w:ins w:id="5448" w:author="Tiffany Lin" w:date="2012-05-19T19:38:00Z">
              <w:r w:rsidRPr="00A027A5">
                <w:rPr>
                  <w:rFonts w:ascii="Times New Roman" w:eastAsia="Times New Roman" w:hAnsi="Times New Roman" w:cs="Times New Roman"/>
                  <w:sz w:val="24"/>
                  <w:szCs w:val="24"/>
                  <w:rPrChange w:id="5449" w:author="Tiffany Lin" w:date="2012-05-20T17:52:00Z">
                    <w:rPr>
                      <w:rFonts w:ascii="Calibri" w:eastAsia="Times New Roman" w:hAnsi="Calibri" w:cs="Times New Roman"/>
                      <w:color w:val="000000"/>
                    </w:rPr>
                  </w:rPrChange>
                </w:rPr>
                <w:t>61</w:t>
              </w:r>
            </w:ins>
          </w:p>
        </w:tc>
        <w:tc>
          <w:tcPr>
            <w:tcW w:w="1080" w:type="dxa"/>
            <w:shd w:val="clear" w:color="auto" w:fill="auto"/>
            <w:noWrap/>
            <w:vAlign w:val="bottom"/>
            <w:hideMark/>
            <w:tcPrChange w:id="5450" w:author="Tiffany Lin" w:date="2012-05-20T21:44:00Z">
              <w:tcPr>
                <w:tcW w:w="900" w:type="dxa"/>
                <w:shd w:val="clear" w:color="auto" w:fill="auto"/>
                <w:noWrap/>
                <w:vAlign w:val="bottom"/>
                <w:hideMark/>
              </w:tcPr>
            </w:tcPrChange>
          </w:tcPr>
          <w:p w:rsidR="0023494D" w:rsidRPr="00A027A5" w:rsidRDefault="0023494D" w:rsidP="0023494D">
            <w:pPr>
              <w:spacing w:after="0" w:line="240" w:lineRule="auto"/>
              <w:jc w:val="right"/>
              <w:rPr>
                <w:ins w:id="5451" w:author="Tiffany Lin" w:date="2012-05-19T19:38:00Z"/>
                <w:rFonts w:ascii="Times New Roman" w:eastAsia="Times New Roman" w:hAnsi="Times New Roman" w:cs="Times New Roman"/>
                <w:sz w:val="24"/>
                <w:szCs w:val="24"/>
                <w:rPrChange w:id="5452" w:author="Tiffany Lin" w:date="2012-05-20T17:52:00Z">
                  <w:rPr>
                    <w:ins w:id="5453" w:author="Tiffany Lin" w:date="2012-05-19T19:38:00Z"/>
                    <w:rFonts w:ascii="Calibri" w:eastAsia="Times New Roman" w:hAnsi="Calibri" w:cs="Times New Roman"/>
                    <w:color w:val="000000"/>
                  </w:rPr>
                </w:rPrChange>
              </w:rPr>
            </w:pPr>
            <w:ins w:id="5454" w:author="Tiffany Lin" w:date="2012-05-19T19:38:00Z">
              <w:r w:rsidRPr="00A027A5">
                <w:rPr>
                  <w:rFonts w:ascii="Times New Roman" w:eastAsia="Times New Roman" w:hAnsi="Times New Roman" w:cs="Times New Roman"/>
                  <w:sz w:val="24"/>
                  <w:szCs w:val="24"/>
                  <w:rPrChange w:id="5455" w:author="Tiffany Lin" w:date="2012-05-20T17:52:00Z">
                    <w:rPr>
                      <w:rFonts w:ascii="Calibri" w:eastAsia="Times New Roman" w:hAnsi="Calibri" w:cs="Times New Roman"/>
                      <w:color w:val="000000"/>
                    </w:rPr>
                  </w:rPrChange>
                </w:rPr>
                <w:t>2421</w:t>
              </w:r>
            </w:ins>
          </w:p>
        </w:tc>
      </w:tr>
    </w:tbl>
    <w:p w:rsidR="00C97196" w:rsidRPr="00A027A5" w:rsidDel="00F76F12" w:rsidRDefault="00C97196" w:rsidP="00C97196">
      <w:pPr>
        <w:rPr>
          <w:del w:id="5456" w:author="Tiffany Lin" w:date="2012-05-18T17:52:00Z"/>
          <w:rFonts w:ascii="Times New Roman" w:hAnsi="Times New Roman" w:cs="Times New Roman"/>
          <w:sz w:val="24"/>
          <w:szCs w:val="24"/>
          <w:rPrChange w:id="5457" w:author="Tiffany Lin" w:date="2012-05-20T17:52:00Z">
            <w:rPr>
              <w:del w:id="5458" w:author="Tiffany Lin" w:date="2012-05-18T17:52:00Z"/>
            </w:rPr>
          </w:rPrChange>
        </w:rPr>
        <w:pPrChange w:id="5459" w:author="Tiffany Lin" w:date="2012-05-17T14:44:00Z">
          <w:pPr>
            <w:pStyle w:val="Heading3"/>
          </w:pPr>
        </w:pPrChange>
      </w:pPr>
    </w:p>
    <w:p w:rsidR="001C36B0" w:rsidRPr="001C36B0" w:rsidRDefault="00CA0379" w:rsidP="00CA0379">
      <w:pPr>
        <w:pStyle w:val="Caption"/>
        <w:rPr>
          <w:ins w:id="5460" w:author="Tiffany Lin" w:date="2012-05-20T21:02:00Z"/>
          <w:rFonts w:ascii="Times New Roman" w:hAnsi="Times New Roman" w:cs="Times New Roman"/>
          <w:b w:val="0"/>
          <w:color w:val="auto"/>
          <w:sz w:val="24"/>
          <w:szCs w:val="24"/>
          <w:rPrChange w:id="5461" w:author="Tiffany Lin" w:date="2012-05-20T21:02:00Z">
            <w:rPr>
              <w:ins w:id="5462" w:author="Tiffany Lin" w:date="2012-05-20T21:02:00Z"/>
              <w:rFonts w:ascii="Times New Roman" w:hAnsi="Times New Roman" w:cs="Times New Roman"/>
              <w:b w:val="0"/>
              <w:color w:val="auto"/>
              <w:sz w:val="24"/>
              <w:szCs w:val="24"/>
            </w:rPr>
          </w:rPrChange>
        </w:rPr>
      </w:pPr>
      <w:bookmarkStart w:id="5463" w:name="_Ref325020064"/>
      <w:bookmarkStart w:id="5464" w:name="_Toc325028357"/>
      <w:bookmarkStart w:id="5465" w:name="_Toc325028684"/>
      <w:bookmarkStart w:id="5466" w:name="_Toc325299651"/>
      <w:ins w:id="5467" w:author="Tiffany Lin" w:date="2012-05-16T23:00:00Z">
        <w:r w:rsidRPr="00A027A5">
          <w:rPr>
            <w:rStyle w:val="DoubleSpacedChar"/>
            <w:rFonts w:ascii="Times New Roman" w:hAnsi="Times New Roman" w:cs="Times New Roman"/>
            <w:b w:val="0"/>
            <w:color w:val="auto"/>
            <w:sz w:val="24"/>
            <w:szCs w:val="24"/>
            <w:rPrChange w:id="5468" w:author="Tiffany Lin" w:date="2012-05-20T17:52:00Z">
              <w:rPr/>
            </w:rPrChange>
          </w:rPr>
          <w:t xml:space="preserve">Table </w:t>
        </w:r>
        <w:r w:rsidRPr="00A027A5">
          <w:rPr>
            <w:rStyle w:val="DoubleSpacedChar"/>
            <w:rFonts w:ascii="Times New Roman" w:hAnsi="Times New Roman" w:cs="Times New Roman"/>
            <w:b w:val="0"/>
            <w:color w:val="auto"/>
            <w:sz w:val="24"/>
            <w:szCs w:val="24"/>
            <w:rPrChange w:id="5469" w:author="Tiffany Lin" w:date="2012-05-20T17:52:00Z">
              <w:rPr/>
            </w:rPrChange>
          </w:rPr>
          <w:fldChar w:fldCharType="begin"/>
        </w:r>
        <w:r w:rsidRPr="00A027A5">
          <w:rPr>
            <w:rStyle w:val="DoubleSpacedChar"/>
            <w:rFonts w:ascii="Times New Roman" w:hAnsi="Times New Roman" w:cs="Times New Roman"/>
            <w:b w:val="0"/>
            <w:color w:val="auto"/>
            <w:sz w:val="24"/>
            <w:szCs w:val="24"/>
            <w:rPrChange w:id="5470" w:author="Tiffany Lin" w:date="2012-05-20T17:52:00Z">
              <w:rPr/>
            </w:rPrChange>
          </w:rPr>
          <w:instrText xml:space="preserve"> SEQ Table \* ARABIC </w:instrText>
        </w:r>
      </w:ins>
      <w:r w:rsidRPr="00A027A5">
        <w:rPr>
          <w:rStyle w:val="DoubleSpacedChar"/>
          <w:rFonts w:ascii="Times New Roman" w:hAnsi="Times New Roman" w:cs="Times New Roman"/>
          <w:b w:val="0"/>
          <w:color w:val="auto"/>
          <w:sz w:val="24"/>
          <w:szCs w:val="24"/>
          <w:rPrChange w:id="5471" w:author="Tiffany Lin" w:date="2012-05-20T17:52:00Z">
            <w:rPr/>
          </w:rPrChange>
        </w:rPr>
        <w:fldChar w:fldCharType="separate"/>
      </w:r>
      <w:ins w:id="5472" w:author="Tiffany Lin" w:date="2012-05-20T18:14:00Z">
        <w:r w:rsidR="004C3A26">
          <w:rPr>
            <w:rStyle w:val="DoubleSpacedChar"/>
            <w:rFonts w:ascii="Times New Roman" w:hAnsi="Times New Roman" w:cs="Times New Roman"/>
            <w:b w:val="0"/>
            <w:noProof/>
            <w:color w:val="auto"/>
            <w:sz w:val="24"/>
            <w:szCs w:val="24"/>
          </w:rPr>
          <w:t>5</w:t>
        </w:r>
      </w:ins>
      <w:ins w:id="5473" w:author="Tiffany Lin" w:date="2012-05-16T23:00:00Z">
        <w:r w:rsidRPr="00A027A5">
          <w:rPr>
            <w:rStyle w:val="DoubleSpacedChar"/>
            <w:rFonts w:ascii="Times New Roman" w:hAnsi="Times New Roman" w:cs="Times New Roman"/>
            <w:b w:val="0"/>
            <w:color w:val="auto"/>
            <w:sz w:val="24"/>
            <w:szCs w:val="24"/>
            <w:rPrChange w:id="5474" w:author="Tiffany Lin" w:date="2012-05-20T17:52:00Z">
              <w:rPr/>
            </w:rPrChange>
          </w:rPr>
          <w:fldChar w:fldCharType="end"/>
        </w:r>
      </w:ins>
      <w:del w:id="5475" w:author="Tiffany Lin" w:date="2012-05-16T23:00:00Z">
        <w:r w:rsidR="0028079E" w:rsidRPr="00A027A5" w:rsidDel="00CA0379">
          <w:rPr>
            <w:rStyle w:val="DoubleSpacedChar"/>
            <w:rFonts w:ascii="Times New Roman" w:hAnsi="Times New Roman" w:cs="Times New Roman"/>
            <w:b w:val="0"/>
            <w:color w:val="auto"/>
            <w:sz w:val="24"/>
            <w:szCs w:val="24"/>
            <w:rPrChange w:id="5476" w:author="Tiffany Lin" w:date="2012-05-20T17:52:00Z">
              <w:rPr/>
            </w:rPrChange>
          </w:rPr>
          <w:delText>Table 2</w:delText>
        </w:r>
      </w:del>
      <w:r w:rsidR="0028079E" w:rsidRPr="00A027A5">
        <w:rPr>
          <w:rStyle w:val="DoubleSpacedChar"/>
          <w:rFonts w:ascii="Times New Roman" w:hAnsi="Times New Roman" w:cs="Times New Roman"/>
          <w:b w:val="0"/>
          <w:color w:val="auto"/>
          <w:sz w:val="24"/>
          <w:szCs w:val="24"/>
          <w:rPrChange w:id="5477" w:author="Tiffany Lin" w:date="2012-05-20T17:52:00Z">
            <w:rPr/>
          </w:rPrChange>
        </w:rPr>
        <w:t xml:space="preserve">: A summary of data gathered for each disease that, after the pipeline, fit the profile </w:t>
      </w:r>
      <w:r w:rsidR="0028079E" w:rsidRPr="001C36B0">
        <w:rPr>
          <w:rFonts w:ascii="Times New Roman" w:hAnsi="Times New Roman" w:cs="Times New Roman"/>
          <w:b w:val="0"/>
          <w:color w:val="auto"/>
          <w:sz w:val="24"/>
          <w:szCs w:val="24"/>
          <w:rPrChange w:id="5478" w:author="Tiffany Lin" w:date="2012-05-20T21:02:00Z">
            <w:rPr/>
          </w:rPrChange>
        </w:rPr>
        <w:t>needed for this project.</w:t>
      </w:r>
      <w:bookmarkEnd w:id="5463"/>
      <w:bookmarkEnd w:id="5464"/>
      <w:bookmarkEnd w:id="5465"/>
      <w:bookmarkEnd w:id="5466"/>
    </w:p>
    <w:p w:rsidR="001C36B0" w:rsidRPr="001C36B0" w:rsidRDefault="001C36B0" w:rsidP="001C36B0">
      <w:pPr>
        <w:rPr>
          <w:ins w:id="5479" w:author="Tiffany Lin" w:date="2012-05-20T21:02:00Z"/>
          <w:rPrChange w:id="5480" w:author="Tiffany Lin" w:date="2012-05-20T21:02:00Z">
            <w:rPr>
              <w:ins w:id="5481" w:author="Tiffany Lin" w:date="2012-05-20T21:02:00Z"/>
            </w:rPr>
          </w:rPrChange>
        </w:rPr>
        <w:pPrChange w:id="5482" w:author="Tiffany Lin" w:date="2012-05-20T21:02:00Z">
          <w:pPr/>
        </w:pPrChange>
      </w:pPr>
      <w:ins w:id="5483" w:author="Tiffany Lin" w:date="2012-05-20T21:02:00Z">
        <w:r w:rsidRPr="001C36B0">
          <w:rPr>
            <w:rPrChange w:id="5484" w:author="Tiffany Lin" w:date="2012-05-20T21:02:00Z">
              <w:rPr/>
            </w:rPrChange>
          </w:rPr>
          <w:br w:type="page"/>
        </w:r>
      </w:ins>
    </w:p>
    <w:p w:rsidR="0028079E" w:rsidRPr="001C36B0" w:rsidRDefault="001C36B0" w:rsidP="001C36B0">
      <w:pPr>
        <w:pStyle w:val="Heading1"/>
        <w:rPr>
          <w:ins w:id="5485" w:author="Tiffany Lin" w:date="2012-05-20T21:02:00Z"/>
          <w:rFonts w:ascii="Times New Roman" w:hAnsi="Times New Roman" w:cs="Times New Roman"/>
          <w:color w:val="auto"/>
          <w:sz w:val="24"/>
          <w:szCs w:val="24"/>
          <w:rPrChange w:id="5486" w:author="Tiffany Lin" w:date="2012-05-20T21:02:00Z">
            <w:rPr>
              <w:ins w:id="5487" w:author="Tiffany Lin" w:date="2012-05-20T21:02:00Z"/>
            </w:rPr>
          </w:rPrChange>
        </w:rPr>
        <w:pPrChange w:id="5488" w:author="Tiffany Lin" w:date="2012-05-20T21:02:00Z">
          <w:pPr>
            <w:pStyle w:val="DoubleSpaced"/>
            <w:spacing w:line="240" w:lineRule="auto"/>
          </w:pPr>
        </w:pPrChange>
      </w:pPr>
      <w:bookmarkStart w:id="5489" w:name="_Toc325314337"/>
      <w:ins w:id="5490" w:author="Tiffany Lin" w:date="2012-05-20T21:09:00Z">
        <w:r>
          <w:rPr>
            <w:rFonts w:ascii="Times New Roman" w:hAnsi="Times New Roman" w:cs="Times New Roman"/>
            <w:color w:val="auto"/>
            <w:sz w:val="24"/>
            <w:szCs w:val="24"/>
          </w:rPr>
          <w:lastRenderedPageBreak/>
          <w:t>10</w:t>
        </w:r>
      </w:ins>
      <w:ins w:id="5491" w:author="Tiffany Lin" w:date="2012-05-20T21:02:00Z">
        <w:r w:rsidRPr="001C36B0">
          <w:rPr>
            <w:rFonts w:ascii="Times New Roman" w:hAnsi="Times New Roman" w:cs="Times New Roman"/>
            <w:color w:val="auto"/>
            <w:sz w:val="24"/>
            <w:szCs w:val="24"/>
            <w:rPrChange w:id="5492" w:author="Tiffany Lin" w:date="2012-05-20T21:02:00Z">
              <w:rPr/>
            </w:rPrChange>
          </w:rPr>
          <w:t xml:space="preserve"> Appendix C: Location of Data and Code</w:t>
        </w:r>
        <w:bookmarkEnd w:id="5489"/>
        <w:r>
          <w:rPr>
            <w:rFonts w:ascii="Times New Roman" w:hAnsi="Times New Roman" w:cs="Times New Roman"/>
            <w:color w:val="auto"/>
            <w:sz w:val="24"/>
            <w:szCs w:val="24"/>
          </w:rPr>
          <w:br/>
        </w:r>
      </w:ins>
    </w:p>
    <w:p w:rsidR="001C36B0" w:rsidRDefault="001C36B0" w:rsidP="001C36B0">
      <w:pPr>
        <w:pStyle w:val="DoubleSpaced"/>
        <w:ind w:firstLine="720"/>
        <w:rPr>
          <w:ins w:id="5493" w:author="Tiffany Lin" w:date="2012-05-20T21:03:00Z"/>
        </w:rPr>
        <w:pPrChange w:id="5494" w:author="Tiffany Lin" w:date="2012-05-20T21:04:00Z">
          <w:pPr/>
        </w:pPrChange>
      </w:pPr>
      <w:ins w:id="5495" w:author="Tiffany Lin" w:date="2012-05-20T21:02:00Z">
        <w:r>
          <w:t xml:space="preserve">To access the code base for this project, please go to the following web site: </w:t>
        </w:r>
      </w:ins>
      <w:ins w:id="5496" w:author="Tiffany Lin" w:date="2012-05-20T21:03:00Z">
        <w:r>
          <w:fldChar w:fldCharType="begin"/>
        </w:r>
        <w:r>
          <w:instrText xml:space="preserve"> HYPERLINK "</w:instrText>
        </w:r>
        <w:r w:rsidRPr="001C36B0">
          <w:rPr>
            <w:rPrChange w:id="5497" w:author="Tiffany Lin" w:date="2012-05-20T21:03:00Z">
              <w:rPr>
                <w:rStyle w:val="Hyperlink"/>
              </w:rPr>
            </w:rPrChange>
          </w:rPr>
          <w:instrText>https://github.com/bcl2group/GroupData/tree/master/Tiffany</w:instrText>
        </w:r>
        <w:r>
          <w:instrText xml:space="preserve">" </w:instrText>
        </w:r>
        <w:r>
          <w:fldChar w:fldCharType="separate"/>
        </w:r>
        <w:r w:rsidRPr="00300167">
          <w:rPr>
            <w:rStyle w:val="Hyperlink"/>
            <w:rPrChange w:id="5498" w:author="Tiffany Lin" w:date="2012-05-20T21:03:00Z">
              <w:rPr>
                <w:rStyle w:val="Hyperlink"/>
              </w:rPr>
            </w:rPrChange>
          </w:rPr>
          <w:t>https://github.com/bcl2group/GroupData/tree/master/Tiffany</w:t>
        </w:r>
        <w:r>
          <w:fldChar w:fldCharType="end"/>
        </w:r>
        <w:r>
          <w:t>.</w:t>
        </w:r>
      </w:ins>
    </w:p>
    <w:p w:rsidR="001C36B0" w:rsidRPr="001C36B0" w:rsidRDefault="001C36B0" w:rsidP="001C36B0">
      <w:pPr>
        <w:pStyle w:val="DoubleSpaced"/>
        <w:rPr>
          <w:ins w:id="5499" w:author="Tiffany Lin" w:date="2012-05-17T14:25:00Z"/>
          <w:rFonts w:ascii="Courier" w:hAnsi="Courier"/>
          <w:color w:val="DD1144"/>
          <w:shd w:val="clear" w:color="auto" w:fill="FFFFFF"/>
          <w:rPrChange w:id="5500" w:author="Tiffany Lin" w:date="2012-05-20T21:07:00Z">
            <w:rPr>
              <w:ins w:id="5501" w:author="Tiffany Lin" w:date="2012-05-17T14:25:00Z"/>
              <w:rFonts w:ascii="Times New Roman" w:eastAsiaTheme="majorEastAsia" w:hAnsi="Times New Roman" w:cs="Times New Roman"/>
              <w:b/>
              <w:bCs/>
              <w:color w:val="365F91" w:themeColor="accent1" w:themeShade="BF"/>
              <w:sz w:val="24"/>
              <w:szCs w:val="24"/>
            </w:rPr>
          </w:rPrChange>
        </w:rPr>
        <w:pPrChange w:id="5502" w:author="Tiffany Lin" w:date="2012-05-20T21:03:00Z">
          <w:pPr/>
        </w:pPrChange>
      </w:pPr>
      <w:ins w:id="5503" w:author="Tiffany Lin" w:date="2012-05-20T21:03:00Z">
        <w:r>
          <w:t xml:space="preserve">Download the file named </w:t>
        </w:r>
      </w:ins>
      <w:ins w:id="5504" w:author="Tiffany Lin" w:date="2012-05-20T21:04:00Z">
        <w:r>
          <w:t>GEOpipeline.R, and run it in the R program [3].  The disease list I used was the file called All_diseasesT</w:t>
        </w:r>
        <w:r w:rsidRPr="001C36B0">
          <w:rPr>
            <w:rPrChange w:id="5505" w:author="Tiffany Lin" w:date="2012-05-20T21:07:00Z">
              <w:rPr/>
            </w:rPrChange>
          </w:rPr>
          <w:t xml:space="preserve">oGDSIDs.txt.  To find the </w:t>
        </w:r>
      </w:ins>
      <w:ins w:id="5506" w:author="Tiffany Lin" w:date="2012-05-20T21:05:00Z">
        <w:r w:rsidRPr="001C36B0">
          <w:rPr>
            <w:rPrChange w:id="5507" w:author="Tiffany Lin" w:date="2012-05-20T21:07:00Z">
              <w:rPr/>
            </w:rPrChange>
          </w:rPr>
          <w:t xml:space="preserve">GDSIDs of the experiments associated with the diseases, I went to the web site </w:t>
        </w:r>
        <w:r w:rsidRPr="001C36B0">
          <w:rPr>
            <w:rPrChange w:id="5508" w:author="Tiffany Lin" w:date="2012-05-20T21:07:00Z">
              <w:rPr/>
            </w:rPrChange>
          </w:rPr>
          <w:fldChar w:fldCharType="begin"/>
        </w:r>
        <w:r w:rsidRPr="001C36B0">
          <w:rPr>
            <w:rPrChange w:id="5509" w:author="Tiffany Lin" w:date="2012-05-20T21:07:00Z">
              <w:rPr/>
            </w:rPrChange>
          </w:rPr>
          <w:instrText xml:space="preserve"> HYPERLINK "http://www.ncbi.nlm.nih.gov/gds" </w:instrText>
        </w:r>
        <w:r w:rsidRPr="001C36B0">
          <w:rPr>
            <w:rPrChange w:id="5510" w:author="Tiffany Lin" w:date="2012-05-20T21:07:00Z">
              <w:rPr/>
            </w:rPrChange>
          </w:rPr>
          <w:fldChar w:fldCharType="separate"/>
        </w:r>
        <w:r w:rsidRPr="001C36B0">
          <w:rPr>
            <w:rStyle w:val="Hyperlink"/>
            <w:color w:val="auto"/>
            <w:rPrChange w:id="5511" w:author="Tiffany Lin" w:date="2012-05-20T21:07:00Z">
              <w:rPr>
                <w:rStyle w:val="Hyperlink"/>
              </w:rPr>
            </w:rPrChange>
          </w:rPr>
          <w:t>http://www.ncbi.nlm.nih.gov/gds</w:t>
        </w:r>
        <w:r w:rsidRPr="001C36B0">
          <w:rPr>
            <w:rPrChange w:id="5512" w:author="Tiffany Lin" w:date="2012-05-20T21:07:00Z">
              <w:rPr/>
            </w:rPrChange>
          </w:rPr>
          <w:fldChar w:fldCharType="end"/>
        </w:r>
        <w:r w:rsidRPr="001C36B0">
          <w:rPr>
            <w:rPrChange w:id="5513" w:author="Tiffany Lin" w:date="2012-05-20T21:07:00Z">
              <w:rPr/>
            </w:rPrChange>
          </w:rPr>
          <w:t>, and searched for the disease, and looked at the DataSets available</w:t>
        </w:r>
      </w:ins>
      <w:ins w:id="5514" w:author="Tiffany Lin" w:date="2012-05-20T21:06:00Z">
        <w:r w:rsidRPr="001C36B0">
          <w:rPr>
            <w:rPrChange w:id="5515" w:author="Tiffany Lin" w:date="2012-05-20T21:07:00Z">
              <w:rPr/>
            </w:rPrChange>
          </w:rPr>
          <w:t xml:space="preserve"> for the disease.  The GDSIDs are then inputted into the R file, for the variable called ids as a string with a comma between each id.  Then run the script.  You will find </w:t>
        </w:r>
      </w:ins>
      <w:ins w:id="5516" w:author="Tiffany Lin" w:date="2012-05-20T21:07:00Z">
        <w:r w:rsidRPr="001C36B0">
          <w:rPr>
            <w:rPrChange w:id="5517" w:author="Tiffany Lin" w:date="2012-05-20T21:07:00Z">
              <w:rPr/>
            </w:rPrChange>
          </w:rPr>
          <w:t xml:space="preserve">files called </w:t>
        </w:r>
        <w:r w:rsidRPr="001C36B0">
          <w:rPr>
            <w:shd w:val="clear" w:color="auto" w:fill="FFFFFF"/>
            <w:rPrChange w:id="5518" w:author="Tiffany Lin" w:date="2012-05-20T21:07:00Z">
              <w:rPr>
                <w:rFonts w:ascii="Courier" w:hAnsi="Courier"/>
                <w:color w:val="DD1144"/>
                <w:sz w:val="18"/>
                <w:szCs w:val="18"/>
                <w:shd w:val="clear" w:color="auto" w:fill="FFFFFF"/>
              </w:rPr>
            </w:rPrChange>
          </w:rPr>
          <w:t>Myelitis</w:t>
        </w:r>
        <w:r>
          <w:rPr>
            <w:shd w:val="clear" w:color="auto" w:fill="FFFFFF"/>
          </w:rPr>
          <w:t xml:space="preserve">_singlenet_25percent.txt and </w:t>
        </w:r>
        <w:r w:rsidRPr="001C36B0">
          <w:rPr>
            <w:shd w:val="clear" w:color="auto" w:fill="FFFFFF"/>
          </w:rPr>
          <w:t>Myelitis</w:t>
        </w:r>
        <w:r>
          <w:rPr>
            <w:shd w:val="clear" w:color="auto" w:fill="FFFFFF"/>
          </w:rPr>
          <w:t>_25percent.txt</w:t>
        </w:r>
      </w:ins>
      <w:ins w:id="5519" w:author="Tiffany Lin" w:date="2012-05-20T21:08:00Z">
        <w:r>
          <w:rPr>
            <w:shd w:val="clear" w:color="auto" w:fill="FFFFFF"/>
          </w:rPr>
          <w:t xml:space="preserve">.  You will then need to rename the two, changing the .txt extension to .arff.  A change from Myelitis to the disease name is also suggested.  From here, simply open the .arff file, and </w:t>
        </w:r>
      </w:ins>
      <w:ins w:id="5520" w:author="Tiffany Lin" w:date="2012-05-20T21:09:00Z">
        <w:r>
          <w:rPr>
            <w:shd w:val="clear" w:color="auto" w:fill="FFFFFF"/>
          </w:rPr>
          <w:t xml:space="preserve">the </w:t>
        </w:r>
      </w:ins>
      <w:ins w:id="5521" w:author="Tiffany Lin" w:date="2012-05-20T21:08:00Z">
        <w:r>
          <w:rPr>
            <w:shd w:val="clear" w:color="auto" w:fill="FFFFFF"/>
          </w:rPr>
          <w:t>Weka explorer</w:t>
        </w:r>
      </w:ins>
      <w:ins w:id="5522" w:author="Tiffany Lin" w:date="2012-05-20T21:09:00Z">
        <w:r>
          <w:rPr>
            <w:shd w:val="clear" w:color="auto" w:fill="FFFFFF"/>
          </w:rPr>
          <w:t xml:space="preserve"> should open.  </w:t>
        </w:r>
      </w:ins>
    </w:p>
    <w:p w:rsidR="001C36B0" w:rsidRDefault="001C36B0">
      <w:pPr>
        <w:rPr>
          <w:ins w:id="5523" w:author="Tiffany Lin" w:date="2012-05-20T21:05:00Z"/>
          <w:rFonts w:ascii="Times New Roman" w:eastAsiaTheme="majorEastAsia" w:hAnsi="Times New Roman" w:cs="Times New Roman"/>
          <w:b/>
          <w:bCs/>
          <w:color w:val="365F91" w:themeColor="accent1" w:themeShade="BF"/>
          <w:sz w:val="24"/>
          <w:szCs w:val="24"/>
        </w:rPr>
      </w:pPr>
      <w:ins w:id="5524" w:author="Tiffany Lin" w:date="2012-05-20T21:05:00Z">
        <w:r>
          <w:rPr>
            <w:rFonts w:ascii="Times New Roman" w:hAnsi="Times New Roman" w:cs="Times New Roman"/>
            <w:sz w:val="24"/>
            <w:szCs w:val="24"/>
          </w:rPr>
          <w:br w:type="page"/>
        </w:r>
      </w:ins>
    </w:p>
    <w:p w:rsidR="00436FE4" w:rsidRPr="00A027A5" w:rsidDel="00016E6E" w:rsidRDefault="00436FE4" w:rsidP="00436FE4">
      <w:pPr>
        <w:rPr>
          <w:del w:id="5525" w:author="Tiffany Lin" w:date="2012-05-17T14:13:00Z"/>
          <w:rFonts w:ascii="Times New Roman" w:hAnsi="Times New Roman" w:cs="Times New Roman"/>
          <w:sz w:val="24"/>
          <w:szCs w:val="24"/>
          <w:rPrChange w:id="5526" w:author="Tiffany Lin" w:date="2012-05-20T17:52:00Z">
            <w:rPr>
              <w:del w:id="5527" w:author="Tiffany Lin" w:date="2012-05-17T14:13:00Z"/>
            </w:rPr>
          </w:rPrChange>
        </w:rPr>
        <w:pPrChange w:id="5528" w:author="Tiffany Lin" w:date="2012-05-17T12:36:00Z">
          <w:pPr>
            <w:pStyle w:val="DoubleSpaced"/>
            <w:spacing w:line="240" w:lineRule="auto"/>
          </w:pPr>
        </w:pPrChange>
      </w:pPr>
    </w:p>
    <w:p w:rsidR="00C2294A" w:rsidRPr="00A027A5" w:rsidRDefault="001C36B0" w:rsidP="002A2A9B">
      <w:pPr>
        <w:pStyle w:val="Heading1"/>
        <w:rPr>
          <w:rFonts w:ascii="Times New Roman" w:hAnsi="Times New Roman" w:cs="Times New Roman"/>
          <w:color w:val="auto"/>
          <w:sz w:val="24"/>
          <w:szCs w:val="24"/>
          <w:rPrChange w:id="5529" w:author="Tiffany Lin" w:date="2012-05-20T17:52:00Z">
            <w:rPr>
              <w:rFonts w:ascii="Times New Roman" w:hAnsi="Times New Roman" w:cs="Times New Roman"/>
              <w:sz w:val="24"/>
              <w:szCs w:val="24"/>
            </w:rPr>
          </w:rPrChange>
        </w:rPr>
        <w:pPrChange w:id="5530" w:author="Tiffany Lin" w:date="2012-05-17T01:25:00Z">
          <w:pPr>
            <w:pStyle w:val="Heading1"/>
          </w:pPr>
        </w:pPrChange>
      </w:pPr>
      <w:bookmarkStart w:id="5531" w:name="_Toc325314338"/>
      <w:ins w:id="5532" w:author="Tiffany Lin" w:date="2012-05-20T21:09:00Z">
        <w:r>
          <w:rPr>
            <w:rFonts w:ascii="Times New Roman" w:hAnsi="Times New Roman" w:cs="Times New Roman"/>
            <w:color w:val="auto"/>
            <w:sz w:val="24"/>
            <w:szCs w:val="24"/>
          </w:rPr>
          <w:t xml:space="preserve">11 </w:t>
        </w:r>
      </w:ins>
      <w:del w:id="5533" w:author="Tiffany Lin" w:date="2012-05-17T00:21:00Z">
        <w:r w:rsidR="00187A57" w:rsidRPr="00A027A5" w:rsidDel="00123C64">
          <w:rPr>
            <w:rFonts w:ascii="Times New Roman" w:hAnsi="Times New Roman" w:cs="Times New Roman"/>
            <w:color w:val="auto"/>
            <w:sz w:val="24"/>
            <w:szCs w:val="24"/>
            <w:rPrChange w:id="5534" w:author="Tiffany Lin" w:date="2012-05-20T17:52:00Z">
              <w:rPr>
                <w:rFonts w:ascii="Times New Roman" w:hAnsi="Times New Roman" w:cs="Times New Roman"/>
                <w:color w:val="auto"/>
                <w:sz w:val="24"/>
                <w:szCs w:val="24"/>
              </w:rPr>
            </w:rPrChange>
          </w:rPr>
          <w:delText>10</w:delText>
        </w:r>
      </w:del>
      <w:del w:id="5535" w:author="Tiffany Lin" w:date="2012-05-17T01:24:00Z">
        <w:r w:rsidR="00E377FD" w:rsidRPr="00A027A5" w:rsidDel="002A2A9B">
          <w:rPr>
            <w:rFonts w:ascii="Times New Roman" w:hAnsi="Times New Roman" w:cs="Times New Roman"/>
            <w:color w:val="auto"/>
            <w:sz w:val="24"/>
            <w:szCs w:val="24"/>
            <w:rPrChange w:id="5536" w:author="Tiffany Lin" w:date="2012-05-20T17:52:00Z">
              <w:rPr>
                <w:rFonts w:ascii="Times New Roman" w:hAnsi="Times New Roman" w:cs="Times New Roman"/>
                <w:color w:val="auto"/>
                <w:sz w:val="24"/>
                <w:szCs w:val="24"/>
              </w:rPr>
            </w:rPrChange>
          </w:rPr>
          <w:delText xml:space="preserve"> </w:delText>
        </w:r>
      </w:del>
      <w:r w:rsidR="00E377FD" w:rsidRPr="00A027A5">
        <w:rPr>
          <w:rFonts w:ascii="Times New Roman" w:hAnsi="Times New Roman" w:cs="Times New Roman"/>
          <w:color w:val="auto"/>
          <w:sz w:val="24"/>
          <w:szCs w:val="24"/>
          <w:rPrChange w:id="5537" w:author="Tiffany Lin" w:date="2012-05-20T17:52:00Z">
            <w:rPr>
              <w:rFonts w:ascii="Times New Roman" w:hAnsi="Times New Roman" w:cs="Times New Roman"/>
              <w:color w:val="auto"/>
              <w:sz w:val="24"/>
              <w:szCs w:val="24"/>
            </w:rPr>
          </w:rPrChange>
        </w:rPr>
        <w:t>Bibliography</w:t>
      </w:r>
      <w:bookmarkEnd w:id="5531"/>
    </w:p>
    <w:p w:rsidR="002A2A9B" w:rsidRPr="00A027A5" w:rsidRDefault="002A2A9B" w:rsidP="002A2A9B">
      <w:pPr>
        <w:pStyle w:val="DoubleSpaced"/>
        <w:autoSpaceDE w:val="0"/>
        <w:autoSpaceDN w:val="0"/>
        <w:adjustRightInd w:val="0"/>
        <w:spacing w:line="240" w:lineRule="auto"/>
        <w:rPr>
          <w:ins w:id="5538" w:author="Tiffany Lin" w:date="2012-05-17T01:25:00Z"/>
          <w:rPrChange w:id="5539" w:author="Tiffany Lin" w:date="2012-05-20T17:52:00Z">
            <w:rPr>
              <w:ins w:id="5540" w:author="Tiffany Lin" w:date="2012-05-17T01:25:00Z"/>
            </w:rPr>
          </w:rPrChange>
        </w:rPr>
        <w:pPrChange w:id="5541" w:author="Tiffany Lin" w:date="2012-05-17T01:24:00Z">
          <w:pPr>
            <w:pStyle w:val="DoubleSpaced"/>
            <w:numPr>
              <w:numId w:val="6"/>
            </w:numPr>
            <w:autoSpaceDE w:val="0"/>
            <w:autoSpaceDN w:val="0"/>
            <w:adjustRightInd w:val="0"/>
            <w:spacing w:line="240" w:lineRule="auto"/>
            <w:ind w:left="720" w:hanging="360"/>
          </w:pPr>
        </w:pPrChange>
      </w:pPr>
    </w:p>
    <w:p w:rsidR="006313C4" w:rsidRPr="00A027A5" w:rsidRDefault="002A2A9B" w:rsidP="002A2A9B">
      <w:pPr>
        <w:pStyle w:val="DoubleSpaced"/>
        <w:spacing w:line="240" w:lineRule="auto"/>
        <w:rPr>
          <w:ins w:id="5542" w:author="Tiffany Lin" w:date="2012-05-17T01:25:00Z"/>
          <w:rPrChange w:id="5543" w:author="Tiffany Lin" w:date="2012-05-20T17:52:00Z">
            <w:rPr>
              <w:ins w:id="5544" w:author="Tiffany Lin" w:date="2012-05-17T01:25:00Z"/>
            </w:rPr>
          </w:rPrChange>
        </w:rPr>
        <w:pPrChange w:id="5545" w:author="Tiffany Lin" w:date="2012-05-17T01:26:00Z">
          <w:pPr>
            <w:pStyle w:val="DoubleSpaced"/>
            <w:numPr>
              <w:numId w:val="6"/>
            </w:numPr>
            <w:autoSpaceDE w:val="0"/>
            <w:autoSpaceDN w:val="0"/>
            <w:adjustRightInd w:val="0"/>
            <w:spacing w:line="240" w:lineRule="auto"/>
            <w:ind w:left="720" w:hanging="360"/>
          </w:pPr>
        </w:pPrChange>
      </w:pPr>
      <w:ins w:id="5546" w:author="Tiffany Lin" w:date="2012-05-17T01:24:00Z">
        <w:r w:rsidRPr="00A027A5">
          <w:rPr>
            <w:rPrChange w:id="5547" w:author="Tiffany Lin" w:date="2012-05-20T17:52:00Z">
              <w:rPr/>
            </w:rPrChange>
          </w:rPr>
          <w:t>[</w:t>
        </w:r>
      </w:ins>
      <w:ins w:id="5548" w:author="Tiffany Lin" w:date="2012-05-17T01:25:00Z">
        <w:r w:rsidRPr="00A027A5">
          <w:rPr>
            <w:rPrChange w:id="5549" w:author="Tiffany Lin" w:date="2012-05-20T17:52:00Z">
              <w:rPr/>
            </w:rPrChange>
          </w:rPr>
          <w:t xml:space="preserve">1] </w:t>
        </w:r>
      </w:ins>
      <w:r w:rsidR="00E377FD" w:rsidRPr="00A027A5">
        <w:rPr>
          <w:rPrChange w:id="5550" w:author="Tiffany Lin" w:date="2012-05-20T17:52:00Z">
            <w:rPr/>
          </w:rPrChange>
        </w:rPr>
        <w:t>Neena Parikh, Amin Zollanvari and Gil Alterovitz</w:t>
      </w:r>
      <w:del w:id="5551" w:author="Tiffany Lin" w:date="2012-05-20T21:33:00Z">
        <w:r w:rsidR="00E377FD" w:rsidRPr="00A027A5" w:rsidDel="000E360D">
          <w:rPr>
            <w:rPrChange w:id="5552" w:author="Tiffany Lin" w:date="2012-05-20T17:52:00Z">
              <w:rPr/>
            </w:rPrChange>
          </w:rPr>
          <w:delText>,</w:delText>
        </w:r>
      </w:del>
      <w:ins w:id="5553" w:author="Tiffany Lin" w:date="2012-05-20T21:33:00Z">
        <w:r w:rsidR="000E360D">
          <w:t>.</w:t>
        </w:r>
      </w:ins>
      <w:r w:rsidR="00E377FD" w:rsidRPr="00A027A5">
        <w:rPr>
          <w:rPrChange w:id="5554" w:author="Tiffany Lin" w:date="2012-05-20T17:52:00Z">
            <w:rPr/>
          </w:rPrChange>
        </w:rPr>
        <w:t xml:space="preserve"> An Automated Bayesian Framework for Integrative Gene Expression Analysis and Predictive Medicine.</w:t>
      </w:r>
    </w:p>
    <w:p w:rsidR="002A2A9B" w:rsidRPr="00A027A5" w:rsidRDefault="002A2A9B" w:rsidP="002A2A9B">
      <w:pPr>
        <w:pStyle w:val="DoubleSpaced"/>
        <w:spacing w:line="240" w:lineRule="auto"/>
        <w:rPr>
          <w:rPrChange w:id="5555" w:author="Tiffany Lin" w:date="2012-05-20T17:52:00Z">
            <w:rPr/>
          </w:rPrChange>
        </w:rPr>
        <w:pPrChange w:id="5556" w:author="Tiffany Lin" w:date="2012-05-17T01:26:00Z">
          <w:pPr>
            <w:pStyle w:val="DoubleSpaced"/>
            <w:numPr>
              <w:numId w:val="6"/>
            </w:numPr>
            <w:autoSpaceDE w:val="0"/>
            <w:autoSpaceDN w:val="0"/>
            <w:adjustRightInd w:val="0"/>
            <w:spacing w:line="240" w:lineRule="auto"/>
            <w:ind w:left="720" w:hanging="360"/>
          </w:pPr>
        </w:pPrChange>
      </w:pPr>
    </w:p>
    <w:p w:rsidR="000B7C1E" w:rsidRPr="00A027A5" w:rsidRDefault="002A2A9B" w:rsidP="002A2A9B">
      <w:pPr>
        <w:pStyle w:val="DoubleSpaced"/>
        <w:spacing w:line="240" w:lineRule="auto"/>
        <w:rPr>
          <w:ins w:id="5557" w:author="Tiffany Lin" w:date="2012-05-17T00:57:00Z"/>
          <w:rPrChange w:id="5558" w:author="Tiffany Lin" w:date="2012-05-20T17:52:00Z">
            <w:rPr>
              <w:ins w:id="5559" w:author="Tiffany Lin" w:date="2012-05-17T00:57:00Z"/>
            </w:rPr>
          </w:rPrChange>
        </w:rPr>
        <w:pPrChange w:id="5560" w:author="Tiffany Lin" w:date="2012-05-17T01:26:00Z">
          <w:pPr>
            <w:pStyle w:val="DoubleSpaced"/>
            <w:numPr>
              <w:numId w:val="6"/>
            </w:numPr>
            <w:autoSpaceDE w:val="0"/>
            <w:autoSpaceDN w:val="0"/>
            <w:adjustRightInd w:val="0"/>
            <w:spacing w:line="240" w:lineRule="auto"/>
            <w:ind w:left="720" w:hanging="360"/>
          </w:pPr>
        </w:pPrChange>
      </w:pPr>
      <w:ins w:id="5561" w:author="Tiffany Lin" w:date="2012-05-17T01:25:00Z">
        <w:r w:rsidRPr="00A027A5">
          <w:rPr>
            <w:rStyle w:val="authors"/>
            <w:bdr w:val="none" w:sz="0" w:space="0" w:color="auto" w:frame="1"/>
            <w:rPrChange w:id="5562" w:author="Tiffany Lin" w:date="2012-05-20T17:52:00Z">
              <w:rPr>
                <w:rStyle w:val="authors"/>
                <w:bdr w:val="none" w:sz="0" w:space="0" w:color="auto" w:frame="1"/>
              </w:rPr>
            </w:rPrChange>
          </w:rPr>
          <w:t xml:space="preserve">[2] </w:t>
        </w:r>
      </w:ins>
      <w:r w:rsidR="000B7C1E" w:rsidRPr="00A027A5">
        <w:rPr>
          <w:rStyle w:val="authors"/>
          <w:bdr w:val="none" w:sz="0" w:space="0" w:color="auto" w:frame="1"/>
          <w:rPrChange w:id="5563" w:author="Tiffany Lin" w:date="2012-05-20T17:52:00Z">
            <w:rPr>
              <w:rStyle w:val="authors"/>
              <w:bdr w:val="none" w:sz="0" w:space="0" w:color="auto" w:frame="1"/>
            </w:rPr>
          </w:rPrChange>
        </w:rPr>
        <w:t xml:space="preserve">Barrett T, Troup DB, Wilhite SE, Ledoux P, Evangelista C, Kim IF, Tomashevsky M, Marshall KA, Phillippy KH, Sherman PM, Muertter RN, Holko M, Ayanbule O, Yefanov A, Soboleva A. </w:t>
      </w:r>
      <w:del w:id="5564" w:author="Tiffany Lin" w:date="2012-05-16T23:48:00Z">
        <w:r w:rsidR="000B7C1E" w:rsidRPr="00A027A5" w:rsidDel="00112161">
          <w:rPr>
            <w:rPrChange w:id="5565" w:author="Tiffany Lin" w:date="2012-05-20T17:52:00Z">
              <w:rPr>
                <w:shd w:val="clear" w:color="auto" w:fill="FCF2C8"/>
              </w:rPr>
            </w:rPrChange>
          </w:rPr>
          <w:delText xml:space="preserve">NCBI </w:delText>
        </w:r>
      </w:del>
      <w:r w:rsidR="000B7C1E" w:rsidRPr="00A027A5">
        <w:rPr>
          <w:rPrChange w:id="5566" w:author="Tiffany Lin" w:date="2012-05-20T17:52:00Z">
            <w:rPr>
              <w:shd w:val="clear" w:color="auto" w:fill="FCF2C8"/>
            </w:rPr>
          </w:rPrChange>
        </w:rPr>
        <w:t xml:space="preserve">GEO: archive for functional genomics data sets—10 years on </w:t>
      </w:r>
      <w:r w:rsidR="000B7C1E" w:rsidRPr="00A027A5">
        <w:rPr>
          <w:rPrChange w:id="5567" w:author="Tiffany Lin" w:date="2012-05-20T17:52:00Z">
            <w:rPr/>
          </w:rPrChange>
        </w:rPr>
        <w:fldChar w:fldCharType="begin"/>
      </w:r>
      <w:r w:rsidR="000B7C1E" w:rsidRPr="00A027A5">
        <w:rPr>
          <w:rPrChange w:id="5568" w:author="Tiffany Lin" w:date="2012-05-20T17:52:00Z">
            <w:rPr/>
          </w:rPrChange>
        </w:rPr>
        <w:instrText xml:space="preserve"> HYPERLINK "http://nar.oxfordjournals.org/content/39/suppl_1/D1005.full" </w:instrText>
      </w:r>
      <w:r w:rsidR="000B7C1E" w:rsidRPr="00A027A5">
        <w:rPr>
          <w:rPrChange w:id="5569" w:author="Tiffany Lin" w:date="2012-05-20T17:52:00Z">
            <w:rPr/>
          </w:rPrChange>
        </w:rPr>
        <w:fldChar w:fldCharType="separate"/>
      </w:r>
      <w:r w:rsidR="000B7C1E" w:rsidRPr="00A027A5">
        <w:rPr>
          <w:rStyle w:val="Hyperlink"/>
          <w:color w:val="auto"/>
          <w:bdr w:val="none" w:sz="0" w:space="0" w:color="auto" w:frame="1"/>
          <w:rPrChange w:id="5570" w:author="Tiffany Lin" w:date="2012-05-20T17:52:00Z">
            <w:rPr>
              <w:rStyle w:val="Hyperlink"/>
              <w:color w:val="auto"/>
              <w:bdr w:val="none" w:sz="0" w:space="0" w:color="auto" w:frame="1"/>
            </w:rPr>
          </w:rPrChange>
        </w:rPr>
        <w:t>Nucleic Acids Res. 2011 Jan;39(Database issue):D1005-10</w:t>
      </w:r>
      <w:r w:rsidR="000B7C1E" w:rsidRPr="00A027A5">
        <w:rPr>
          <w:rPrChange w:id="5571" w:author="Tiffany Lin" w:date="2012-05-20T17:52:00Z">
            <w:rPr/>
          </w:rPrChange>
        </w:rPr>
        <w:fldChar w:fldCharType="end"/>
      </w:r>
      <w:r w:rsidR="000B7C1E" w:rsidRPr="00A027A5">
        <w:rPr>
          <w:rPrChange w:id="5572" w:author="Tiffany Lin" w:date="2012-05-20T17:52:00Z">
            <w:rPr/>
          </w:rPrChange>
        </w:rPr>
        <w:t xml:space="preserve"> </w:t>
      </w:r>
    </w:p>
    <w:p w:rsidR="002A2A9B" w:rsidRPr="00A027A5" w:rsidRDefault="002A2A9B" w:rsidP="002A2A9B">
      <w:pPr>
        <w:pStyle w:val="DoubleSpaced"/>
        <w:spacing w:line="240" w:lineRule="auto"/>
        <w:rPr>
          <w:ins w:id="5573" w:author="Tiffany Lin" w:date="2012-05-17T01:25:00Z"/>
          <w:rPrChange w:id="5574" w:author="Tiffany Lin" w:date="2012-05-20T17:52:00Z">
            <w:rPr>
              <w:ins w:id="5575" w:author="Tiffany Lin" w:date="2012-05-17T01:25:00Z"/>
            </w:rPr>
          </w:rPrChange>
        </w:rPr>
        <w:pPrChange w:id="5576" w:author="Tiffany Lin" w:date="2012-05-17T01:26:00Z">
          <w:pPr>
            <w:pStyle w:val="DoubleSpaced"/>
            <w:numPr>
              <w:numId w:val="6"/>
            </w:numPr>
            <w:autoSpaceDE w:val="0"/>
            <w:autoSpaceDN w:val="0"/>
            <w:adjustRightInd w:val="0"/>
            <w:spacing w:line="240" w:lineRule="auto"/>
            <w:ind w:left="720" w:hanging="360"/>
          </w:pPr>
        </w:pPrChange>
      </w:pPr>
    </w:p>
    <w:p w:rsidR="00BC0DAB" w:rsidRPr="00A027A5" w:rsidRDefault="002A2A9B" w:rsidP="00436FE4">
      <w:pPr>
        <w:pStyle w:val="DoubleSpaced"/>
        <w:spacing w:line="240" w:lineRule="auto"/>
        <w:rPr>
          <w:rPrChange w:id="5577" w:author="Tiffany Lin" w:date="2012-05-20T17:52:00Z">
            <w:rPr/>
          </w:rPrChange>
        </w:rPr>
        <w:pPrChange w:id="5578" w:author="Tiffany Lin" w:date="2012-05-17T12:39:00Z">
          <w:pPr>
            <w:pStyle w:val="DoubleSpaced"/>
            <w:numPr>
              <w:numId w:val="6"/>
            </w:numPr>
            <w:autoSpaceDE w:val="0"/>
            <w:autoSpaceDN w:val="0"/>
            <w:adjustRightInd w:val="0"/>
            <w:spacing w:line="240" w:lineRule="auto"/>
            <w:ind w:left="720" w:hanging="360"/>
          </w:pPr>
        </w:pPrChange>
      </w:pPr>
      <w:ins w:id="5579" w:author="Tiffany Lin" w:date="2012-05-17T01:25:00Z">
        <w:r w:rsidRPr="00A027A5">
          <w:rPr>
            <w:rPrChange w:id="5580" w:author="Tiffany Lin" w:date="2012-05-20T17:52:00Z">
              <w:rPr/>
            </w:rPrChange>
          </w:rPr>
          <w:t xml:space="preserve">[3] </w:t>
        </w:r>
      </w:ins>
      <w:ins w:id="5581" w:author="Tiffany Lin" w:date="2012-05-17T12:39:00Z">
        <w:r w:rsidR="00436FE4" w:rsidRPr="00A027A5">
          <w:rPr>
            <w:rPrChange w:id="5582" w:author="Tiffany Lin" w:date="2012-05-20T17:52:00Z">
              <w:rPr/>
            </w:rPrChange>
          </w:rPr>
          <w:t>R Development Core Team (2005). R: A language and environment for statistical computing, reference index version 2.2.1. R Foundation for Statistical Computing, Vienna, Austria. ISBN 3-</w:t>
        </w:r>
        <w:r w:rsidR="0006434E" w:rsidRPr="00A027A5">
          <w:rPr>
            <w:rPrChange w:id="5583" w:author="Tiffany Lin" w:date="2012-05-20T17:52:00Z">
              <w:rPr/>
            </w:rPrChange>
          </w:rPr>
          <w:t>900051-07-0</w:t>
        </w:r>
      </w:ins>
      <w:ins w:id="5584" w:author="Tiffany Lin" w:date="2012-05-17T12:40:00Z">
        <w:r w:rsidR="0006434E" w:rsidRPr="00A027A5">
          <w:rPr>
            <w:rPrChange w:id="5585" w:author="Tiffany Lin" w:date="2012-05-20T17:52:00Z">
              <w:rPr/>
            </w:rPrChange>
          </w:rPr>
          <w:t>.</w:t>
        </w:r>
      </w:ins>
      <w:ins w:id="5586" w:author="Tiffany Lin" w:date="2012-05-17T12:39:00Z">
        <w:r w:rsidR="00436FE4" w:rsidRPr="00A027A5">
          <w:rPr>
            <w:rPrChange w:id="5587" w:author="Tiffany Lin" w:date="2012-05-20T17:52:00Z">
              <w:rPr/>
            </w:rPrChange>
          </w:rPr>
          <w:t xml:space="preserve"> </w:t>
        </w:r>
        <w:r w:rsidR="00436FE4" w:rsidRPr="00A027A5">
          <w:rPr>
            <w:rPrChange w:id="5588" w:author="Tiffany Lin" w:date="2012-05-20T17:52:00Z">
              <w:rPr/>
            </w:rPrChange>
          </w:rPr>
          <w:fldChar w:fldCharType="begin"/>
        </w:r>
        <w:r w:rsidR="00436FE4" w:rsidRPr="00A027A5">
          <w:rPr>
            <w:rPrChange w:id="5589" w:author="Tiffany Lin" w:date="2012-05-20T17:52:00Z">
              <w:rPr/>
            </w:rPrChange>
          </w:rPr>
          <w:instrText xml:space="preserve"> HYPERLINK "http://www.r-project.org/" </w:instrText>
        </w:r>
        <w:r w:rsidR="00436FE4" w:rsidRPr="00A027A5">
          <w:rPr>
            <w:rPrChange w:id="5590" w:author="Tiffany Lin" w:date="2012-05-20T17:52:00Z">
              <w:rPr/>
            </w:rPrChange>
          </w:rPr>
          <w:fldChar w:fldCharType="separate"/>
        </w:r>
        <w:r w:rsidR="00436FE4" w:rsidRPr="00A027A5">
          <w:rPr>
            <w:rStyle w:val="Hyperlink"/>
            <w:color w:val="auto"/>
            <w:rPrChange w:id="5591" w:author="Tiffany Lin" w:date="2012-05-20T17:52:00Z">
              <w:rPr>
                <w:rStyle w:val="Hyperlink"/>
                <w:sz w:val="27"/>
                <w:szCs w:val="27"/>
              </w:rPr>
            </w:rPrChange>
          </w:rPr>
          <w:t>http://www.R-project.org</w:t>
        </w:r>
        <w:r w:rsidR="00436FE4" w:rsidRPr="00A027A5">
          <w:rPr>
            <w:rPrChange w:id="5592" w:author="Tiffany Lin" w:date="2012-05-20T17:52:00Z">
              <w:rPr/>
            </w:rPrChange>
          </w:rPr>
          <w:fldChar w:fldCharType="end"/>
        </w:r>
        <w:r w:rsidR="00436FE4" w:rsidRPr="00A027A5">
          <w:rPr>
            <w:rPrChange w:id="5593" w:author="Tiffany Lin" w:date="2012-05-20T17:52:00Z">
              <w:rPr/>
            </w:rPrChange>
          </w:rPr>
          <w:t>.</w:t>
        </w:r>
      </w:ins>
    </w:p>
    <w:p w:rsidR="002A2A9B" w:rsidRPr="00A027A5" w:rsidRDefault="002A2A9B" w:rsidP="002A2A9B">
      <w:pPr>
        <w:pStyle w:val="DoubleSpaced"/>
        <w:spacing w:line="240" w:lineRule="auto"/>
        <w:rPr>
          <w:ins w:id="5594" w:author="Tiffany Lin" w:date="2012-05-17T01:25:00Z"/>
          <w:rPrChange w:id="5595" w:author="Tiffany Lin" w:date="2012-05-20T17:52:00Z">
            <w:rPr>
              <w:ins w:id="5596" w:author="Tiffany Lin" w:date="2012-05-17T01:25:00Z"/>
            </w:rPr>
          </w:rPrChange>
        </w:rPr>
        <w:pPrChange w:id="5597" w:author="Tiffany Lin" w:date="2012-05-17T01:26:00Z">
          <w:pPr>
            <w:pStyle w:val="ListParagraph"/>
            <w:numPr>
              <w:numId w:val="6"/>
            </w:numPr>
            <w:autoSpaceDE w:val="0"/>
            <w:autoSpaceDN w:val="0"/>
            <w:adjustRightInd w:val="0"/>
            <w:spacing w:line="240" w:lineRule="auto"/>
            <w:ind w:hanging="360"/>
          </w:pPr>
        </w:pPrChange>
      </w:pPr>
    </w:p>
    <w:p w:rsidR="006313C4" w:rsidRPr="00A027A5" w:rsidDel="002A2A9B" w:rsidRDefault="002A2A9B" w:rsidP="002A2A9B">
      <w:pPr>
        <w:pStyle w:val="DoubleSpaced"/>
        <w:spacing w:line="240" w:lineRule="auto"/>
        <w:rPr>
          <w:del w:id="5598" w:author="Tiffany Lin" w:date="2012-05-17T01:25:00Z"/>
          <w:rPrChange w:id="5599" w:author="Tiffany Lin" w:date="2012-05-20T17:52:00Z">
            <w:rPr>
              <w:del w:id="5600" w:author="Tiffany Lin" w:date="2012-05-17T01:25:00Z"/>
            </w:rPr>
          </w:rPrChange>
        </w:rPr>
        <w:pPrChange w:id="5601" w:author="Tiffany Lin" w:date="2012-05-17T01:26:00Z">
          <w:pPr>
            <w:pStyle w:val="DoubleSpaced"/>
            <w:numPr>
              <w:numId w:val="6"/>
            </w:numPr>
            <w:autoSpaceDE w:val="0"/>
            <w:autoSpaceDN w:val="0"/>
            <w:adjustRightInd w:val="0"/>
            <w:spacing w:line="240" w:lineRule="auto"/>
            <w:ind w:left="720" w:hanging="360"/>
          </w:pPr>
        </w:pPrChange>
      </w:pPr>
      <w:ins w:id="5602" w:author="Tiffany Lin" w:date="2012-05-17T01:25:00Z">
        <w:r w:rsidRPr="00A027A5">
          <w:rPr>
            <w:rPrChange w:id="5603" w:author="Tiffany Lin" w:date="2012-05-20T17:52:00Z">
              <w:rPr/>
            </w:rPrChange>
          </w:rPr>
          <w:t xml:space="preserve">[4] </w:t>
        </w:r>
      </w:ins>
      <w:r w:rsidR="00E377FD" w:rsidRPr="00A027A5">
        <w:rPr>
          <w:rPrChange w:id="5604" w:author="Tiffany Lin" w:date="2012-05-20T17:52:00Z">
            <w:rPr>
              <w:shd w:val="clear" w:color="auto" w:fill="FFFFFF"/>
            </w:rPr>
          </w:rPrChange>
        </w:rPr>
        <w:t>Mark Hall, Eibe Frank, Geoffrey Holmes, Bernhard Pfahringer, Peter Reutemann, Ian H. Witten (2009); The WEKA Data Mining Software: An Update; SIGKDD Explorations, Volume 11, Issue 1.</w:t>
      </w:r>
    </w:p>
    <w:p w:rsidR="002A2A9B" w:rsidRPr="00A027A5" w:rsidRDefault="002A2A9B" w:rsidP="002A2A9B">
      <w:pPr>
        <w:pStyle w:val="DoubleSpaced"/>
        <w:spacing w:line="240" w:lineRule="auto"/>
        <w:rPr>
          <w:ins w:id="5605" w:author="Tiffany Lin" w:date="2012-05-17T01:25:00Z"/>
          <w:rPrChange w:id="5606" w:author="Tiffany Lin" w:date="2012-05-20T17:52:00Z">
            <w:rPr>
              <w:ins w:id="5607" w:author="Tiffany Lin" w:date="2012-05-17T01:25:00Z"/>
            </w:rPr>
          </w:rPrChange>
        </w:rPr>
        <w:pPrChange w:id="5608" w:author="Tiffany Lin" w:date="2012-05-17T01:26:00Z">
          <w:pPr>
            <w:pStyle w:val="ListParagraph"/>
            <w:numPr>
              <w:numId w:val="6"/>
            </w:numPr>
            <w:autoSpaceDE w:val="0"/>
            <w:autoSpaceDN w:val="0"/>
            <w:adjustRightInd w:val="0"/>
            <w:spacing w:line="240" w:lineRule="auto"/>
            <w:ind w:hanging="360"/>
          </w:pPr>
        </w:pPrChange>
      </w:pPr>
    </w:p>
    <w:p w:rsidR="002A2A9B" w:rsidRPr="00A027A5" w:rsidRDefault="002A2A9B" w:rsidP="002A2A9B">
      <w:pPr>
        <w:pStyle w:val="DoubleSpaced"/>
        <w:spacing w:line="240" w:lineRule="auto"/>
        <w:rPr>
          <w:ins w:id="5609" w:author="Tiffany Lin" w:date="2012-05-17T01:25:00Z"/>
          <w:rPrChange w:id="5610" w:author="Tiffany Lin" w:date="2012-05-20T17:52:00Z">
            <w:rPr>
              <w:ins w:id="5611" w:author="Tiffany Lin" w:date="2012-05-17T01:25:00Z"/>
            </w:rPr>
          </w:rPrChange>
        </w:rPr>
        <w:pPrChange w:id="5612" w:author="Tiffany Lin" w:date="2012-05-17T01:26:00Z">
          <w:pPr>
            <w:pStyle w:val="ListParagraph"/>
            <w:numPr>
              <w:numId w:val="6"/>
            </w:numPr>
            <w:autoSpaceDE w:val="0"/>
            <w:autoSpaceDN w:val="0"/>
            <w:adjustRightInd w:val="0"/>
            <w:spacing w:line="240" w:lineRule="auto"/>
            <w:ind w:hanging="360"/>
          </w:pPr>
        </w:pPrChange>
      </w:pPr>
    </w:p>
    <w:p w:rsidR="006313C4" w:rsidRPr="00A027A5" w:rsidDel="002A2A9B" w:rsidRDefault="002A2A9B" w:rsidP="002A2A9B">
      <w:pPr>
        <w:pStyle w:val="DoubleSpaced"/>
        <w:spacing w:line="240" w:lineRule="auto"/>
        <w:rPr>
          <w:del w:id="5613" w:author="Tiffany Lin" w:date="2012-05-17T01:25:00Z"/>
          <w:rPrChange w:id="5614" w:author="Tiffany Lin" w:date="2012-05-20T17:52:00Z">
            <w:rPr>
              <w:del w:id="5615" w:author="Tiffany Lin" w:date="2012-05-17T01:25:00Z"/>
            </w:rPr>
          </w:rPrChange>
        </w:rPr>
        <w:pPrChange w:id="5616" w:author="Tiffany Lin" w:date="2012-05-17T01:26:00Z">
          <w:pPr>
            <w:pStyle w:val="DoubleSpaced"/>
            <w:numPr>
              <w:numId w:val="6"/>
            </w:numPr>
            <w:autoSpaceDE w:val="0"/>
            <w:autoSpaceDN w:val="0"/>
            <w:adjustRightInd w:val="0"/>
            <w:spacing w:line="240" w:lineRule="auto"/>
            <w:ind w:left="720" w:hanging="360"/>
          </w:pPr>
        </w:pPrChange>
      </w:pPr>
      <w:ins w:id="5617" w:author="Tiffany Lin" w:date="2012-05-17T01:25:00Z">
        <w:r w:rsidRPr="00A027A5">
          <w:rPr>
            <w:rPrChange w:id="5618" w:author="Tiffany Lin" w:date="2012-05-20T17:52:00Z">
              <w:rPr/>
            </w:rPrChange>
          </w:rPr>
          <w:t xml:space="preserve">[5] </w:t>
        </w:r>
      </w:ins>
      <w:del w:id="5619" w:author="Tiffany Lin" w:date="2012-05-17T00:56:00Z">
        <w:r w:rsidR="00E377FD" w:rsidRPr="00A027A5" w:rsidDel="00BC0DAB">
          <w:rPr>
            <w:rPrChange w:id="5620" w:author="Tiffany Lin" w:date="2012-05-20T17:52:00Z">
              <w:rPr/>
            </w:rPrChange>
          </w:rPr>
          <w:delText>R title = {</w:delText>
        </w:r>
      </w:del>
      <w:del w:id="5621" w:author="Tiffany Lin" w:date="2012-05-17T00:57:00Z">
        <w:r w:rsidR="00E377FD" w:rsidRPr="00A027A5" w:rsidDel="00BC0DAB">
          <w:rPr>
            <w:rPrChange w:id="5622" w:author="Tiffany Lin" w:date="2012-05-20T17:52:00Z">
              <w:rPr/>
            </w:rPrChange>
          </w:rPr>
          <w:delText>R: A Language and Environment for Statistical Computing},  author  = {{R Development Core Team}}, organization = {</w:delText>
        </w:r>
      </w:del>
      <w:del w:id="5623" w:author="Tiffany Lin" w:date="2012-05-17T01:25:00Z">
        <w:r w:rsidR="00E377FD" w:rsidRPr="00A027A5" w:rsidDel="002A2A9B">
          <w:rPr>
            <w:rPrChange w:id="5624" w:author="Tiffany Lin" w:date="2012-05-20T17:52:00Z">
              <w:rPr/>
            </w:rPrChange>
          </w:rPr>
          <w:delText>R Foundation for Statistical Computing</w:delText>
        </w:r>
      </w:del>
      <w:del w:id="5625" w:author="Tiffany Lin" w:date="2012-05-17T00:57:00Z">
        <w:r w:rsidR="00E377FD" w:rsidRPr="00A027A5" w:rsidDel="00BC0DAB">
          <w:rPr>
            <w:rPrChange w:id="5626" w:author="Tiffany Lin" w:date="2012-05-20T17:52:00Z">
              <w:rPr/>
            </w:rPrChange>
          </w:rPr>
          <w:delText xml:space="preserve">}, address  = {Vienna, Austria},  year   = </w:delText>
        </w:r>
      </w:del>
      <w:del w:id="5627" w:author="Tiffany Lin" w:date="2012-05-17T01:25:00Z">
        <w:r w:rsidR="00E377FD" w:rsidRPr="00A027A5" w:rsidDel="002A2A9B">
          <w:rPr>
            <w:rPrChange w:id="5628" w:author="Tiffany Lin" w:date="2012-05-20T17:52:00Z">
              <w:rPr/>
            </w:rPrChange>
          </w:rPr>
          <w:delText>2011</w:delText>
        </w:r>
      </w:del>
      <w:del w:id="5629" w:author="Tiffany Lin" w:date="2012-05-17T00:57:00Z">
        <w:r w:rsidR="00E377FD" w:rsidRPr="00A027A5" w:rsidDel="00BC0DAB">
          <w:rPr>
            <w:rPrChange w:id="5630" w:author="Tiffany Lin" w:date="2012-05-20T17:52:00Z">
              <w:rPr/>
            </w:rPrChange>
          </w:rPr>
          <w:delText>,  note  = {{ISBN} 3-900051-07-0}, url= {</w:delText>
        </w:r>
      </w:del>
      <w:del w:id="5631" w:author="Tiffany Lin" w:date="2012-05-17T01:25:00Z">
        <w:r w:rsidR="00E377FD" w:rsidRPr="00A027A5" w:rsidDel="002A2A9B">
          <w:rPr>
            <w:rPrChange w:id="5632" w:author="Tiffany Lin" w:date="2012-05-20T17:52:00Z">
              <w:rPr/>
            </w:rPrChange>
          </w:rPr>
          <w:delText>http://www.R-project.org</w:delText>
        </w:r>
      </w:del>
      <w:del w:id="5633" w:author="Tiffany Lin" w:date="2012-05-17T00:57:00Z">
        <w:r w:rsidR="00E377FD" w:rsidRPr="00A027A5" w:rsidDel="00BC0DAB">
          <w:rPr>
            <w:rPrChange w:id="5634" w:author="Tiffany Lin" w:date="2012-05-20T17:52:00Z">
              <w:rPr/>
            </w:rPrChange>
          </w:rPr>
          <w:delText xml:space="preserve">}} </w:delText>
        </w:r>
      </w:del>
    </w:p>
    <w:p w:rsidR="006313C4" w:rsidRPr="00A027A5" w:rsidDel="00BC0DAB" w:rsidRDefault="00E377FD" w:rsidP="002A2A9B">
      <w:pPr>
        <w:pStyle w:val="DoubleSpaced"/>
        <w:spacing w:line="240" w:lineRule="auto"/>
        <w:rPr>
          <w:del w:id="5635" w:author="Tiffany Lin" w:date="2012-05-17T00:57:00Z"/>
          <w:rPrChange w:id="5636" w:author="Tiffany Lin" w:date="2012-05-20T17:52:00Z">
            <w:rPr>
              <w:del w:id="5637" w:author="Tiffany Lin" w:date="2012-05-17T00:57:00Z"/>
            </w:rPr>
          </w:rPrChange>
        </w:rPr>
        <w:pPrChange w:id="5638" w:author="Tiffany Lin" w:date="2012-05-17T01:26:00Z">
          <w:pPr>
            <w:pStyle w:val="DoubleSpaced"/>
            <w:numPr>
              <w:numId w:val="6"/>
            </w:numPr>
            <w:autoSpaceDE w:val="0"/>
            <w:autoSpaceDN w:val="0"/>
            <w:adjustRightInd w:val="0"/>
            <w:spacing w:line="240" w:lineRule="auto"/>
            <w:ind w:left="720" w:hanging="360"/>
          </w:pPr>
        </w:pPrChange>
      </w:pPr>
      <w:del w:id="5639" w:author="Tiffany Lin" w:date="2012-05-17T00:57:00Z">
        <w:r w:rsidRPr="00A027A5" w:rsidDel="00BC0DAB">
          <w:rPr>
            <w:rPrChange w:id="5640" w:author="Tiffany Lin" w:date="2012-05-20T17:52:00Z">
              <w:rPr/>
            </w:rPrChange>
          </w:rPr>
          <w:delText xml:space="preserve">MetaMap 2011. Software available at </w:delText>
        </w:r>
        <w:r w:rsidRPr="00A027A5" w:rsidDel="00BC0DAB">
          <w:rPr>
            <w:rPrChange w:id="5641" w:author="Tiffany Lin" w:date="2012-05-20T17:52:00Z">
              <w:rPr/>
            </w:rPrChange>
          </w:rPr>
          <w:fldChar w:fldCharType="begin"/>
        </w:r>
        <w:r w:rsidRPr="00A027A5" w:rsidDel="00BC0DAB">
          <w:rPr>
            <w:rPrChange w:id="5642" w:author="Tiffany Lin" w:date="2012-05-20T17:52:00Z">
              <w:rPr/>
            </w:rPrChange>
          </w:rPr>
          <w:delInstrText xml:space="preserve"> HYPERLINK "http://metamap.nlm.nih.gov/" </w:delInstrText>
        </w:r>
        <w:r w:rsidRPr="00A027A5" w:rsidDel="00BC0DAB">
          <w:rPr>
            <w:rPrChange w:id="5643" w:author="Tiffany Lin" w:date="2012-05-20T17:52:00Z">
              <w:rPr/>
            </w:rPrChange>
          </w:rPr>
          <w:fldChar w:fldCharType="separate"/>
        </w:r>
        <w:r w:rsidRPr="00A027A5" w:rsidDel="00BC0DAB">
          <w:rPr>
            <w:rStyle w:val="Hyperlink"/>
            <w:color w:val="auto"/>
            <w:rPrChange w:id="5644" w:author="Tiffany Lin" w:date="2012-05-20T17:52:00Z">
              <w:rPr>
                <w:rStyle w:val="Hyperlink"/>
                <w:color w:val="auto"/>
              </w:rPr>
            </w:rPrChange>
          </w:rPr>
          <w:delText>http://metamap.nlm.nih.gov/</w:delText>
        </w:r>
        <w:r w:rsidRPr="00A027A5" w:rsidDel="00BC0DAB">
          <w:rPr>
            <w:rPrChange w:id="5645" w:author="Tiffany Lin" w:date="2012-05-20T17:52:00Z">
              <w:rPr/>
            </w:rPrChange>
          </w:rPr>
          <w:fldChar w:fldCharType="end"/>
        </w:r>
      </w:del>
    </w:p>
    <w:p w:rsidR="006313C4" w:rsidRPr="00A027A5" w:rsidRDefault="00E377FD" w:rsidP="002A2A9B">
      <w:pPr>
        <w:pStyle w:val="DoubleSpaced"/>
        <w:spacing w:line="240" w:lineRule="auto"/>
        <w:rPr>
          <w:rPrChange w:id="5646" w:author="Tiffany Lin" w:date="2012-05-20T17:52:00Z">
            <w:rPr>
              <w:rFonts w:ascii="Times New Roman" w:hAnsi="Times New Roman" w:cs="Times New Roman"/>
              <w:sz w:val="24"/>
              <w:szCs w:val="24"/>
            </w:rPr>
          </w:rPrChange>
        </w:rPr>
        <w:pPrChange w:id="5647" w:author="Tiffany Lin" w:date="2012-05-17T01:26:00Z">
          <w:pPr>
            <w:pStyle w:val="ListParagraph"/>
            <w:numPr>
              <w:numId w:val="6"/>
            </w:numPr>
            <w:autoSpaceDE w:val="0"/>
            <w:autoSpaceDN w:val="0"/>
            <w:adjustRightInd w:val="0"/>
            <w:spacing w:line="240" w:lineRule="auto"/>
            <w:ind w:hanging="360"/>
          </w:pPr>
        </w:pPrChange>
      </w:pPr>
      <w:r w:rsidRPr="00A027A5">
        <w:rPr>
          <w:rPrChange w:id="5648" w:author="Tiffany Lin" w:date="2012-05-20T17:52:00Z">
            <w:rPr>
              <w:rFonts w:ascii="Times New Roman" w:hAnsi="Times New Roman" w:cs="Times New Roman"/>
              <w:sz w:val="24"/>
              <w:szCs w:val="24"/>
            </w:rPr>
          </w:rPrChange>
        </w:rPr>
        <w:t>Enabling Integrative Genomic Analysis Of High-Impact Human Diseases Through Text Mining. Joel Dudley and Atul J. Butte.</w:t>
      </w:r>
    </w:p>
    <w:p w:rsidR="002A2A9B" w:rsidRPr="00A027A5" w:rsidRDefault="002A2A9B" w:rsidP="002A2A9B">
      <w:pPr>
        <w:pStyle w:val="DoubleSpaced"/>
        <w:spacing w:line="240" w:lineRule="auto"/>
        <w:rPr>
          <w:ins w:id="5649" w:author="Tiffany Lin" w:date="2012-05-17T01:25:00Z"/>
          <w:rPrChange w:id="5650" w:author="Tiffany Lin" w:date="2012-05-20T17:52:00Z">
            <w:rPr>
              <w:ins w:id="5651" w:author="Tiffany Lin" w:date="2012-05-17T01:25:00Z"/>
            </w:rPr>
          </w:rPrChange>
        </w:rPr>
        <w:pPrChange w:id="5652" w:author="Tiffany Lin" w:date="2012-05-17T01:26:00Z">
          <w:pPr>
            <w:pStyle w:val="ListParagraph"/>
            <w:numPr>
              <w:numId w:val="6"/>
            </w:numPr>
            <w:autoSpaceDE w:val="0"/>
            <w:autoSpaceDN w:val="0"/>
            <w:adjustRightInd w:val="0"/>
            <w:spacing w:line="240" w:lineRule="auto"/>
            <w:ind w:hanging="360"/>
          </w:pPr>
        </w:pPrChange>
      </w:pPr>
    </w:p>
    <w:p w:rsidR="00D32AA1" w:rsidRPr="00A027A5" w:rsidDel="002A2A9B" w:rsidRDefault="002A2A9B" w:rsidP="0006434E">
      <w:pPr>
        <w:pStyle w:val="DoubleSpaced"/>
        <w:spacing w:line="240" w:lineRule="auto"/>
        <w:rPr>
          <w:del w:id="5653" w:author="Tiffany Lin" w:date="2012-05-17T01:25:00Z"/>
          <w:rPrChange w:id="5654" w:author="Tiffany Lin" w:date="2012-05-20T17:52:00Z">
            <w:rPr>
              <w:del w:id="5655" w:author="Tiffany Lin" w:date="2012-05-17T01:25:00Z"/>
            </w:rPr>
          </w:rPrChange>
        </w:rPr>
        <w:pPrChange w:id="5656" w:author="Tiffany Lin" w:date="2012-05-17T12:59:00Z">
          <w:pPr>
            <w:pStyle w:val="ListParagraph"/>
            <w:numPr>
              <w:numId w:val="6"/>
            </w:numPr>
            <w:autoSpaceDE w:val="0"/>
            <w:autoSpaceDN w:val="0"/>
            <w:adjustRightInd w:val="0"/>
            <w:spacing w:line="240" w:lineRule="auto"/>
            <w:ind w:hanging="360"/>
          </w:pPr>
        </w:pPrChange>
      </w:pPr>
      <w:ins w:id="5657" w:author="Tiffany Lin" w:date="2012-05-17T01:25:00Z">
        <w:r w:rsidRPr="00A027A5">
          <w:rPr>
            <w:rPrChange w:id="5658" w:author="Tiffany Lin" w:date="2012-05-20T17:52:00Z">
              <w:rPr/>
            </w:rPrChange>
          </w:rPr>
          <w:t xml:space="preserve">[6] </w:t>
        </w:r>
      </w:ins>
      <w:ins w:id="5659" w:author="Tiffany Lin" w:date="2012-05-17T11:46:00Z">
        <w:r w:rsidR="00AA0751" w:rsidRPr="00A027A5">
          <w:rPr>
            <w:rPrChange w:id="5660" w:author="Tiffany Lin" w:date="2012-05-20T17:52:00Z">
              <w:rPr/>
            </w:rPrChange>
          </w:rPr>
          <w:t xml:space="preserve">Davis, Sean and </w:t>
        </w:r>
      </w:ins>
      <w:ins w:id="5661" w:author="Tiffany Lin" w:date="2012-05-17T11:47:00Z">
        <w:r w:rsidR="00AA0751" w:rsidRPr="00A027A5">
          <w:rPr>
            <w:rPrChange w:id="5662" w:author="Tiffany Lin" w:date="2012-05-20T17:52:00Z">
              <w:rPr/>
            </w:rPrChange>
          </w:rPr>
          <w:t xml:space="preserve">Meltzer, </w:t>
        </w:r>
      </w:ins>
      <w:ins w:id="5663" w:author="Tiffany Lin" w:date="2012-05-17T11:46:00Z">
        <w:r w:rsidR="00AA0751" w:rsidRPr="00A027A5">
          <w:rPr>
            <w:rPrChange w:id="5664" w:author="Tiffany Lin" w:date="2012-05-20T17:52:00Z">
              <w:rPr/>
            </w:rPrChange>
          </w:rPr>
          <w:t xml:space="preserve">Paul S. </w:t>
        </w:r>
      </w:ins>
      <w:ins w:id="5665" w:author="Tiffany Lin" w:date="2012-05-17T11:47:00Z">
        <w:r w:rsidR="00AA0751" w:rsidRPr="00A027A5">
          <w:rPr>
            <w:rPrChange w:id="5666" w:author="Tiffany Lin" w:date="2012-05-20T17:52:00Z">
              <w:rPr>
                <w:rFonts w:ascii="Georgia" w:hAnsi="Georgia"/>
                <w:color w:val="000000"/>
                <w:sz w:val="43"/>
                <w:szCs w:val="43"/>
              </w:rPr>
            </w:rPrChange>
          </w:rPr>
          <w:t>GEOquery: a bridge between the Gene Expression Omnibus (GEO) and BioConductor.  Bioinformatics (2007) 23 (14):1846-1847.</w:t>
        </w:r>
      </w:ins>
      <w:del w:id="5667" w:author="Tiffany Lin" w:date="2012-05-17T11:47:00Z">
        <w:r w:rsidR="00E377FD" w:rsidRPr="00A027A5" w:rsidDel="00AA0751">
          <w:rPr>
            <w:rPrChange w:id="5668" w:author="Tiffany Lin" w:date="2012-05-20T17:52:00Z">
              <w:rPr>
                <w:rFonts w:ascii="Times New Roman" w:hAnsi="Times New Roman" w:cs="Times New Roman"/>
                <w:sz w:val="24"/>
                <w:szCs w:val="24"/>
              </w:rPr>
            </w:rPrChange>
          </w:rPr>
          <w:delText>GEOquery</w:delText>
        </w:r>
      </w:del>
    </w:p>
    <w:p w:rsidR="00AA0751" w:rsidRPr="00A027A5" w:rsidRDefault="00AA0751" w:rsidP="0006434E">
      <w:pPr>
        <w:pStyle w:val="DoubleSpaced"/>
        <w:spacing w:line="240" w:lineRule="auto"/>
        <w:rPr>
          <w:ins w:id="5669" w:author="Tiffany Lin" w:date="2012-05-17T11:46:00Z"/>
          <w:rFonts w:eastAsia="Times New Roman"/>
          <w:rPrChange w:id="5670" w:author="Tiffany Lin" w:date="2012-05-20T17:52:00Z">
            <w:rPr>
              <w:ins w:id="5671" w:author="Tiffany Lin" w:date="2012-05-17T11:46:00Z"/>
              <w:rFonts w:ascii="Lucida Sans Unicode" w:eastAsia="Times New Roman" w:hAnsi="Lucida Sans Unicode" w:cs="Lucida Sans Unicode"/>
              <w:color w:val="222222"/>
              <w:sz w:val="18"/>
              <w:szCs w:val="18"/>
            </w:rPr>
          </w:rPrChange>
        </w:rPr>
        <w:pPrChange w:id="5672" w:author="Tiffany Lin" w:date="2012-05-17T12:59:00Z">
          <w:pPr>
            <w:shd w:val="clear" w:color="auto" w:fill="FFFFFF"/>
            <w:spacing w:after="0" w:line="240" w:lineRule="atLeast"/>
            <w:textAlignment w:val="baseline"/>
          </w:pPr>
        </w:pPrChange>
      </w:pPr>
    </w:p>
    <w:p w:rsidR="00AA0751" w:rsidRPr="00A027A5" w:rsidRDefault="00AA0751" w:rsidP="002A2A9B">
      <w:pPr>
        <w:pStyle w:val="DoubleSpaced"/>
        <w:spacing w:line="240" w:lineRule="auto"/>
        <w:rPr>
          <w:ins w:id="5673" w:author="Tiffany Lin" w:date="2012-05-17T01:26:00Z"/>
          <w:rPrChange w:id="5674" w:author="Tiffany Lin" w:date="2012-05-20T17:52:00Z">
            <w:rPr>
              <w:ins w:id="5675" w:author="Tiffany Lin" w:date="2012-05-17T01:26:00Z"/>
            </w:rPr>
          </w:rPrChange>
        </w:rPr>
        <w:pPrChange w:id="5676" w:author="Tiffany Lin" w:date="2012-05-17T01:26:00Z">
          <w:pPr>
            <w:pStyle w:val="ListParagraph"/>
            <w:numPr>
              <w:numId w:val="6"/>
            </w:numPr>
            <w:autoSpaceDE w:val="0"/>
            <w:autoSpaceDN w:val="0"/>
            <w:adjustRightInd w:val="0"/>
            <w:spacing w:line="240" w:lineRule="auto"/>
            <w:ind w:hanging="360"/>
          </w:pPr>
        </w:pPrChange>
      </w:pPr>
    </w:p>
    <w:p w:rsidR="00D32AA1" w:rsidRPr="00A027A5" w:rsidRDefault="002A2A9B" w:rsidP="00AA0751">
      <w:pPr>
        <w:pStyle w:val="DoubleSpaced"/>
        <w:spacing w:line="240" w:lineRule="auto"/>
        <w:rPr>
          <w:rPrChange w:id="5677" w:author="Tiffany Lin" w:date="2012-05-20T17:52:00Z">
            <w:rPr>
              <w:rFonts w:ascii="Times New Roman" w:hAnsi="Times New Roman" w:cs="Times New Roman"/>
              <w:sz w:val="24"/>
              <w:szCs w:val="24"/>
            </w:rPr>
          </w:rPrChange>
        </w:rPr>
        <w:pPrChange w:id="5678" w:author="Tiffany Lin" w:date="2012-05-17T11:48:00Z">
          <w:pPr>
            <w:pStyle w:val="ListParagraph"/>
            <w:numPr>
              <w:numId w:val="6"/>
            </w:numPr>
            <w:autoSpaceDE w:val="0"/>
            <w:autoSpaceDN w:val="0"/>
            <w:adjustRightInd w:val="0"/>
            <w:spacing w:line="240" w:lineRule="auto"/>
            <w:ind w:hanging="360"/>
          </w:pPr>
        </w:pPrChange>
      </w:pPr>
      <w:ins w:id="5679" w:author="Tiffany Lin" w:date="2012-05-17T01:25:00Z">
        <w:r w:rsidRPr="00A027A5">
          <w:rPr>
            <w:rPrChange w:id="5680" w:author="Tiffany Lin" w:date="2012-05-20T17:52:00Z">
              <w:rPr/>
            </w:rPrChange>
          </w:rPr>
          <w:t xml:space="preserve">[7] </w:t>
        </w:r>
      </w:ins>
      <w:ins w:id="5681" w:author="Tiffany Lin" w:date="2012-05-17T11:48:00Z">
        <w:r w:rsidR="00AA0751" w:rsidRPr="00A027A5">
          <w:rPr>
            <w:shd w:val="clear" w:color="auto" w:fill="FFFFFF"/>
            <w:rPrChange w:id="5682" w:author="Tiffany Lin" w:date="2012-05-20T17:52:00Z">
              <w:rPr>
                <w:rFonts w:ascii="Verdana" w:hAnsi="Verdana"/>
                <w:color w:val="666666"/>
                <w:sz w:val="18"/>
                <w:szCs w:val="18"/>
                <w:shd w:val="clear" w:color="auto" w:fill="FFFFFF"/>
              </w:rPr>
            </w:rPrChange>
          </w:rPr>
          <w:t>Smyth, G. K. (2005). Limma: linear models for microarray data. In:</w:t>
        </w:r>
        <w:r w:rsidR="00AA0751" w:rsidRPr="00A027A5">
          <w:rPr>
            <w:rStyle w:val="apple-converted-space"/>
            <w:shd w:val="clear" w:color="auto" w:fill="FFFFFF"/>
            <w:rPrChange w:id="5683" w:author="Tiffany Lin" w:date="2012-05-20T17:52:00Z">
              <w:rPr>
                <w:rStyle w:val="apple-converted-space"/>
                <w:rFonts w:ascii="Verdana" w:hAnsi="Verdana"/>
                <w:color w:val="666666"/>
                <w:sz w:val="18"/>
                <w:szCs w:val="18"/>
                <w:shd w:val="clear" w:color="auto" w:fill="FFFFFF"/>
              </w:rPr>
            </w:rPrChange>
          </w:rPr>
          <w:t> </w:t>
        </w:r>
        <w:r w:rsidR="00AA0751" w:rsidRPr="00A027A5">
          <w:rPr>
            <w:shd w:val="clear" w:color="auto" w:fill="FFFFFF"/>
            <w:rPrChange w:id="5684" w:author="Tiffany Lin" w:date="2012-05-20T17:52:00Z">
              <w:rPr>
                <w:rFonts w:ascii="Verdana" w:hAnsi="Verdana"/>
                <w:i/>
                <w:iCs/>
                <w:color w:val="666666"/>
                <w:sz w:val="18"/>
                <w:szCs w:val="18"/>
                <w:shd w:val="clear" w:color="auto" w:fill="FFFFFF"/>
              </w:rPr>
            </w:rPrChange>
          </w:rPr>
          <w:t>Bioinformatics and Computational Biology Solutions using R and Bioconductor, R. Gentleman, V. Carey, S. Dudoit, R. Irizarry, W. Huber (eds.), Springer, New York, pages 397-420.</w:t>
        </w:r>
      </w:ins>
      <w:del w:id="5685" w:author="Tiffany Lin" w:date="2012-05-17T11:48:00Z">
        <w:r w:rsidR="00E377FD" w:rsidRPr="00A027A5" w:rsidDel="00AA0751">
          <w:rPr>
            <w:rPrChange w:id="5686" w:author="Tiffany Lin" w:date="2012-05-20T17:52:00Z">
              <w:rPr>
                <w:rFonts w:ascii="Times New Roman" w:hAnsi="Times New Roman" w:cs="Times New Roman"/>
                <w:sz w:val="24"/>
                <w:szCs w:val="24"/>
              </w:rPr>
            </w:rPrChange>
          </w:rPr>
          <w:delText>limma</w:delText>
        </w:r>
      </w:del>
    </w:p>
    <w:sectPr w:rsidR="00D32AA1" w:rsidRPr="00A027A5" w:rsidSect="00E55D97">
      <w:footerReference w:type="default" r:id="rId20"/>
      <w:pgSz w:w="12240" w:h="15840" w:code="1"/>
      <w:pgMar w:top="1440" w:right="1800" w:bottom="1440" w:left="1800" w:header="720" w:footer="720" w:gutter="0"/>
      <w:cols w:space="720"/>
      <w:titlePg/>
      <w:docGrid w:linePitch="360"/>
      <w:sectPrChange w:id="5696" w:author="Tiffany Lin" w:date="2012-05-20T21:41:00Z">
        <w:sectPr w:rsidR="00D32AA1" w:rsidRPr="00A027A5" w:rsidSect="00E55D97">
          <w:pgSz w:code="0"/>
          <w:pgMar w:right="1440" w:left="1440"/>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30B" w:rsidRDefault="0034530B" w:rsidP="00ED70D2">
      <w:pPr>
        <w:spacing w:after="0" w:line="240" w:lineRule="auto"/>
      </w:pPr>
      <w:r>
        <w:separator/>
      </w:r>
    </w:p>
  </w:endnote>
  <w:endnote w:type="continuationSeparator" w:id="0">
    <w:p w:rsidR="0034530B" w:rsidRDefault="0034530B" w:rsidP="00ED7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5687" w:author="Tiffany Lin" w:date="2012-05-10T16:35:00Z"/>
  <w:sdt>
    <w:sdtPr>
      <w:id w:val="547564475"/>
      <w:docPartObj>
        <w:docPartGallery w:val="Page Numbers (Bottom of Page)"/>
        <w:docPartUnique/>
      </w:docPartObj>
    </w:sdtPr>
    <w:sdtContent>
      <w:customXmlInsRangeEnd w:id="5687"/>
      <w:p w:rsidR="00B758FB" w:rsidRDefault="00B758FB">
        <w:pPr>
          <w:pStyle w:val="Footer"/>
          <w:jc w:val="right"/>
          <w:rPr>
            <w:ins w:id="5688" w:author="Tiffany Lin" w:date="2012-05-10T16:35:00Z"/>
          </w:rPr>
        </w:pPr>
        <w:ins w:id="5689" w:author="Tiffany Lin" w:date="2012-05-10T16:35:00Z">
          <w:r w:rsidRPr="00E377FD">
            <w:rPr>
              <w:rFonts w:ascii="Times New Roman" w:hAnsi="Times New Roman" w:cs="Times New Roman"/>
              <w:sz w:val="24"/>
              <w:szCs w:val="24"/>
              <w:rPrChange w:id="5690" w:author="Tiffany Lin" w:date="2012-05-10T16:35:00Z">
                <w:rPr/>
              </w:rPrChange>
            </w:rPr>
            <w:fldChar w:fldCharType="begin"/>
          </w:r>
          <w:r w:rsidRPr="00E377FD">
            <w:rPr>
              <w:rFonts w:ascii="Times New Roman" w:hAnsi="Times New Roman" w:cs="Times New Roman"/>
              <w:sz w:val="24"/>
              <w:szCs w:val="24"/>
              <w:rPrChange w:id="5691" w:author="Tiffany Lin" w:date="2012-05-10T16:35:00Z">
                <w:rPr/>
              </w:rPrChange>
            </w:rPr>
            <w:instrText xml:space="preserve"> PAGE   \* MERGEFORMAT </w:instrText>
          </w:r>
          <w:r w:rsidRPr="00E377FD">
            <w:rPr>
              <w:rFonts w:ascii="Times New Roman" w:hAnsi="Times New Roman" w:cs="Times New Roman"/>
              <w:sz w:val="24"/>
              <w:szCs w:val="24"/>
              <w:rPrChange w:id="5692" w:author="Tiffany Lin" w:date="2012-05-10T16:35:00Z">
                <w:rPr/>
              </w:rPrChange>
            </w:rPr>
            <w:fldChar w:fldCharType="separate"/>
          </w:r>
        </w:ins>
        <w:r w:rsidR="00B2109A">
          <w:rPr>
            <w:rFonts w:ascii="Times New Roman" w:hAnsi="Times New Roman" w:cs="Times New Roman"/>
            <w:noProof/>
            <w:sz w:val="24"/>
            <w:szCs w:val="24"/>
          </w:rPr>
          <w:t>20</w:t>
        </w:r>
        <w:ins w:id="5693" w:author="Tiffany Lin" w:date="2012-05-10T16:35:00Z">
          <w:r w:rsidRPr="00E377FD">
            <w:rPr>
              <w:rFonts w:ascii="Times New Roman" w:hAnsi="Times New Roman" w:cs="Times New Roman"/>
              <w:sz w:val="24"/>
              <w:szCs w:val="24"/>
              <w:rPrChange w:id="5694" w:author="Tiffany Lin" w:date="2012-05-10T16:35:00Z">
                <w:rPr/>
              </w:rPrChange>
            </w:rPr>
            <w:fldChar w:fldCharType="end"/>
          </w:r>
        </w:ins>
      </w:p>
      <w:customXmlInsRangeStart w:id="5695" w:author="Tiffany Lin" w:date="2012-05-10T16:35:00Z"/>
    </w:sdtContent>
  </w:sdt>
  <w:customXmlInsRangeEnd w:id="5695"/>
  <w:p w:rsidR="00B758FB" w:rsidRDefault="00B758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30B" w:rsidRDefault="0034530B" w:rsidP="00ED70D2">
      <w:pPr>
        <w:spacing w:after="0" w:line="240" w:lineRule="auto"/>
      </w:pPr>
      <w:r>
        <w:separator/>
      </w:r>
    </w:p>
  </w:footnote>
  <w:footnote w:type="continuationSeparator" w:id="0">
    <w:p w:rsidR="0034530B" w:rsidRDefault="0034530B" w:rsidP="00ED7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155FB"/>
    <w:multiLevelType w:val="hybridMultilevel"/>
    <w:tmpl w:val="B944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723A6"/>
    <w:multiLevelType w:val="hybridMultilevel"/>
    <w:tmpl w:val="A86CE466"/>
    <w:lvl w:ilvl="0" w:tplc="F5C8889E">
      <w:start w:val="10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0574B"/>
    <w:multiLevelType w:val="hybridMultilevel"/>
    <w:tmpl w:val="E27A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326BE"/>
    <w:multiLevelType w:val="hybridMultilevel"/>
    <w:tmpl w:val="53C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32F4B"/>
    <w:multiLevelType w:val="hybridMultilevel"/>
    <w:tmpl w:val="53C2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200108"/>
    <w:multiLevelType w:val="multilevel"/>
    <w:tmpl w:val="5EB2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B603F4"/>
    <w:multiLevelType w:val="multilevel"/>
    <w:tmpl w:val="A85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63657B"/>
    <w:multiLevelType w:val="hybridMultilevel"/>
    <w:tmpl w:val="8EA4A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D76F56"/>
    <w:multiLevelType w:val="hybridMultilevel"/>
    <w:tmpl w:val="9EC20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8"/>
  </w:num>
  <w:num w:numId="4">
    <w:abstractNumId w:val="2"/>
  </w:num>
  <w:num w:numId="5">
    <w:abstractNumId w:val="3"/>
  </w:num>
  <w:num w:numId="6">
    <w:abstractNumId w:val="4"/>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C34137"/>
    <w:rsid w:val="0000403A"/>
    <w:rsid w:val="00007AA1"/>
    <w:rsid w:val="00016E6E"/>
    <w:rsid w:val="00030645"/>
    <w:rsid w:val="000316F3"/>
    <w:rsid w:val="0003336F"/>
    <w:rsid w:val="0006434E"/>
    <w:rsid w:val="00070397"/>
    <w:rsid w:val="00072047"/>
    <w:rsid w:val="000803C8"/>
    <w:rsid w:val="000A0C33"/>
    <w:rsid w:val="000B0413"/>
    <w:rsid w:val="000B236E"/>
    <w:rsid w:val="000B7C1E"/>
    <w:rsid w:val="000E360D"/>
    <w:rsid w:val="00112161"/>
    <w:rsid w:val="00123C64"/>
    <w:rsid w:val="00137365"/>
    <w:rsid w:val="0013757A"/>
    <w:rsid w:val="00184318"/>
    <w:rsid w:val="00186CE2"/>
    <w:rsid w:val="00187A57"/>
    <w:rsid w:val="001918EE"/>
    <w:rsid w:val="001A5D4B"/>
    <w:rsid w:val="001A6784"/>
    <w:rsid w:val="001B3B33"/>
    <w:rsid w:val="001C36B0"/>
    <w:rsid w:val="001D78D8"/>
    <w:rsid w:val="001F0AA5"/>
    <w:rsid w:val="00210D25"/>
    <w:rsid w:val="002145E4"/>
    <w:rsid w:val="00216946"/>
    <w:rsid w:val="00223612"/>
    <w:rsid w:val="0023494D"/>
    <w:rsid w:val="00236C30"/>
    <w:rsid w:val="002453A0"/>
    <w:rsid w:val="00246F68"/>
    <w:rsid w:val="00247468"/>
    <w:rsid w:val="00253062"/>
    <w:rsid w:val="00255CE1"/>
    <w:rsid w:val="00261AC7"/>
    <w:rsid w:val="00272C74"/>
    <w:rsid w:val="0028079E"/>
    <w:rsid w:val="00296D78"/>
    <w:rsid w:val="002A1BD4"/>
    <w:rsid w:val="002A2A9B"/>
    <w:rsid w:val="002B74DE"/>
    <w:rsid w:val="002E04B4"/>
    <w:rsid w:val="0034530B"/>
    <w:rsid w:val="003510B3"/>
    <w:rsid w:val="00374F24"/>
    <w:rsid w:val="00411708"/>
    <w:rsid w:val="004278A5"/>
    <w:rsid w:val="004315B9"/>
    <w:rsid w:val="0043214A"/>
    <w:rsid w:val="00436FE4"/>
    <w:rsid w:val="004547BB"/>
    <w:rsid w:val="00491AB6"/>
    <w:rsid w:val="004B075F"/>
    <w:rsid w:val="004B58E6"/>
    <w:rsid w:val="004C3A26"/>
    <w:rsid w:val="004D31D7"/>
    <w:rsid w:val="004D4B9F"/>
    <w:rsid w:val="004D5631"/>
    <w:rsid w:val="004D75F4"/>
    <w:rsid w:val="0050460E"/>
    <w:rsid w:val="00507F8F"/>
    <w:rsid w:val="00512CA4"/>
    <w:rsid w:val="00523DCD"/>
    <w:rsid w:val="005309DE"/>
    <w:rsid w:val="00532286"/>
    <w:rsid w:val="005349A0"/>
    <w:rsid w:val="005600A3"/>
    <w:rsid w:val="00570FD3"/>
    <w:rsid w:val="005744DF"/>
    <w:rsid w:val="005B274B"/>
    <w:rsid w:val="005C77BB"/>
    <w:rsid w:val="005D1272"/>
    <w:rsid w:val="005D211A"/>
    <w:rsid w:val="005E7A64"/>
    <w:rsid w:val="006232F5"/>
    <w:rsid w:val="00625653"/>
    <w:rsid w:val="006313C4"/>
    <w:rsid w:val="0064019E"/>
    <w:rsid w:val="00645204"/>
    <w:rsid w:val="006515B1"/>
    <w:rsid w:val="00651943"/>
    <w:rsid w:val="00662D1E"/>
    <w:rsid w:val="00665C61"/>
    <w:rsid w:val="00691DA9"/>
    <w:rsid w:val="00695726"/>
    <w:rsid w:val="006A1661"/>
    <w:rsid w:val="006C5F27"/>
    <w:rsid w:val="006D537D"/>
    <w:rsid w:val="006D56DD"/>
    <w:rsid w:val="006E38A5"/>
    <w:rsid w:val="006F36C9"/>
    <w:rsid w:val="00701FE8"/>
    <w:rsid w:val="00761617"/>
    <w:rsid w:val="00764EB4"/>
    <w:rsid w:val="007A3F6A"/>
    <w:rsid w:val="007A7DCE"/>
    <w:rsid w:val="007C732B"/>
    <w:rsid w:val="007D45C8"/>
    <w:rsid w:val="008442A1"/>
    <w:rsid w:val="00855257"/>
    <w:rsid w:val="00857300"/>
    <w:rsid w:val="00870759"/>
    <w:rsid w:val="00876913"/>
    <w:rsid w:val="00876F90"/>
    <w:rsid w:val="008B5D0C"/>
    <w:rsid w:val="008C1A74"/>
    <w:rsid w:val="008D3874"/>
    <w:rsid w:val="008D52A3"/>
    <w:rsid w:val="008F0A4E"/>
    <w:rsid w:val="009032FC"/>
    <w:rsid w:val="009047A5"/>
    <w:rsid w:val="00923D7B"/>
    <w:rsid w:val="00962DC2"/>
    <w:rsid w:val="00963433"/>
    <w:rsid w:val="00972316"/>
    <w:rsid w:val="009756F9"/>
    <w:rsid w:val="009B229B"/>
    <w:rsid w:val="009C6716"/>
    <w:rsid w:val="009D001E"/>
    <w:rsid w:val="009D497A"/>
    <w:rsid w:val="009F7D8A"/>
    <w:rsid w:val="00A027A5"/>
    <w:rsid w:val="00A1324D"/>
    <w:rsid w:val="00A35091"/>
    <w:rsid w:val="00A62989"/>
    <w:rsid w:val="00A6570B"/>
    <w:rsid w:val="00A73A45"/>
    <w:rsid w:val="00A7753D"/>
    <w:rsid w:val="00AA0751"/>
    <w:rsid w:val="00AA75EA"/>
    <w:rsid w:val="00AC720C"/>
    <w:rsid w:val="00AD1FC7"/>
    <w:rsid w:val="00AD61FE"/>
    <w:rsid w:val="00B03F48"/>
    <w:rsid w:val="00B13EAD"/>
    <w:rsid w:val="00B2109A"/>
    <w:rsid w:val="00B24D3D"/>
    <w:rsid w:val="00B41C8E"/>
    <w:rsid w:val="00B54840"/>
    <w:rsid w:val="00B708A4"/>
    <w:rsid w:val="00B758FB"/>
    <w:rsid w:val="00BC0DAB"/>
    <w:rsid w:val="00BE225E"/>
    <w:rsid w:val="00C04C71"/>
    <w:rsid w:val="00C10636"/>
    <w:rsid w:val="00C177D6"/>
    <w:rsid w:val="00C218BE"/>
    <w:rsid w:val="00C2294A"/>
    <w:rsid w:val="00C34137"/>
    <w:rsid w:val="00C97196"/>
    <w:rsid w:val="00CA0379"/>
    <w:rsid w:val="00CB12E1"/>
    <w:rsid w:val="00CD2E3B"/>
    <w:rsid w:val="00CD3B28"/>
    <w:rsid w:val="00CE18E7"/>
    <w:rsid w:val="00D32AA1"/>
    <w:rsid w:val="00D441F0"/>
    <w:rsid w:val="00D443E7"/>
    <w:rsid w:val="00D52091"/>
    <w:rsid w:val="00D57BBB"/>
    <w:rsid w:val="00D607A7"/>
    <w:rsid w:val="00DA25F5"/>
    <w:rsid w:val="00DD4CC5"/>
    <w:rsid w:val="00DD60E0"/>
    <w:rsid w:val="00DF556E"/>
    <w:rsid w:val="00E10E6C"/>
    <w:rsid w:val="00E15B31"/>
    <w:rsid w:val="00E377FD"/>
    <w:rsid w:val="00E50210"/>
    <w:rsid w:val="00E55D97"/>
    <w:rsid w:val="00E57D14"/>
    <w:rsid w:val="00E6110D"/>
    <w:rsid w:val="00E66143"/>
    <w:rsid w:val="00E810BC"/>
    <w:rsid w:val="00E92C57"/>
    <w:rsid w:val="00E9314D"/>
    <w:rsid w:val="00ED70D2"/>
    <w:rsid w:val="00F01A83"/>
    <w:rsid w:val="00F11EA5"/>
    <w:rsid w:val="00F16B9E"/>
    <w:rsid w:val="00F518D6"/>
    <w:rsid w:val="00F73A26"/>
    <w:rsid w:val="00F76F12"/>
    <w:rsid w:val="00FC7380"/>
    <w:rsid w:val="00FE2B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EA5"/>
  </w:style>
  <w:style w:type="paragraph" w:styleId="Heading1">
    <w:name w:val="heading 1"/>
    <w:basedOn w:val="Normal"/>
    <w:next w:val="Normal"/>
    <w:link w:val="Heading1Char"/>
    <w:uiPriority w:val="9"/>
    <w:qFormat/>
    <w:rsid w:val="001918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29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34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
    <w:name w:val="small"/>
    <w:basedOn w:val="Normal"/>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137"/>
  </w:style>
  <w:style w:type="paragraph" w:styleId="NormalWeb">
    <w:name w:val="Normal (Web)"/>
    <w:basedOn w:val="Normal"/>
    <w:uiPriority w:val="99"/>
    <w:unhideWhenUsed/>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1">
    <w:name w:val="small1"/>
    <w:basedOn w:val="DefaultParagraphFont"/>
    <w:rsid w:val="00C34137"/>
  </w:style>
  <w:style w:type="character" w:customStyle="1" w:styleId="Heading3Char">
    <w:name w:val="Heading 3 Char"/>
    <w:basedOn w:val="DefaultParagraphFont"/>
    <w:link w:val="Heading3"/>
    <w:uiPriority w:val="9"/>
    <w:rsid w:val="00C34137"/>
    <w:rPr>
      <w:rFonts w:ascii="Times New Roman" w:eastAsia="Times New Roman" w:hAnsi="Times New Roman" w:cs="Times New Roman"/>
      <w:b/>
      <w:bCs/>
      <w:sz w:val="27"/>
      <w:szCs w:val="27"/>
    </w:rPr>
  </w:style>
  <w:style w:type="paragraph" w:customStyle="1" w:styleId="tiny">
    <w:name w:val="tiny"/>
    <w:basedOn w:val="Normal"/>
    <w:rsid w:val="00C341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18E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1918EE"/>
    <w:pPr>
      <w:spacing w:after="0" w:line="240" w:lineRule="auto"/>
    </w:pPr>
  </w:style>
  <w:style w:type="paragraph" w:customStyle="1" w:styleId="Thesis">
    <w:name w:val="Thesis"/>
    <w:basedOn w:val="NoSpacing"/>
    <w:link w:val="ThesisChar"/>
    <w:rsid w:val="001918EE"/>
    <w:pPr>
      <w:spacing w:line="480" w:lineRule="auto"/>
    </w:pPr>
    <w:rPr>
      <w:rFonts w:ascii="Times New Roman" w:hAnsi="Times New Roman" w:cs="Times New Roman"/>
      <w:sz w:val="24"/>
      <w:szCs w:val="24"/>
    </w:rPr>
  </w:style>
  <w:style w:type="paragraph" w:customStyle="1" w:styleId="Style1">
    <w:name w:val="Style1"/>
    <w:basedOn w:val="NoSpacing"/>
    <w:rsid w:val="005B274B"/>
    <w:pPr>
      <w:spacing w:line="480" w:lineRule="auto"/>
    </w:pPr>
    <w:rPr>
      <w:rFonts w:ascii="Times New Roman" w:hAnsi="Times New Roman" w:cs="Times New Roman"/>
      <w:sz w:val="24"/>
      <w:szCs w:val="24"/>
    </w:rPr>
  </w:style>
  <w:style w:type="character" w:customStyle="1" w:styleId="ThesisChar">
    <w:name w:val="Thesis Char"/>
    <w:basedOn w:val="DefaultParagraphFont"/>
    <w:link w:val="Thesis"/>
    <w:rsid w:val="00876F90"/>
    <w:rPr>
      <w:rFonts w:ascii="Times New Roman" w:hAnsi="Times New Roman" w:cs="Times New Roman"/>
      <w:sz w:val="24"/>
      <w:szCs w:val="24"/>
    </w:rPr>
  </w:style>
  <w:style w:type="paragraph" w:customStyle="1" w:styleId="DoubleSpaced">
    <w:name w:val="DoubleSpaced"/>
    <w:basedOn w:val="NoSpacing"/>
    <w:link w:val="DoubleSpacedChar"/>
    <w:qFormat/>
    <w:rsid w:val="005B274B"/>
    <w:pPr>
      <w:spacing w:line="480" w:lineRule="auto"/>
    </w:pPr>
    <w:rPr>
      <w:rFonts w:ascii="Times New Roman" w:hAnsi="Times New Roman" w:cs="Times New Roman"/>
      <w:sz w:val="24"/>
      <w:szCs w:val="24"/>
    </w:rPr>
  </w:style>
  <w:style w:type="character" w:styleId="Hyperlink">
    <w:name w:val="Hyperlink"/>
    <w:basedOn w:val="DefaultParagraphFont"/>
    <w:uiPriority w:val="99"/>
    <w:unhideWhenUsed/>
    <w:rsid w:val="00857300"/>
    <w:rPr>
      <w:color w:val="0000FF"/>
      <w:u w:val="single"/>
    </w:rPr>
  </w:style>
  <w:style w:type="character" w:customStyle="1" w:styleId="NoSpacingChar">
    <w:name w:val="No Spacing Char"/>
    <w:basedOn w:val="DefaultParagraphFont"/>
    <w:link w:val="NoSpacing"/>
    <w:uiPriority w:val="1"/>
    <w:rsid w:val="005B274B"/>
  </w:style>
  <w:style w:type="character" w:customStyle="1" w:styleId="DoubleSpacedChar">
    <w:name w:val="DoubleSpaced Char"/>
    <w:basedOn w:val="NoSpacingChar"/>
    <w:link w:val="DoubleSpaced"/>
    <w:rsid w:val="005B274B"/>
  </w:style>
  <w:style w:type="character" w:customStyle="1" w:styleId="il">
    <w:name w:val="il"/>
    <w:basedOn w:val="DefaultParagraphFont"/>
    <w:rsid w:val="00D607A7"/>
  </w:style>
  <w:style w:type="paragraph" w:styleId="HTMLPreformatted">
    <w:name w:val="HTML Preformatted"/>
    <w:basedOn w:val="Normal"/>
    <w:link w:val="HTMLPreformattedChar"/>
    <w:uiPriority w:val="99"/>
    <w:semiHidden/>
    <w:unhideWhenUsed/>
    <w:rsid w:val="00631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13C4"/>
    <w:rPr>
      <w:rFonts w:ascii="Courier New" w:eastAsia="Times New Roman" w:hAnsi="Courier New" w:cs="Courier New"/>
      <w:sz w:val="20"/>
      <w:szCs w:val="20"/>
    </w:rPr>
  </w:style>
  <w:style w:type="paragraph" w:styleId="ListParagraph">
    <w:name w:val="List Paragraph"/>
    <w:basedOn w:val="Normal"/>
    <w:uiPriority w:val="34"/>
    <w:qFormat/>
    <w:rsid w:val="006313C4"/>
    <w:pPr>
      <w:ind w:left="720"/>
      <w:contextualSpacing/>
    </w:pPr>
  </w:style>
  <w:style w:type="character" w:customStyle="1" w:styleId="authors">
    <w:name w:val="authors"/>
    <w:basedOn w:val="DefaultParagraphFont"/>
    <w:rsid w:val="006313C4"/>
  </w:style>
  <w:style w:type="paragraph" w:styleId="Header">
    <w:name w:val="header"/>
    <w:basedOn w:val="Normal"/>
    <w:link w:val="HeaderChar"/>
    <w:uiPriority w:val="99"/>
    <w:semiHidden/>
    <w:unhideWhenUsed/>
    <w:rsid w:val="00ED70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0D2"/>
  </w:style>
  <w:style w:type="paragraph" w:styleId="Footer">
    <w:name w:val="footer"/>
    <w:basedOn w:val="Normal"/>
    <w:link w:val="FooterChar"/>
    <w:uiPriority w:val="99"/>
    <w:unhideWhenUsed/>
    <w:rsid w:val="00ED7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0D2"/>
  </w:style>
  <w:style w:type="paragraph" w:styleId="TOCHeading">
    <w:name w:val="TOC Heading"/>
    <w:basedOn w:val="Heading1"/>
    <w:next w:val="Normal"/>
    <w:uiPriority w:val="39"/>
    <w:unhideWhenUsed/>
    <w:qFormat/>
    <w:rsid w:val="00A62989"/>
    <w:pPr>
      <w:outlineLvl w:val="9"/>
    </w:pPr>
    <w:rPr>
      <w:lang w:eastAsia="en-US"/>
    </w:rPr>
  </w:style>
  <w:style w:type="paragraph" w:styleId="TOC3">
    <w:name w:val="toc 3"/>
    <w:basedOn w:val="Normal"/>
    <w:next w:val="Normal"/>
    <w:autoRedefine/>
    <w:uiPriority w:val="39"/>
    <w:unhideWhenUsed/>
    <w:qFormat/>
    <w:rsid w:val="00A62989"/>
    <w:pPr>
      <w:spacing w:after="100"/>
      <w:ind w:left="440"/>
    </w:pPr>
  </w:style>
  <w:style w:type="paragraph" w:styleId="TOC2">
    <w:name w:val="toc 2"/>
    <w:basedOn w:val="Normal"/>
    <w:next w:val="Normal"/>
    <w:autoRedefine/>
    <w:uiPriority w:val="39"/>
    <w:unhideWhenUsed/>
    <w:qFormat/>
    <w:rsid w:val="00A62989"/>
    <w:pPr>
      <w:spacing w:after="100"/>
      <w:ind w:left="220"/>
    </w:pPr>
    <w:rPr>
      <w:lang w:eastAsia="en-US"/>
    </w:rPr>
  </w:style>
  <w:style w:type="paragraph" w:styleId="TOC1">
    <w:name w:val="toc 1"/>
    <w:basedOn w:val="Normal"/>
    <w:next w:val="Normal"/>
    <w:autoRedefine/>
    <w:uiPriority w:val="39"/>
    <w:unhideWhenUsed/>
    <w:qFormat/>
    <w:rsid w:val="00A62989"/>
    <w:pPr>
      <w:spacing w:after="100"/>
    </w:pPr>
    <w:rPr>
      <w:lang w:eastAsia="en-US"/>
    </w:rPr>
  </w:style>
  <w:style w:type="character" w:customStyle="1" w:styleId="Heading2Char">
    <w:name w:val="Heading 2 Char"/>
    <w:basedOn w:val="DefaultParagraphFont"/>
    <w:link w:val="Heading2"/>
    <w:uiPriority w:val="9"/>
    <w:rsid w:val="00A6298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A037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A0379"/>
    <w:pPr>
      <w:spacing w:after="0"/>
    </w:pPr>
  </w:style>
  <w:style w:type="character" w:customStyle="1" w:styleId="cit-name-surname">
    <w:name w:val="cit-name-surname"/>
    <w:basedOn w:val="DefaultParagraphFont"/>
    <w:rsid w:val="00AA0751"/>
  </w:style>
  <w:style w:type="character" w:customStyle="1" w:styleId="cit-name-given-names">
    <w:name w:val="cit-name-given-names"/>
    <w:basedOn w:val="DefaultParagraphFont"/>
    <w:rsid w:val="00AA0751"/>
  </w:style>
  <w:style w:type="character" w:customStyle="1" w:styleId="cit-etal">
    <w:name w:val="cit-etal"/>
    <w:basedOn w:val="DefaultParagraphFont"/>
    <w:rsid w:val="00AA0751"/>
  </w:style>
  <w:style w:type="character" w:styleId="HTMLCite">
    <w:name w:val="HTML Cite"/>
    <w:basedOn w:val="DefaultParagraphFont"/>
    <w:uiPriority w:val="99"/>
    <w:semiHidden/>
    <w:unhideWhenUsed/>
    <w:rsid w:val="00AA0751"/>
    <w:rPr>
      <w:i/>
      <w:iCs/>
    </w:rPr>
  </w:style>
  <w:style w:type="character" w:customStyle="1" w:styleId="cit-article-title">
    <w:name w:val="cit-article-title"/>
    <w:basedOn w:val="DefaultParagraphFont"/>
    <w:rsid w:val="00AA0751"/>
  </w:style>
  <w:style w:type="character" w:customStyle="1" w:styleId="cit-pub-date">
    <w:name w:val="cit-pub-date"/>
    <w:basedOn w:val="DefaultParagraphFont"/>
    <w:rsid w:val="00AA0751"/>
  </w:style>
  <w:style w:type="character" w:customStyle="1" w:styleId="cit-vol">
    <w:name w:val="cit-vol"/>
    <w:basedOn w:val="DefaultParagraphFont"/>
    <w:rsid w:val="00AA0751"/>
  </w:style>
  <w:style w:type="character" w:customStyle="1" w:styleId="cit-fpage">
    <w:name w:val="cit-fpage"/>
    <w:basedOn w:val="DefaultParagraphFont"/>
    <w:rsid w:val="00AA0751"/>
  </w:style>
  <w:style w:type="character" w:customStyle="1" w:styleId="cit-lpage">
    <w:name w:val="cit-lpage"/>
    <w:basedOn w:val="DefaultParagraphFont"/>
    <w:rsid w:val="00AA0751"/>
  </w:style>
  <w:style w:type="character" w:customStyle="1" w:styleId="slug-pub-date">
    <w:name w:val="slug-pub-date"/>
    <w:basedOn w:val="DefaultParagraphFont"/>
    <w:rsid w:val="00AA0751"/>
  </w:style>
  <w:style w:type="character" w:customStyle="1" w:styleId="slug-vol">
    <w:name w:val="slug-vol"/>
    <w:basedOn w:val="DefaultParagraphFont"/>
    <w:rsid w:val="00AA0751"/>
  </w:style>
  <w:style w:type="character" w:customStyle="1" w:styleId="slug-issue">
    <w:name w:val="slug-issue"/>
    <w:basedOn w:val="DefaultParagraphFont"/>
    <w:rsid w:val="00AA0751"/>
  </w:style>
  <w:style w:type="character" w:customStyle="1" w:styleId="slug-pages">
    <w:name w:val="slug-pages"/>
    <w:basedOn w:val="DefaultParagraphFont"/>
    <w:rsid w:val="00AA0751"/>
  </w:style>
  <w:style w:type="table" w:styleId="TableGrid">
    <w:name w:val="Table Grid"/>
    <w:basedOn w:val="TableNormal"/>
    <w:uiPriority w:val="59"/>
    <w:rsid w:val="00A027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2473447">
      <w:bodyDiv w:val="1"/>
      <w:marLeft w:val="0"/>
      <w:marRight w:val="0"/>
      <w:marTop w:val="0"/>
      <w:marBottom w:val="0"/>
      <w:divBdr>
        <w:top w:val="none" w:sz="0" w:space="0" w:color="auto"/>
        <w:left w:val="none" w:sz="0" w:space="0" w:color="auto"/>
        <w:bottom w:val="none" w:sz="0" w:space="0" w:color="auto"/>
        <w:right w:val="none" w:sz="0" w:space="0" w:color="auto"/>
      </w:divBdr>
    </w:div>
    <w:div w:id="225381563">
      <w:bodyDiv w:val="1"/>
      <w:marLeft w:val="0"/>
      <w:marRight w:val="0"/>
      <w:marTop w:val="0"/>
      <w:marBottom w:val="0"/>
      <w:divBdr>
        <w:top w:val="none" w:sz="0" w:space="0" w:color="auto"/>
        <w:left w:val="none" w:sz="0" w:space="0" w:color="auto"/>
        <w:bottom w:val="none" w:sz="0" w:space="0" w:color="auto"/>
        <w:right w:val="none" w:sz="0" w:space="0" w:color="auto"/>
      </w:divBdr>
    </w:div>
    <w:div w:id="228855827">
      <w:bodyDiv w:val="1"/>
      <w:marLeft w:val="0"/>
      <w:marRight w:val="0"/>
      <w:marTop w:val="0"/>
      <w:marBottom w:val="0"/>
      <w:divBdr>
        <w:top w:val="none" w:sz="0" w:space="0" w:color="auto"/>
        <w:left w:val="none" w:sz="0" w:space="0" w:color="auto"/>
        <w:bottom w:val="none" w:sz="0" w:space="0" w:color="auto"/>
        <w:right w:val="none" w:sz="0" w:space="0" w:color="auto"/>
      </w:divBdr>
    </w:div>
    <w:div w:id="289241930">
      <w:bodyDiv w:val="1"/>
      <w:marLeft w:val="0"/>
      <w:marRight w:val="0"/>
      <w:marTop w:val="0"/>
      <w:marBottom w:val="0"/>
      <w:divBdr>
        <w:top w:val="none" w:sz="0" w:space="0" w:color="auto"/>
        <w:left w:val="none" w:sz="0" w:space="0" w:color="auto"/>
        <w:bottom w:val="none" w:sz="0" w:space="0" w:color="auto"/>
        <w:right w:val="none" w:sz="0" w:space="0" w:color="auto"/>
      </w:divBdr>
    </w:div>
    <w:div w:id="369381065">
      <w:bodyDiv w:val="1"/>
      <w:marLeft w:val="0"/>
      <w:marRight w:val="0"/>
      <w:marTop w:val="0"/>
      <w:marBottom w:val="0"/>
      <w:divBdr>
        <w:top w:val="none" w:sz="0" w:space="0" w:color="auto"/>
        <w:left w:val="none" w:sz="0" w:space="0" w:color="auto"/>
        <w:bottom w:val="none" w:sz="0" w:space="0" w:color="auto"/>
        <w:right w:val="none" w:sz="0" w:space="0" w:color="auto"/>
      </w:divBdr>
    </w:div>
    <w:div w:id="386221773">
      <w:bodyDiv w:val="1"/>
      <w:marLeft w:val="0"/>
      <w:marRight w:val="0"/>
      <w:marTop w:val="0"/>
      <w:marBottom w:val="0"/>
      <w:divBdr>
        <w:top w:val="none" w:sz="0" w:space="0" w:color="auto"/>
        <w:left w:val="none" w:sz="0" w:space="0" w:color="auto"/>
        <w:bottom w:val="none" w:sz="0" w:space="0" w:color="auto"/>
        <w:right w:val="none" w:sz="0" w:space="0" w:color="auto"/>
      </w:divBdr>
    </w:div>
    <w:div w:id="398986312">
      <w:bodyDiv w:val="1"/>
      <w:marLeft w:val="0"/>
      <w:marRight w:val="0"/>
      <w:marTop w:val="0"/>
      <w:marBottom w:val="0"/>
      <w:divBdr>
        <w:top w:val="none" w:sz="0" w:space="0" w:color="auto"/>
        <w:left w:val="none" w:sz="0" w:space="0" w:color="auto"/>
        <w:bottom w:val="none" w:sz="0" w:space="0" w:color="auto"/>
        <w:right w:val="none" w:sz="0" w:space="0" w:color="auto"/>
      </w:divBdr>
    </w:div>
    <w:div w:id="420561926">
      <w:bodyDiv w:val="1"/>
      <w:marLeft w:val="0"/>
      <w:marRight w:val="0"/>
      <w:marTop w:val="0"/>
      <w:marBottom w:val="0"/>
      <w:divBdr>
        <w:top w:val="none" w:sz="0" w:space="0" w:color="auto"/>
        <w:left w:val="none" w:sz="0" w:space="0" w:color="auto"/>
        <w:bottom w:val="none" w:sz="0" w:space="0" w:color="auto"/>
        <w:right w:val="none" w:sz="0" w:space="0" w:color="auto"/>
      </w:divBdr>
    </w:div>
    <w:div w:id="576862765">
      <w:bodyDiv w:val="1"/>
      <w:marLeft w:val="0"/>
      <w:marRight w:val="0"/>
      <w:marTop w:val="0"/>
      <w:marBottom w:val="0"/>
      <w:divBdr>
        <w:top w:val="none" w:sz="0" w:space="0" w:color="auto"/>
        <w:left w:val="none" w:sz="0" w:space="0" w:color="auto"/>
        <w:bottom w:val="none" w:sz="0" w:space="0" w:color="auto"/>
        <w:right w:val="none" w:sz="0" w:space="0" w:color="auto"/>
      </w:divBdr>
    </w:div>
    <w:div w:id="606545197">
      <w:bodyDiv w:val="1"/>
      <w:marLeft w:val="0"/>
      <w:marRight w:val="0"/>
      <w:marTop w:val="0"/>
      <w:marBottom w:val="0"/>
      <w:divBdr>
        <w:top w:val="none" w:sz="0" w:space="0" w:color="auto"/>
        <w:left w:val="none" w:sz="0" w:space="0" w:color="auto"/>
        <w:bottom w:val="none" w:sz="0" w:space="0" w:color="auto"/>
        <w:right w:val="none" w:sz="0" w:space="0" w:color="auto"/>
      </w:divBdr>
    </w:div>
    <w:div w:id="943457979">
      <w:bodyDiv w:val="1"/>
      <w:marLeft w:val="0"/>
      <w:marRight w:val="0"/>
      <w:marTop w:val="0"/>
      <w:marBottom w:val="0"/>
      <w:divBdr>
        <w:top w:val="none" w:sz="0" w:space="0" w:color="auto"/>
        <w:left w:val="none" w:sz="0" w:space="0" w:color="auto"/>
        <w:bottom w:val="none" w:sz="0" w:space="0" w:color="auto"/>
        <w:right w:val="none" w:sz="0" w:space="0" w:color="auto"/>
      </w:divBdr>
    </w:div>
    <w:div w:id="1038165154">
      <w:bodyDiv w:val="1"/>
      <w:marLeft w:val="0"/>
      <w:marRight w:val="0"/>
      <w:marTop w:val="0"/>
      <w:marBottom w:val="0"/>
      <w:divBdr>
        <w:top w:val="none" w:sz="0" w:space="0" w:color="auto"/>
        <w:left w:val="none" w:sz="0" w:space="0" w:color="auto"/>
        <w:bottom w:val="none" w:sz="0" w:space="0" w:color="auto"/>
        <w:right w:val="none" w:sz="0" w:space="0" w:color="auto"/>
      </w:divBdr>
    </w:div>
    <w:div w:id="1186669847">
      <w:bodyDiv w:val="1"/>
      <w:marLeft w:val="0"/>
      <w:marRight w:val="0"/>
      <w:marTop w:val="0"/>
      <w:marBottom w:val="0"/>
      <w:divBdr>
        <w:top w:val="none" w:sz="0" w:space="0" w:color="auto"/>
        <w:left w:val="none" w:sz="0" w:space="0" w:color="auto"/>
        <w:bottom w:val="none" w:sz="0" w:space="0" w:color="auto"/>
        <w:right w:val="none" w:sz="0" w:space="0" w:color="auto"/>
      </w:divBdr>
    </w:div>
    <w:div w:id="1190532302">
      <w:bodyDiv w:val="1"/>
      <w:marLeft w:val="0"/>
      <w:marRight w:val="0"/>
      <w:marTop w:val="0"/>
      <w:marBottom w:val="0"/>
      <w:divBdr>
        <w:top w:val="none" w:sz="0" w:space="0" w:color="auto"/>
        <w:left w:val="none" w:sz="0" w:space="0" w:color="auto"/>
        <w:bottom w:val="none" w:sz="0" w:space="0" w:color="auto"/>
        <w:right w:val="none" w:sz="0" w:space="0" w:color="auto"/>
      </w:divBdr>
    </w:div>
    <w:div w:id="1235816141">
      <w:bodyDiv w:val="1"/>
      <w:marLeft w:val="0"/>
      <w:marRight w:val="0"/>
      <w:marTop w:val="0"/>
      <w:marBottom w:val="0"/>
      <w:divBdr>
        <w:top w:val="none" w:sz="0" w:space="0" w:color="auto"/>
        <w:left w:val="none" w:sz="0" w:space="0" w:color="auto"/>
        <w:bottom w:val="none" w:sz="0" w:space="0" w:color="auto"/>
        <w:right w:val="none" w:sz="0" w:space="0" w:color="auto"/>
      </w:divBdr>
    </w:div>
    <w:div w:id="1283029300">
      <w:bodyDiv w:val="1"/>
      <w:marLeft w:val="0"/>
      <w:marRight w:val="0"/>
      <w:marTop w:val="0"/>
      <w:marBottom w:val="0"/>
      <w:divBdr>
        <w:top w:val="none" w:sz="0" w:space="0" w:color="auto"/>
        <w:left w:val="none" w:sz="0" w:space="0" w:color="auto"/>
        <w:bottom w:val="none" w:sz="0" w:space="0" w:color="auto"/>
        <w:right w:val="none" w:sz="0" w:space="0" w:color="auto"/>
      </w:divBdr>
    </w:div>
    <w:div w:id="1349526648">
      <w:bodyDiv w:val="1"/>
      <w:marLeft w:val="0"/>
      <w:marRight w:val="0"/>
      <w:marTop w:val="0"/>
      <w:marBottom w:val="0"/>
      <w:divBdr>
        <w:top w:val="none" w:sz="0" w:space="0" w:color="auto"/>
        <w:left w:val="none" w:sz="0" w:space="0" w:color="auto"/>
        <w:bottom w:val="none" w:sz="0" w:space="0" w:color="auto"/>
        <w:right w:val="none" w:sz="0" w:space="0" w:color="auto"/>
      </w:divBdr>
    </w:div>
    <w:div w:id="1480734185">
      <w:bodyDiv w:val="1"/>
      <w:marLeft w:val="0"/>
      <w:marRight w:val="0"/>
      <w:marTop w:val="0"/>
      <w:marBottom w:val="0"/>
      <w:divBdr>
        <w:top w:val="none" w:sz="0" w:space="0" w:color="auto"/>
        <w:left w:val="none" w:sz="0" w:space="0" w:color="auto"/>
        <w:bottom w:val="none" w:sz="0" w:space="0" w:color="auto"/>
        <w:right w:val="none" w:sz="0" w:space="0" w:color="auto"/>
      </w:divBdr>
    </w:div>
    <w:div w:id="1543714443">
      <w:bodyDiv w:val="1"/>
      <w:marLeft w:val="0"/>
      <w:marRight w:val="0"/>
      <w:marTop w:val="0"/>
      <w:marBottom w:val="0"/>
      <w:divBdr>
        <w:top w:val="none" w:sz="0" w:space="0" w:color="auto"/>
        <w:left w:val="none" w:sz="0" w:space="0" w:color="auto"/>
        <w:bottom w:val="none" w:sz="0" w:space="0" w:color="auto"/>
        <w:right w:val="none" w:sz="0" w:space="0" w:color="auto"/>
      </w:divBdr>
    </w:div>
    <w:div w:id="1733263085">
      <w:bodyDiv w:val="1"/>
      <w:marLeft w:val="0"/>
      <w:marRight w:val="0"/>
      <w:marTop w:val="0"/>
      <w:marBottom w:val="0"/>
      <w:divBdr>
        <w:top w:val="none" w:sz="0" w:space="0" w:color="auto"/>
        <w:left w:val="none" w:sz="0" w:space="0" w:color="auto"/>
        <w:bottom w:val="none" w:sz="0" w:space="0" w:color="auto"/>
        <w:right w:val="none" w:sz="0" w:space="0" w:color="auto"/>
      </w:divBdr>
    </w:div>
    <w:div w:id="1854223043">
      <w:bodyDiv w:val="1"/>
      <w:marLeft w:val="0"/>
      <w:marRight w:val="0"/>
      <w:marTop w:val="0"/>
      <w:marBottom w:val="0"/>
      <w:divBdr>
        <w:top w:val="none" w:sz="0" w:space="0" w:color="auto"/>
        <w:left w:val="none" w:sz="0" w:space="0" w:color="auto"/>
        <w:bottom w:val="none" w:sz="0" w:space="0" w:color="auto"/>
        <w:right w:val="none" w:sz="0" w:space="0" w:color="auto"/>
      </w:divBdr>
    </w:div>
    <w:div w:id="1871212899">
      <w:bodyDiv w:val="1"/>
      <w:marLeft w:val="0"/>
      <w:marRight w:val="0"/>
      <w:marTop w:val="0"/>
      <w:marBottom w:val="0"/>
      <w:divBdr>
        <w:top w:val="none" w:sz="0" w:space="0" w:color="auto"/>
        <w:left w:val="none" w:sz="0" w:space="0" w:color="auto"/>
        <w:bottom w:val="none" w:sz="0" w:space="0" w:color="auto"/>
        <w:right w:val="none" w:sz="0" w:space="0" w:color="auto"/>
      </w:divBdr>
    </w:div>
    <w:div w:id="1930656296">
      <w:bodyDiv w:val="1"/>
      <w:marLeft w:val="0"/>
      <w:marRight w:val="0"/>
      <w:marTop w:val="0"/>
      <w:marBottom w:val="0"/>
      <w:divBdr>
        <w:top w:val="none" w:sz="0" w:space="0" w:color="auto"/>
        <w:left w:val="none" w:sz="0" w:space="0" w:color="auto"/>
        <w:bottom w:val="none" w:sz="0" w:space="0" w:color="auto"/>
        <w:right w:val="none" w:sz="0" w:space="0" w:color="auto"/>
      </w:divBdr>
    </w:div>
    <w:div w:id="1933009514">
      <w:bodyDiv w:val="1"/>
      <w:marLeft w:val="0"/>
      <w:marRight w:val="0"/>
      <w:marTop w:val="0"/>
      <w:marBottom w:val="0"/>
      <w:divBdr>
        <w:top w:val="none" w:sz="0" w:space="0" w:color="auto"/>
        <w:left w:val="none" w:sz="0" w:space="0" w:color="auto"/>
        <w:bottom w:val="none" w:sz="0" w:space="0" w:color="auto"/>
        <w:right w:val="none" w:sz="0" w:space="0" w:color="auto"/>
      </w:divBdr>
    </w:div>
    <w:div w:id="1957327023">
      <w:bodyDiv w:val="1"/>
      <w:marLeft w:val="0"/>
      <w:marRight w:val="0"/>
      <w:marTop w:val="0"/>
      <w:marBottom w:val="0"/>
      <w:divBdr>
        <w:top w:val="none" w:sz="0" w:space="0" w:color="auto"/>
        <w:left w:val="none" w:sz="0" w:space="0" w:color="auto"/>
        <w:bottom w:val="none" w:sz="0" w:space="0" w:color="auto"/>
        <w:right w:val="none" w:sz="0" w:space="0" w:color="auto"/>
      </w:divBdr>
    </w:div>
    <w:div w:id="2000886331">
      <w:bodyDiv w:val="1"/>
      <w:marLeft w:val="0"/>
      <w:marRight w:val="0"/>
      <w:marTop w:val="0"/>
      <w:marBottom w:val="0"/>
      <w:divBdr>
        <w:top w:val="none" w:sz="0" w:space="0" w:color="auto"/>
        <w:left w:val="none" w:sz="0" w:space="0" w:color="auto"/>
        <w:bottom w:val="none" w:sz="0" w:space="0" w:color="auto"/>
        <w:right w:val="none" w:sz="0" w:space="0" w:color="auto"/>
      </w:divBdr>
    </w:div>
    <w:div w:id="2040348749">
      <w:bodyDiv w:val="1"/>
      <w:marLeft w:val="0"/>
      <w:marRight w:val="0"/>
      <w:marTop w:val="0"/>
      <w:marBottom w:val="0"/>
      <w:divBdr>
        <w:top w:val="none" w:sz="0" w:space="0" w:color="auto"/>
        <w:left w:val="none" w:sz="0" w:space="0" w:color="auto"/>
        <w:bottom w:val="none" w:sz="0" w:space="0" w:color="auto"/>
        <w:right w:val="none" w:sz="0" w:space="0" w:color="auto"/>
      </w:divBdr>
    </w:div>
    <w:div w:id="2046245543">
      <w:bodyDiv w:val="1"/>
      <w:marLeft w:val="0"/>
      <w:marRight w:val="0"/>
      <w:marTop w:val="0"/>
      <w:marBottom w:val="0"/>
      <w:divBdr>
        <w:top w:val="none" w:sz="0" w:space="0" w:color="auto"/>
        <w:left w:val="none" w:sz="0" w:space="0" w:color="auto"/>
        <w:bottom w:val="none" w:sz="0" w:space="0" w:color="auto"/>
        <w:right w:val="none" w:sz="0" w:space="0" w:color="auto"/>
      </w:divBdr>
    </w:div>
    <w:div w:id="2052656726">
      <w:bodyDiv w:val="1"/>
      <w:marLeft w:val="0"/>
      <w:marRight w:val="0"/>
      <w:marTop w:val="0"/>
      <w:marBottom w:val="0"/>
      <w:divBdr>
        <w:top w:val="none" w:sz="0" w:space="0" w:color="auto"/>
        <w:left w:val="none" w:sz="0" w:space="0" w:color="auto"/>
        <w:bottom w:val="none" w:sz="0" w:space="0" w:color="auto"/>
        <w:right w:val="none" w:sz="0" w:space="0" w:color="auto"/>
      </w:divBdr>
    </w:div>
    <w:div w:id="2061662569">
      <w:bodyDiv w:val="1"/>
      <w:marLeft w:val="0"/>
      <w:marRight w:val="0"/>
      <w:marTop w:val="0"/>
      <w:marBottom w:val="0"/>
      <w:divBdr>
        <w:top w:val="none" w:sz="0" w:space="0" w:color="auto"/>
        <w:left w:val="none" w:sz="0" w:space="0" w:color="auto"/>
        <w:bottom w:val="none" w:sz="0" w:space="0" w:color="auto"/>
        <w:right w:val="none" w:sz="0" w:space="0" w:color="auto"/>
      </w:divBdr>
    </w:div>
    <w:div w:id="211905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iffany\Documents\Thesis\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Tiffany\Documents\Thesis\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Tiffany\Documents\Thesis\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Ratio</c:v>
          </c:tx>
          <c:spPr>
            <a:ln>
              <a:noFill/>
            </a:ln>
          </c:spPr>
          <c:xVal>
            <c:numRef>
              <c:f>Sheet1!$G$2:$G$39</c:f>
              <c:numCache>
                <c:formatCode>General</c:formatCode>
                <c:ptCount val="38"/>
                <c:pt idx="0">
                  <c:v>0.66666666666666663</c:v>
                </c:pt>
                <c:pt idx="1">
                  <c:v>0.61538461538461553</c:v>
                </c:pt>
                <c:pt idx="2">
                  <c:v>0.70000000000000007</c:v>
                </c:pt>
                <c:pt idx="3">
                  <c:v>0.60000000000000009</c:v>
                </c:pt>
                <c:pt idx="4">
                  <c:v>0.71428571428571441</c:v>
                </c:pt>
                <c:pt idx="5">
                  <c:v>0.57142857142857162</c:v>
                </c:pt>
                <c:pt idx="6">
                  <c:v>0.3928571428571429</c:v>
                </c:pt>
                <c:pt idx="7">
                  <c:v>0.75000000000000011</c:v>
                </c:pt>
                <c:pt idx="8">
                  <c:v>0.55555555555555569</c:v>
                </c:pt>
                <c:pt idx="9">
                  <c:v>0.42857142857142855</c:v>
                </c:pt>
                <c:pt idx="10">
                  <c:v>0.35714285714285726</c:v>
                </c:pt>
                <c:pt idx="11">
                  <c:v>1</c:v>
                </c:pt>
                <c:pt idx="12">
                  <c:v>0.75714285714285723</c:v>
                </c:pt>
                <c:pt idx="13">
                  <c:v>0.83333333333333348</c:v>
                </c:pt>
                <c:pt idx="14">
                  <c:v>0.75000000000000011</c:v>
                </c:pt>
                <c:pt idx="15">
                  <c:v>0.48979591836734698</c:v>
                </c:pt>
                <c:pt idx="16">
                  <c:v>0.71428571428571441</c:v>
                </c:pt>
                <c:pt idx="17">
                  <c:v>0.85714285714285721</c:v>
                </c:pt>
                <c:pt idx="18">
                  <c:v>0.78947368421052633</c:v>
                </c:pt>
                <c:pt idx="19">
                  <c:v>0.57142857142857162</c:v>
                </c:pt>
                <c:pt idx="20">
                  <c:v>0.66666666666666663</c:v>
                </c:pt>
                <c:pt idx="21">
                  <c:v>0.76363636363636367</c:v>
                </c:pt>
                <c:pt idx="22">
                  <c:v>0.46017699115044258</c:v>
                </c:pt>
                <c:pt idx="23">
                  <c:v>0.55555555555555569</c:v>
                </c:pt>
                <c:pt idx="24">
                  <c:v>0.83333333333333348</c:v>
                </c:pt>
                <c:pt idx="25">
                  <c:v>0.70370370370370372</c:v>
                </c:pt>
                <c:pt idx="26">
                  <c:v>0.83870967741935509</c:v>
                </c:pt>
                <c:pt idx="27">
                  <c:v>0.51428571428571423</c:v>
                </c:pt>
                <c:pt idx="28">
                  <c:v>0.56521739130434767</c:v>
                </c:pt>
                <c:pt idx="29">
                  <c:v>0.66666666666666663</c:v>
                </c:pt>
                <c:pt idx="30">
                  <c:v>0.60000000000000009</c:v>
                </c:pt>
                <c:pt idx="31">
                  <c:v>0.45454545454545453</c:v>
                </c:pt>
                <c:pt idx="32">
                  <c:v>0.8</c:v>
                </c:pt>
                <c:pt idx="33">
                  <c:v>1</c:v>
                </c:pt>
                <c:pt idx="34">
                  <c:v>1</c:v>
                </c:pt>
                <c:pt idx="35">
                  <c:v>1</c:v>
                </c:pt>
                <c:pt idx="36">
                  <c:v>0.5</c:v>
                </c:pt>
                <c:pt idx="37">
                  <c:v>0.55555555555555569</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180803456"/>
        <c:axId val="181086080"/>
      </c:scatterChart>
      <c:valAx>
        <c:axId val="180803456"/>
        <c:scaling>
          <c:orientation val="minMax"/>
        </c:scaling>
        <c:axPos val="b"/>
        <c:numFmt formatCode="General" sourceLinked="1"/>
        <c:tickLblPos val="nextTo"/>
        <c:crossAx val="181086080"/>
        <c:crosses val="autoZero"/>
        <c:crossBetween val="midCat"/>
      </c:valAx>
      <c:valAx>
        <c:axId val="181086080"/>
        <c:scaling>
          <c:orientation val="minMax"/>
        </c:scaling>
        <c:axPos val="l"/>
        <c:majorGridlines/>
        <c:numFmt formatCode="General" sourceLinked="1"/>
        <c:tickLblPos val="nextTo"/>
        <c:crossAx val="180803456"/>
        <c:crosses val="autoZero"/>
        <c:crossBetween val="midCat"/>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4"/>
          <c:order val="0"/>
          <c:tx>
            <c:v>Difference between AUROC versus Number of Features</c:v>
          </c:tx>
          <c:spPr>
            <a:ln w="28575">
              <a:noFill/>
            </a:ln>
          </c:spPr>
          <c:marker>
            <c:symbol val="diamond"/>
            <c:size val="7"/>
            <c:spPr>
              <a:solidFill>
                <a:schemeClr val="accent1"/>
              </a:solidFill>
            </c:spPr>
          </c:marker>
          <c:xVal>
            <c:numRef>
              <c:f>Sheet1!$I$2:$I$39</c:f>
              <c:numCache>
                <c:formatCode>General</c:formatCode>
                <c:ptCount val="38"/>
                <c:pt idx="0">
                  <c:v>1741</c:v>
                </c:pt>
                <c:pt idx="1">
                  <c:v>11911</c:v>
                </c:pt>
                <c:pt idx="2">
                  <c:v>1296</c:v>
                </c:pt>
                <c:pt idx="3">
                  <c:v>601</c:v>
                </c:pt>
                <c:pt idx="4">
                  <c:v>1078</c:v>
                </c:pt>
                <c:pt idx="5">
                  <c:v>69</c:v>
                </c:pt>
                <c:pt idx="6">
                  <c:v>929</c:v>
                </c:pt>
                <c:pt idx="7">
                  <c:v>1062</c:v>
                </c:pt>
                <c:pt idx="8">
                  <c:v>22</c:v>
                </c:pt>
                <c:pt idx="9">
                  <c:v>328</c:v>
                </c:pt>
                <c:pt idx="10">
                  <c:v>423</c:v>
                </c:pt>
                <c:pt idx="11">
                  <c:v>282</c:v>
                </c:pt>
                <c:pt idx="12">
                  <c:v>3</c:v>
                </c:pt>
                <c:pt idx="13">
                  <c:v>1451</c:v>
                </c:pt>
                <c:pt idx="14">
                  <c:v>117</c:v>
                </c:pt>
                <c:pt idx="15">
                  <c:v>2</c:v>
                </c:pt>
                <c:pt idx="16">
                  <c:v>289</c:v>
                </c:pt>
                <c:pt idx="17">
                  <c:v>412</c:v>
                </c:pt>
                <c:pt idx="18">
                  <c:v>136</c:v>
                </c:pt>
                <c:pt idx="19">
                  <c:v>1846</c:v>
                </c:pt>
                <c:pt idx="20">
                  <c:v>302</c:v>
                </c:pt>
                <c:pt idx="21">
                  <c:v>17</c:v>
                </c:pt>
                <c:pt idx="22">
                  <c:v>5073</c:v>
                </c:pt>
                <c:pt idx="23">
                  <c:v>2276</c:v>
                </c:pt>
                <c:pt idx="24">
                  <c:v>2017</c:v>
                </c:pt>
                <c:pt idx="25">
                  <c:v>745</c:v>
                </c:pt>
                <c:pt idx="26">
                  <c:v>9</c:v>
                </c:pt>
                <c:pt idx="27">
                  <c:v>1898</c:v>
                </c:pt>
                <c:pt idx="28">
                  <c:v>87</c:v>
                </c:pt>
                <c:pt idx="29">
                  <c:v>684</c:v>
                </c:pt>
                <c:pt idx="30">
                  <c:v>28</c:v>
                </c:pt>
                <c:pt idx="31">
                  <c:v>462</c:v>
                </c:pt>
                <c:pt idx="32">
                  <c:v>467</c:v>
                </c:pt>
                <c:pt idx="33">
                  <c:v>358</c:v>
                </c:pt>
                <c:pt idx="34">
                  <c:v>5591</c:v>
                </c:pt>
                <c:pt idx="35">
                  <c:v>699</c:v>
                </c:pt>
                <c:pt idx="36">
                  <c:v>5075</c:v>
                </c:pt>
                <c:pt idx="37">
                  <c:v>2421</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69305728"/>
        <c:axId val="269329920"/>
      </c:scatterChart>
      <c:valAx>
        <c:axId val="269305728"/>
        <c:scaling>
          <c:orientation val="minMax"/>
        </c:scaling>
        <c:axPos val="b"/>
        <c:numFmt formatCode="General" sourceLinked="1"/>
        <c:tickLblPos val="nextTo"/>
        <c:crossAx val="269329920"/>
        <c:crosses val="autoZero"/>
        <c:crossBetween val="midCat"/>
      </c:valAx>
      <c:valAx>
        <c:axId val="269329920"/>
        <c:scaling>
          <c:orientation val="minMax"/>
        </c:scaling>
        <c:axPos val="l"/>
        <c:majorGridlines/>
        <c:numFmt formatCode="General" sourceLinked="1"/>
        <c:tickLblPos val="nextTo"/>
        <c:crossAx val="26930572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Difference versus Ratio</c:v>
          </c:tx>
          <c:spPr>
            <a:ln w="28575">
              <a:noFill/>
            </a:ln>
          </c:spPr>
          <c:xVal>
            <c:numRef>
              <c:f>Sheet1!$F$2:$F$48</c:f>
              <c:numCache>
                <c:formatCode>General</c:formatCode>
                <c:ptCount val="47"/>
                <c:pt idx="0">
                  <c:v>0.66666666666666663</c:v>
                </c:pt>
                <c:pt idx="1">
                  <c:v>0.53846153846153844</c:v>
                </c:pt>
                <c:pt idx="2">
                  <c:v>0.70000000000000007</c:v>
                </c:pt>
                <c:pt idx="3">
                  <c:v>0.60000000000000009</c:v>
                </c:pt>
                <c:pt idx="4">
                  <c:v>0.71428571428571441</c:v>
                </c:pt>
                <c:pt idx="5">
                  <c:v>0.57142857142857162</c:v>
                </c:pt>
                <c:pt idx="6">
                  <c:v>0.32142857142857156</c:v>
                </c:pt>
                <c:pt idx="7">
                  <c:v>0.75000000000000011</c:v>
                </c:pt>
                <c:pt idx="8">
                  <c:v>0.55555555555555569</c:v>
                </c:pt>
                <c:pt idx="9">
                  <c:v>0.42857142857142855</c:v>
                </c:pt>
                <c:pt idx="10">
                  <c:v>0.35714285714285726</c:v>
                </c:pt>
                <c:pt idx="11">
                  <c:v>1</c:v>
                </c:pt>
                <c:pt idx="12">
                  <c:v>0.83333333333333348</c:v>
                </c:pt>
                <c:pt idx="13">
                  <c:v>0.66666666666666663</c:v>
                </c:pt>
                <c:pt idx="14">
                  <c:v>0.48979591836734698</c:v>
                </c:pt>
                <c:pt idx="15">
                  <c:v>0.71428571428571441</c:v>
                </c:pt>
                <c:pt idx="16">
                  <c:v>0.85714285714285721</c:v>
                </c:pt>
                <c:pt idx="17">
                  <c:v>0.78947368421052633</c:v>
                </c:pt>
                <c:pt idx="18">
                  <c:v>0.57142857142857162</c:v>
                </c:pt>
                <c:pt idx="19">
                  <c:v>0.55555555555555569</c:v>
                </c:pt>
                <c:pt idx="20">
                  <c:v>0.70370370370370372</c:v>
                </c:pt>
                <c:pt idx="21">
                  <c:v>0.83870967741935509</c:v>
                </c:pt>
                <c:pt idx="22">
                  <c:v>0.51428571428571423</c:v>
                </c:pt>
                <c:pt idx="23">
                  <c:v>0.75000000000000011</c:v>
                </c:pt>
                <c:pt idx="24">
                  <c:v>0.56521739130434767</c:v>
                </c:pt>
                <c:pt idx="25">
                  <c:v>0.66666666666666663</c:v>
                </c:pt>
                <c:pt idx="26">
                  <c:v>0.8</c:v>
                </c:pt>
                <c:pt idx="27">
                  <c:v>0.83333333333333348</c:v>
                </c:pt>
                <c:pt idx="28">
                  <c:v>0.82222222222222219</c:v>
                </c:pt>
                <c:pt idx="29">
                  <c:v>0.66666666666666663</c:v>
                </c:pt>
                <c:pt idx="30">
                  <c:v>0.76363636363636367</c:v>
                </c:pt>
                <c:pt idx="31">
                  <c:v>0.60000000000000009</c:v>
                </c:pt>
                <c:pt idx="32">
                  <c:v>0.45454545454545453</c:v>
                </c:pt>
                <c:pt idx="33">
                  <c:v>0.70000000000000007</c:v>
                </c:pt>
                <c:pt idx="34">
                  <c:v>1</c:v>
                </c:pt>
                <c:pt idx="35">
                  <c:v>1</c:v>
                </c:pt>
                <c:pt idx="36">
                  <c:v>1</c:v>
                </c:pt>
                <c:pt idx="37">
                  <c:v>0.5</c:v>
                </c:pt>
                <c:pt idx="38">
                  <c:v>0.55555555555555569</c:v>
                </c:pt>
              </c:numCache>
            </c:numRef>
          </c:xVal>
          <c:yVal>
            <c:numRef>
              <c:f>Sheet1!$E$2:$E$459</c:f>
              <c:numCache>
                <c:formatCode>General</c:formatCode>
                <c:ptCount val="458"/>
                <c:pt idx="0">
                  <c:v>0.32900000000000007</c:v>
                </c:pt>
                <c:pt idx="1">
                  <c:v>0.26200000000000001</c:v>
                </c:pt>
                <c:pt idx="2">
                  <c:v>7.0000000000000071E-3</c:v>
                </c:pt>
                <c:pt idx="3">
                  <c:v>-8.7000000000000077E-2</c:v>
                </c:pt>
                <c:pt idx="4">
                  <c:v>-0.15500000000000005</c:v>
                </c:pt>
                <c:pt idx="5">
                  <c:v>4.3000000000000038E-2</c:v>
                </c:pt>
                <c:pt idx="6">
                  <c:v>-7.6000000000000081E-2</c:v>
                </c:pt>
                <c:pt idx="7">
                  <c:v>5.5000000000000063E-2</c:v>
                </c:pt>
                <c:pt idx="8">
                  <c:v>1.2999999999999956E-2</c:v>
                </c:pt>
                <c:pt idx="9">
                  <c:v>0.22300000000000003</c:v>
                </c:pt>
                <c:pt idx="10">
                  <c:v>3.9999999999998925E-3</c:v>
                </c:pt>
                <c:pt idx="11">
                  <c:v>-9.6000000000000002E-2</c:v>
                </c:pt>
                <c:pt idx="12">
                  <c:v>2.4000000000000025E-2</c:v>
                </c:pt>
                <c:pt idx="13">
                  <c:v>-0.12000000000000001</c:v>
                </c:pt>
                <c:pt idx="14">
                  <c:v>-7.6000000000000012E-2</c:v>
                </c:pt>
                <c:pt idx="15">
                  <c:v>-0.17600000000000007</c:v>
                </c:pt>
                <c:pt idx="16">
                  <c:v>0.21100000000000002</c:v>
                </c:pt>
                <c:pt idx="17">
                  <c:v>1.7000000000000019E-2</c:v>
                </c:pt>
                <c:pt idx="18">
                  <c:v>4.1999999999999982E-2</c:v>
                </c:pt>
                <c:pt idx="19">
                  <c:v>-6.9999999999999965E-2</c:v>
                </c:pt>
                <c:pt idx="20">
                  <c:v>-3.0000000000000034E-2</c:v>
                </c:pt>
                <c:pt idx="21">
                  <c:v>2.4000000000000025E-2</c:v>
                </c:pt>
                <c:pt idx="22">
                  <c:v>-3.1000000000000034E-2</c:v>
                </c:pt>
                <c:pt idx="23">
                  <c:v>0</c:v>
                </c:pt>
                <c:pt idx="24">
                  <c:v>-5.1999999999999935E-2</c:v>
                </c:pt>
                <c:pt idx="25">
                  <c:v>1.2000000000000012E-2</c:v>
                </c:pt>
                <c:pt idx="26">
                  <c:v>0</c:v>
                </c:pt>
                <c:pt idx="27">
                  <c:v>-1.0000000000000011E-2</c:v>
                </c:pt>
                <c:pt idx="28">
                  <c:v>0</c:v>
                </c:pt>
                <c:pt idx="29">
                  <c:v>5.6000000000000057E-2</c:v>
                </c:pt>
                <c:pt idx="30">
                  <c:v>-5.0999999999999934E-2</c:v>
                </c:pt>
                <c:pt idx="31">
                  <c:v>2.7000000000000031E-2</c:v>
                </c:pt>
                <c:pt idx="32">
                  <c:v>3.6000000000000039E-2</c:v>
                </c:pt>
                <c:pt idx="33">
                  <c:v>6.399999999999996E-2</c:v>
                </c:pt>
                <c:pt idx="34">
                  <c:v>-4.0000000000000042E-2</c:v>
                </c:pt>
                <c:pt idx="35">
                  <c:v>-0.28000000000000003</c:v>
                </c:pt>
                <c:pt idx="36">
                  <c:v>-3.099999999999992E-2</c:v>
                </c:pt>
                <c:pt idx="37">
                  <c:v>-3.9000000000000042E-2</c:v>
                </c:pt>
                <c:pt idx="38">
                  <c:v>-6.900000000000002E-2</c:v>
                </c:pt>
              </c:numCache>
            </c:numRef>
          </c:yVal>
        </c:ser>
        <c:axId val="198757760"/>
        <c:axId val="212571264"/>
      </c:scatterChart>
      <c:valAx>
        <c:axId val="198757760"/>
        <c:scaling>
          <c:orientation val="minMax"/>
        </c:scaling>
        <c:axPos val="b"/>
        <c:numFmt formatCode="General" sourceLinked="1"/>
        <c:tickLblPos val="nextTo"/>
        <c:crossAx val="212571264"/>
        <c:crosses val="autoZero"/>
        <c:crossBetween val="midCat"/>
      </c:valAx>
      <c:valAx>
        <c:axId val="212571264"/>
        <c:scaling>
          <c:orientation val="minMax"/>
        </c:scaling>
        <c:axPos val="l"/>
        <c:majorGridlines/>
        <c:numFmt formatCode="General" sourceLinked="1"/>
        <c:tickLblPos val="nextTo"/>
        <c:crossAx val="198757760"/>
        <c:crosses val="autoZero"/>
        <c:crossBetween val="midCat"/>
      </c:valAx>
    </c:plotArea>
    <c:legend>
      <c:legendPos val="r"/>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Difference between AUROC versus total number of DataSets</c:v>
          </c:tx>
          <c:spPr>
            <a:ln w="28575">
              <a:noFill/>
            </a:ln>
          </c:spPr>
          <c:xVal>
            <c:numRef>
              <c:f>Sheet1!$C$2:$C$39</c:f>
              <c:numCache>
                <c:formatCode>General</c:formatCode>
                <c:ptCount val="38"/>
                <c:pt idx="0">
                  <c:v>3</c:v>
                </c:pt>
                <c:pt idx="1">
                  <c:v>13</c:v>
                </c:pt>
                <c:pt idx="2">
                  <c:v>10</c:v>
                </c:pt>
                <c:pt idx="3">
                  <c:v>5</c:v>
                </c:pt>
                <c:pt idx="4">
                  <c:v>14</c:v>
                </c:pt>
                <c:pt idx="5">
                  <c:v>28</c:v>
                </c:pt>
                <c:pt idx="6">
                  <c:v>28</c:v>
                </c:pt>
                <c:pt idx="7">
                  <c:v>4</c:v>
                </c:pt>
                <c:pt idx="8">
                  <c:v>18</c:v>
                </c:pt>
                <c:pt idx="9">
                  <c:v>28</c:v>
                </c:pt>
                <c:pt idx="10">
                  <c:v>14</c:v>
                </c:pt>
                <c:pt idx="11">
                  <c:v>4</c:v>
                </c:pt>
                <c:pt idx="12">
                  <c:v>70</c:v>
                </c:pt>
                <c:pt idx="13">
                  <c:v>6</c:v>
                </c:pt>
                <c:pt idx="14">
                  <c:v>8</c:v>
                </c:pt>
                <c:pt idx="15">
                  <c:v>49</c:v>
                </c:pt>
                <c:pt idx="16">
                  <c:v>7</c:v>
                </c:pt>
                <c:pt idx="17">
                  <c:v>14</c:v>
                </c:pt>
                <c:pt idx="18">
                  <c:v>19</c:v>
                </c:pt>
                <c:pt idx="19">
                  <c:v>14</c:v>
                </c:pt>
                <c:pt idx="20">
                  <c:v>45</c:v>
                </c:pt>
                <c:pt idx="21">
                  <c:v>55</c:v>
                </c:pt>
                <c:pt idx="22">
                  <c:v>113</c:v>
                </c:pt>
                <c:pt idx="23">
                  <c:v>18</c:v>
                </c:pt>
                <c:pt idx="24">
                  <c:v>6</c:v>
                </c:pt>
                <c:pt idx="25">
                  <c:v>27</c:v>
                </c:pt>
                <c:pt idx="26">
                  <c:v>31</c:v>
                </c:pt>
                <c:pt idx="27">
                  <c:v>35</c:v>
                </c:pt>
                <c:pt idx="28">
                  <c:v>23</c:v>
                </c:pt>
                <c:pt idx="29">
                  <c:v>6</c:v>
                </c:pt>
                <c:pt idx="30">
                  <c:v>35</c:v>
                </c:pt>
                <c:pt idx="31">
                  <c:v>22</c:v>
                </c:pt>
                <c:pt idx="32">
                  <c:v>10</c:v>
                </c:pt>
                <c:pt idx="33">
                  <c:v>4</c:v>
                </c:pt>
                <c:pt idx="34">
                  <c:v>3</c:v>
                </c:pt>
                <c:pt idx="35">
                  <c:v>3</c:v>
                </c:pt>
                <c:pt idx="36">
                  <c:v>6</c:v>
                </c:pt>
                <c:pt idx="37">
                  <c:v>27</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24759808"/>
        <c:axId val="227755904"/>
      </c:scatterChart>
      <c:valAx>
        <c:axId val="224759808"/>
        <c:scaling>
          <c:orientation val="minMax"/>
        </c:scaling>
        <c:axPos val="b"/>
        <c:numFmt formatCode="General" sourceLinked="1"/>
        <c:tickLblPos val="nextTo"/>
        <c:crossAx val="227755904"/>
        <c:crosses val="autoZero"/>
        <c:crossBetween val="midCat"/>
      </c:valAx>
      <c:valAx>
        <c:axId val="227755904"/>
        <c:scaling>
          <c:orientation val="minMax"/>
        </c:scaling>
        <c:axPos val="l"/>
        <c:majorGridlines/>
        <c:numFmt formatCode="General" sourceLinked="1"/>
        <c:tickLblPos val="nextTo"/>
        <c:crossAx val="224759808"/>
        <c:crosses val="autoZero"/>
        <c:crossBetween val="midCat"/>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Difference between AUROC versus Number of DataSets Picked</a:t>
            </a:r>
          </a:p>
        </c:rich>
      </c:tx>
    </c:title>
    <c:plotArea>
      <c:layout/>
      <c:scatterChart>
        <c:scatterStyle val="lineMarker"/>
        <c:ser>
          <c:idx val="0"/>
          <c:order val="0"/>
          <c:tx>
            <c:v>Difference between AUROC versus Picked</c:v>
          </c:tx>
          <c:spPr>
            <a:ln>
              <a:noFill/>
            </a:ln>
          </c:spPr>
          <c:xVal>
            <c:numRef>
              <c:f>Sheet1!$A$2:$A$39</c:f>
              <c:numCache>
                <c:formatCode>General</c:formatCode>
                <c:ptCount val="38"/>
                <c:pt idx="0">
                  <c:v>2</c:v>
                </c:pt>
                <c:pt idx="1">
                  <c:v>8</c:v>
                </c:pt>
                <c:pt idx="2">
                  <c:v>7</c:v>
                </c:pt>
                <c:pt idx="3">
                  <c:v>3</c:v>
                </c:pt>
                <c:pt idx="4">
                  <c:v>10</c:v>
                </c:pt>
                <c:pt idx="5">
                  <c:v>16</c:v>
                </c:pt>
                <c:pt idx="6">
                  <c:v>11</c:v>
                </c:pt>
                <c:pt idx="7">
                  <c:v>3</c:v>
                </c:pt>
                <c:pt idx="8">
                  <c:v>10</c:v>
                </c:pt>
                <c:pt idx="9">
                  <c:v>12</c:v>
                </c:pt>
                <c:pt idx="10">
                  <c:v>5</c:v>
                </c:pt>
                <c:pt idx="11">
                  <c:v>4</c:v>
                </c:pt>
                <c:pt idx="12">
                  <c:v>53</c:v>
                </c:pt>
                <c:pt idx="13">
                  <c:v>5</c:v>
                </c:pt>
                <c:pt idx="14">
                  <c:v>6</c:v>
                </c:pt>
                <c:pt idx="15">
                  <c:v>24</c:v>
                </c:pt>
                <c:pt idx="16">
                  <c:v>5</c:v>
                </c:pt>
                <c:pt idx="17">
                  <c:v>12</c:v>
                </c:pt>
                <c:pt idx="18">
                  <c:v>15</c:v>
                </c:pt>
                <c:pt idx="19">
                  <c:v>8</c:v>
                </c:pt>
                <c:pt idx="20">
                  <c:v>30</c:v>
                </c:pt>
                <c:pt idx="21">
                  <c:v>42</c:v>
                </c:pt>
                <c:pt idx="22">
                  <c:v>52</c:v>
                </c:pt>
                <c:pt idx="23">
                  <c:v>10</c:v>
                </c:pt>
                <c:pt idx="24">
                  <c:v>5</c:v>
                </c:pt>
                <c:pt idx="25">
                  <c:v>19</c:v>
                </c:pt>
                <c:pt idx="26">
                  <c:v>26</c:v>
                </c:pt>
                <c:pt idx="27">
                  <c:v>18</c:v>
                </c:pt>
                <c:pt idx="28">
                  <c:v>13</c:v>
                </c:pt>
                <c:pt idx="29">
                  <c:v>4</c:v>
                </c:pt>
                <c:pt idx="30">
                  <c:v>21</c:v>
                </c:pt>
                <c:pt idx="31">
                  <c:v>10</c:v>
                </c:pt>
                <c:pt idx="32">
                  <c:v>8</c:v>
                </c:pt>
                <c:pt idx="33">
                  <c:v>4</c:v>
                </c:pt>
                <c:pt idx="34">
                  <c:v>3</c:v>
                </c:pt>
                <c:pt idx="35">
                  <c:v>3</c:v>
                </c:pt>
                <c:pt idx="36">
                  <c:v>3</c:v>
                </c:pt>
                <c:pt idx="37">
                  <c:v>15</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27997184"/>
        <c:axId val="227999104"/>
      </c:scatterChart>
      <c:valAx>
        <c:axId val="227997184"/>
        <c:scaling>
          <c:orientation val="minMax"/>
        </c:scaling>
        <c:axPos val="b"/>
        <c:numFmt formatCode="General" sourceLinked="1"/>
        <c:tickLblPos val="nextTo"/>
        <c:crossAx val="227999104"/>
        <c:crosses val="autoZero"/>
        <c:crossBetween val="midCat"/>
      </c:valAx>
      <c:valAx>
        <c:axId val="227999104"/>
        <c:scaling>
          <c:orientation val="minMax"/>
        </c:scaling>
        <c:axPos val="l"/>
        <c:majorGridlines/>
        <c:numFmt formatCode="General" sourceLinked="1"/>
        <c:tickLblPos val="nextTo"/>
        <c:crossAx val="227997184"/>
        <c:crosses val="autoZero"/>
        <c:crossBetween val="midCat"/>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layout>
        <c:manualLayout>
          <c:xMode val="edge"/>
          <c:yMode val="edge"/>
          <c:x val="0.23759711286089258"/>
          <c:y val="3.2407407407407433E-2"/>
        </c:manualLayout>
      </c:layout>
    </c:title>
    <c:plotArea>
      <c:layout/>
      <c:scatterChart>
        <c:scatterStyle val="lineMarker"/>
        <c:ser>
          <c:idx val="0"/>
          <c:order val="0"/>
          <c:tx>
            <c:v>Difference Versus Picked</c:v>
          </c:tx>
          <c:spPr>
            <a:ln w="28575">
              <a:noFill/>
            </a:ln>
          </c:spPr>
          <c:xVal>
            <c:numRef>
              <c:f>Sheet1!$A$2:$A$211</c:f>
              <c:numCache>
                <c:formatCode>General</c:formatCode>
                <c:ptCount val="210"/>
                <c:pt idx="0">
                  <c:v>2</c:v>
                </c:pt>
                <c:pt idx="1">
                  <c:v>7</c:v>
                </c:pt>
                <c:pt idx="2">
                  <c:v>7</c:v>
                </c:pt>
                <c:pt idx="3">
                  <c:v>3</c:v>
                </c:pt>
                <c:pt idx="4">
                  <c:v>10</c:v>
                </c:pt>
                <c:pt idx="5">
                  <c:v>16</c:v>
                </c:pt>
                <c:pt idx="6">
                  <c:v>9</c:v>
                </c:pt>
                <c:pt idx="7">
                  <c:v>3</c:v>
                </c:pt>
                <c:pt idx="8">
                  <c:v>10</c:v>
                </c:pt>
                <c:pt idx="9">
                  <c:v>12</c:v>
                </c:pt>
                <c:pt idx="10">
                  <c:v>5</c:v>
                </c:pt>
                <c:pt idx="11">
                  <c:v>4</c:v>
                </c:pt>
                <c:pt idx="12">
                  <c:v>5</c:v>
                </c:pt>
                <c:pt idx="13">
                  <c:v>6</c:v>
                </c:pt>
                <c:pt idx="14">
                  <c:v>24</c:v>
                </c:pt>
                <c:pt idx="15">
                  <c:v>5</c:v>
                </c:pt>
                <c:pt idx="16">
                  <c:v>12</c:v>
                </c:pt>
                <c:pt idx="17">
                  <c:v>15</c:v>
                </c:pt>
                <c:pt idx="18">
                  <c:v>8</c:v>
                </c:pt>
                <c:pt idx="19">
                  <c:v>10</c:v>
                </c:pt>
                <c:pt idx="20">
                  <c:v>19</c:v>
                </c:pt>
                <c:pt idx="21">
                  <c:v>26</c:v>
                </c:pt>
                <c:pt idx="22">
                  <c:v>18</c:v>
                </c:pt>
                <c:pt idx="23">
                  <c:v>9</c:v>
                </c:pt>
                <c:pt idx="24">
                  <c:v>13</c:v>
                </c:pt>
                <c:pt idx="25">
                  <c:v>4</c:v>
                </c:pt>
                <c:pt idx="26">
                  <c:v>32</c:v>
                </c:pt>
                <c:pt idx="27">
                  <c:v>5</c:v>
                </c:pt>
                <c:pt idx="28">
                  <c:v>74</c:v>
                </c:pt>
                <c:pt idx="29">
                  <c:v>30</c:v>
                </c:pt>
                <c:pt idx="30">
                  <c:v>42</c:v>
                </c:pt>
                <c:pt idx="31">
                  <c:v>21</c:v>
                </c:pt>
                <c:pt idx="32">
                  <c:v>10</c:v>
                </c:pt>
                <c:pt idx="33">
                  <c:v>7</c:v>
                </c:pt>
                <c:pt idx="34">
                  <c:v>4</c:v>
                </c:pt>
                <c:pt idx="35">
                  <c:v>3</c:v>
                </c:pt>
                <c:pt idx="36">
                  <c:v>3</c:v>
                </c:pt>
                <c:pt idx="37">
                  <c:v>3</c:v>
                </c:pt>
                <c:pt idx="38">
                  <c:v>15</c:v>
                </c:pt>
              </c:numCache>
            </c:numRef>
          </c:xVal>
          <c:yVal>
            <c:numRef>
              <c:f>Sheet1!$E$2:$E$113</c:f>
              <c:numCache>
                <c:formatCode>General</c:formatCode>
                <c:ptCount val="112"/>
                <c:pt idx="0">
                  <c:v>0.32900000000000007</c:v>
                </c:pt>
                <c:pt idx="1">
                  <c:v>0.26200000000000001</c:v>
                </c:pt>
                <c:pt idx="2">
                  <c:v>7.0000000000000071E-3</c:v>
                </c:pt>
                <c:pt idx="3">
                  <c:v>-8.7000000000000077E-2</c:v>
                </c:pt>
                <c:pt idx="4">
                  <c:v>-0.15500000000000005</c:v>
                </c:pt>
                <c:pt idx="5">
                  <c:v>4.3000000000000038E-2</c:v>
                </c:pt>
                <c:pt idx="6">
                  <c:v>-7.6000000000000081E-2</c:v>
                </c:pt>
                <c:pt idx="7">
                  <c:v>5.5000000000000063E-2</c:v>
                </c:pt>
                <c:pt idx="8">
                  <c:v>1.2999999999999956E-2</c:v>
                </c:pt>
                <c:pt idx="9">
                  <c:v>0.22300000000000003</c:v>
                </c:pt>
                <c:pt idx="10">
                  <c:v>3.9999999999998925E-3</c:v>
                </c:pt>
                <c:pt idx="11">
                  <c:v>-9.6000000000000002E-2</c:v>
                </c:pt>
                <c:pt idx="12">
                  <c:v>2.4000000000000025E-2</c:v>
                </c:pt>
                <c:pt idx="13">
                  <c:v>-0.12000000000000001</c:v>
                </c:pt>
                <c:pt idx="14">
                  <c:v>-7.6000000000000012E-2</c:v>
                </c:pt>
                <c:pt idx="15">
                  <c:v>-0.17600000000000007</c:v>
                </c:pt>
                <c:pt idx="16">
                  <c:v>0.21100000000000002</c:v>
                </c:pt>
                <c:pt idx="17">
                  <c:v>1.7000000000000019E-2</c:v>
                </c:pt>
                <c:pt idx="18">
                  <c:v>4.1999999999999982E-2</c:v>
                </c:pt>
                <c:pt idx="19">
                  <c:v>-6.9999999999999965E-2</c:v>
                </c:pt>
                <c:pt idx="20">
                  <c:v>-3.0000000000000034E-2</c:v>
                </c:pt>
                <c:pt idx="21">
                  <c:v>2.4000000000000025E-2</c:v>
                </c:pt>
                <c:pt idx="22">
                  <c:v>-3.1000000000000034E-2</c:v>
                </c:pt>
                <c:pt idx="23">
                  <c:v>0</c:v>
                </c:pt>
                <c:pt idx="24">
                  <c:v>-5.1999999999999935E-2</c:v>
                </c:pt>
                <c:pt idx="25">
                  <c:v>1.2000000000000012E-2</c:v>
                </c:pt>
                <c:pt idx="26">
                  <c:v>0</c:v>
                </c:pt>
                <c:pt idx="27">
                  <c:v>-1.0000000000000011E-2</c:v>
                </c:pt>
                <c:pt idx="28">
                  <c:v>0</c:v>
                </c:pt>
                <c:pt idx="29">
                  <c:v>5.6000000000000057E-2</c:v>
                </c:pt>
                <c:pt idx="30">
                  <c:v>-5.0999999999999934E-2</c:v>
                </c:pt>
                <c:pt idx="31">
                  <c:v>2.7000000000000031E-2</c:v>
                </c:pt>
                <c:pt idx="32">
                  <c:v>3.6000000000000039E-2</c:v>
                </c:pt>
                <c:pt idx="33">
                  <c:v>6.399999999999996E-2</c:v>
                </c:pt>
                <c:pt idx="34">
                  <c:v>-4.0000000000000042E-2</c:v>
                </c:pt>
                <c:pt idx="35">
                  <c:v>-0.28000000000000003</c:v>
                </c:pt>
                <c:pt idx="36">
                  <c:v>-3.099999999999992E-2</c:v>
                </c:pt>
                <c:pt idx="37">
                  <c:v>-3.9000000000000042E-2</c:v>
                </c:pt>
                <c:pt idx="38">
                  <c:v>-6.900000000000002E-2</c:v>
                </c:pt>
              </c:numCache>
            </c:numRef>
          </c:yVal>
        </c:ser>
        <c:axId val="229402112"/>
        <c:axId val="229403648"/>
      </c:scatterChart>
      <c:valAx>
        <c:axId val="229402112"/>
        <c:scaling>
          <c:orientation val="minMax"/>
        </c:scaling>
        <c:axPos val="b"/>
        <c:numFmt formatCode="General" sourceLinked="1"/>
        <c:tickLblPos val="nextTo"/>
        <c:crossAx val="229403648"/>
        <c:crosses val="autoZero"/>
        <c:crossBetween val="midCat"/>
      </c:valAx>
      <c:valAx>
        <c:axId val="229403648"/>
        <c:scaling>
          <c:orientation val="minMax"/>
        </c:scaling>
        <c:axPos val="l"/>
        <c:majorGridlines/>
        <c:numFmt formatCode="General" sourceLinked="1"/>
        <c:tickLblPos val="nextTo"/>
        <c:crossAx val="229402112"/>
        <c:crosses val="autoZero"/>
        <c:crossBetween val="midCat"/>
      </c:valAx>
    </c:plotArea>
    <c:legend>
      <c:legendPos val="r"/>
    </c:legend>
    <c:plotVisOnly val="1"/>
  </c:chart>
  <c:externalData r:id="rId1"/>
  <c:userShapes r:id="rId2"/>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Difference between AUROC versus DataSets after Pipeline</c:v>
          </c:tx>
          <c:spPr>
            <a:ln>
              <a:noFill/>
            </a:ln>
          </c:spPr>
          <c:xVal>
            <c:numRef>
              <c:f>Sheet1!$B$2:$B$39</c:f>
              <c:numCache>
                <c:formatCode>General</c:formatCode>
                <c:ptCount val="38"/>
                <c:pt idx="0">
                  <c:v>2</c:v>
                </c:pt>
                <c:pt idx="1">
                  <c:v>2</c:v>
                </c:pt>
                <c:pt idx="2">
                  <c:v>2</c:v>
                </c:pt>
                <c:pt idx="3">
                  <c:v>2</c:v>
                </c:pt>
                <c:pt idx="4">
                  <c:v>2</c:v>
                </c:pt>
                <c:pt idx="5">
                  <c:v>5</c:v>
                </c:pt>
                <c:pt idx="6">
                  <c:v>3</c:v>
                </c:pt>
                <c:pt idx="7">
                  <c:v>3</c:v>
                </c:pt>
                <c:pt idx="8">
                  <c:v>6</c:v>
                </c:pt>
                <c:pt idx="9">
                  <c:v>2</c:v>
                </c:pt>
                <c:pt idx="10">
                  <c:v>3</c:v>
                </c:pt>
                <c:pt idx="11">
                  <c:v>3</c:v>
                </c:pt>
                <c:pt idx="12">
                  <c:v>9</c:v>
                </c:pt>
                <c:pt idx="13">
                  <c:v>3</c:v>
                </c:pt>
                <c:pt idx="14">
                  <c:v>3</c:v>
                </c:pt>
                <c:pt idx="15">
                  <c:v>5</c:v>
                </c:pt>
                <c:pt idx="16">
                  <c:v>4</c:v>
                </c:pt>
                <c:pt idx="17">
                  <c:v>5</c:v>
                </c:pt>
                <c:pt idx="18">
                  <c:v>4</c:v>
                </c:pt>
                <c:pt idx="19">
                  <c:v>2</c:v>
                </c:pt>
                <c:pt idx="20">
                  <c:v>5</c:v>
                </c:pt>
                <c:pt idx="21">
                  <c:v>3</c:v>
                </c:pt>
                <c:pt idx="22">
                  <c:v>2</c:v>
                </c:pt>
                <c:pt idx="23">
                  <c:v>2</c:v>
                </c:pt>
                <c:pt idx="24">
                  <c:v>2</c:v>
                </c:pt>
                <c:pt idx="25">
                  <c:v>2</c:v>
                </c:pt>
                <c:pt idx="26">
                  <c:v>9</c:v>
                </c:pt>
                <c:pt idx="27">
                  <c:v>2</c:v>
                </c:pt>
                <c:pt idx="28">
                  <c:v>3</c:v>
                </c:pt>
                <c:pt idx="29">
                  <c:v>3</c:v>
                </c:pt>
                <c:pt idx="30">
                  <c:v>4</c:v>
                </c:pt>
                <c:pt idx="31">
                  <c:v>4</c:v>
                </c:pt>
                <c:pt idx="32">
                  <c:v>3</c:v>
                </c:pt>
                <c:pt idx="33">
                  <c:v>3</c:v>
                </c:pt>
                <c:pt idx="34">
                  <c:v>2</c:v>
                </c:pt>
                <c:pt idx="35">
                  <c:v>2</c:v>
                </c:pt>
                <c:pt idx="36">
                  <c:v>2</c:v>
                </c:pt>
                <c:pt idx="37">
                  <c:v>2</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48359168"/>
        <c:axId val="250707968"/>
      </c:scatterChart>
      <c:valAx>
        <c:axId val="248359168"/>
        <c:scaling>
          <c:orientation val="minMax"/>
        </c:scaling>
        <c:axPos val="b"/>
        <c:numFmt formatCode="General" sourceLinked="1"/>
        <c:tickLblPos val="nextTo"/>
        <c:crossAx val="250707968"/>
        <c:crosses val="autoZero"/>
        <c:crossBetween val="midCat"/>
      </c:valAx>
      <c:valAx>
        <c:axId val="250707968"/>
        <c:scaling>
          <c:orientation val="minMax"/>
        </c:scaling>
        <c:axPos val="l"/>
        <c:majorGridlines/>
        <c:numFmt formatCode="General" sourceLinked="1"/>
        <c:tickLblPos val="nextTo"/>
        <c:crossAx val="248359168"/>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0"/>
          <c:order val="0"/>
          <c:tx>
            <c:v>Difference Versus Datasets after Pipeline</c:v>
          </c:tx>
          <c:spPr>
            <a:ln w="28575">
              <a:noFill/>
            </a:ln>
          </c:spPr>
          <c:xVal>
            <c:numRef>
              <c:f>Sheet1!$G$2:$G$194</c:f>
              <c:numCache>
                <c:formatCode>General</c:formatCode>
                <c:ptCount val="193"/>
                <c:pt idx="0">
                  <c:v>2</c:v>
                </c:pt>
                <c:pt idx="1">
                  <c:v>2</c:v>
                </c:pt>
                <c:pt idx="2">
                  <c:v>2</c:v>
                </c:pt>
                <c:pt idx="3">
                  <c:v>2</c:v>
                </c:pt>
                <c:pt idx="4">
                  <c:v>2</c:v>
                </c:pt>
                <c:pt idx="5">
                  <c:v>5</c:v>
                </c:pt>
                <c:pt idx="6">
                  <c:v>3</c:v>
                </c:pt>
                <c:pt idx="7">
                  <c:v>3</c:v>
                </c:pt>
                <c:pt idx="8">
                  <c:v>6</c:v>
                </c:pt>
                <c:pt idx="9">
                  <c:v>2</c:v>
                </c:pt>
                <c:pt idx="10">
                  <c:v>3</c:v>
                </c:pt>
                <c:pt idx="11">
                  <c:v>3</c:v>
                </c:pt>
                <c:pt idx="12">
                  <c:v>3</c:v>
                </c:pt>
                <c:pt idx="13">
                  <c:v>3</c:v>
                </c:pt>
                <c:pt idx="14">
                  <c:v>5</c:v>
                </c:pt>
                <c:pt idx="15">
                  <c:v>4</c:v>
                </c:pt>
                <c:pt idx="16">
                  <c:v>5</c:v>
                </c:pt>
                <c:pt idx="17">
                  <c:v>4</c:v>
                </c:pt>
                <c:pt idx="18">
                  <c:v>2</c:v>
                </c:pt>
                <c:pt idx="19">
                  <c:v>2</c:v>
                </c:pt>
                <c:pt idx="20">
                  <c:v>2</c:v>
                </c:pt>
                <c:pt idx="21">
                  <c:v>9</c:v>
                </c:pt>
                <c:pt idx="22">
                  <c:v>2</c:v>
                </c:pt>
                <c:pt idx="23">
                  <c:v>3</c:v>
                </c:pt>
                <c:pt idx="24">
                  <c:v>3</c:v>
                </c:pt>
                <c:pt idx="25">
                  <c:v>3</c:v>
                </c:pt>
                <c:pt idx="26">
                  <c:v>16</c:v>
                </c:pt>
                <c:pt idx="27">
                  <c:v>2</c:v>
                </c:pt>
                <c:pt idx="28">
                  <c:v>13</c:v>
                </c:pt>
                <c:pt idx="29">
                  <c:v>5</c:v>
                </c:pt>
                <c:pt idx="30">
                  <c:v>3</c:v>
                </c:pt>
                <c:pt idx="31">
                  <c:v>4</c:v>
                </c:pt>
                <c:pt idx="32">
                  <c:v>4</c:v>
                </c:pt>
                <c:pt idx="33">
                  <c:v>3</c:v>
                </c:pt>
                <c:pt idx="34">
                  <c:v>3</c:v>
                </c:pt>
                <c:pt idx="35">
                  <c:v>2</c:v>
                </c:pt>
                <c:pt idx="36">
                  <c:v>2</c:v>
                </c:pt>
                <c:pt idx="37">
                  <c:v>2</c:v>
                </c:pt>
                <c:pt idx="38">
                  <c:v>2</c:v>
                </c:pt>
              </c:numCache>
            </c:numRef>
          </c:xVal>
          <c:yVal>
            <c:numRef>
              <c:f>Sheet1!$E$2:$E$263</c:f>
              <c:numCache>
                <c:formatCode>General</c:formatCode>
                <c:ptCount val="262"/>
                <c:pt idx="0">
                  <c:v>0.32900000000000007</c:v>
                </c:pt>
                <c:pt idx="1">
                  <c:v>0.26200000000000001</c:v>
                </c:pt>
                <c:pt idx="2">
                  <c:v>7.0000000000000071E-3</c:v>
                </c:pt>
                <c:pt idx="3">
                  <c:v>-8.7000000000000077E-2</c:v>
                </c:pt>
                <c:pt idx="4">
                  <c:v>-0.15500000000000005</c:v>
                </c:pt>
                <c:pt idx="5">
                  <c:v>4.3000000000000038E-2</c:v>
                </c:pt>
                <c:pt idx="6">
                  <c:v>-7.6000000000000081E-2</c:v>
                </c:pt>
                <c:pt idx="7">
                  <c:v>5.5000000000000063E-2</c:v>
                </c:pt>
                <c:pt idx="8">
                  <c:v>1.2999999999999956E-2</c:v>
                </c:pt>
                <c:pt idx="9">
                  <c:v>0.22300000000000003</c:v>
                </c:pt>
                <c:pt idx="10">
                  <c:v>3.9999999999998925E-3</c:v>
                </c:pt>
                <c:pt idx="11">
                  <c:v>-9.6000000000000002E-2</c:v>
                </c:pt>
                <c:pt idx="12">
                  <c:v>2.4000000000000025E-2</c:v>
                </c:pt>
                <c:pt idx="13">
                  <c:v>-0.12000000000000001</c:v>
                </c:pt>
                <c:pt idx="14">
                  <c:v>-7.6000000000000012E-2</c:v>
                </c:pt>
                <c:pt idx="15">
                  <c:v>-0.17600000000000007</c:v>
                </c:pt>
                <c:pt idx="16">
                  <c:v>0.21100000000000002</c:v>
                </c:pt>
                <c:pt idx="17">
                  <c:v>1.7000000000000019E-2</c:v>
                </c:pt>
                <c:pt idx="18">
                  <c:v>4.1999999999999982E-2</c:v>
                </c:pt>
                <c:pt idx="19">
                  <c:v>-6.9999999999999965E-2</c:v>
                </c:pt>
                <c:pt idx="20">
                  <c:v>-3.0000000000000034E-2</c:v>
                </c:pt>
                <c:pt idx="21">
                  <c:v>2.4000000000000025E-2</c:v>
                </c:pt>
                <c:pt idx="22">
                  <c:v>-3.1000000000000034E-2</c:v>
                </c:pt>
                <c:pt idx="23">
                  <c:v>0</c:v>
                </c:pt>
                <c:pt idx="24">
                  <c:v>-5.1999999999999935E-2</c:v>
                </c:pt>
                <c:pt idx="25">
                  <c:v>1.2000000000000012E-2</c:v>
                </c:pt>
                <c:pt idx="26">
                  <c:v>0</c:v>
                </c:pt>
                <c:pt idx="27">
                  <c:v>-1.0000000000000011E-2</c:v>
                </c:pt>
                <c:pt idx="28">
                  <c:v>0</c:v>
                </c:pt>
                <c:pt idx="29">
                  <c:v>5.6000000000000057E-2</c:v>
                </c:pt>
                <c:pt idx="30">
                  <c:v>-5.0999999999999934E-2</c:v>
                </c:pt>
                <c:pt idx="31">
                  <c:v>2.7000000000000031E-2</c:v>
                </c:pt>
                <c:pt idx="32">
                  <c:v>3.6000000000000039E-2</c:v>
                </c:pt>
                <c:pt idx="33">
                  <c:v>6.399999999999996E-2</c:v>
                </c:pt>
                <c:pt idx="34">
                  <c:v>-4.0000000000000042E-2</c:v>
                </c:pt>
                <c:pt idx="35">
                  <c:v>-0.28000000000000003</c:v>
                </c:pt>
                <c:pt idx="36">
                  <c:v>-3.099999999999992E-2</c:v>
                </c:pt>
                <c:pt idx="37">
                  <c:v>-3.9000000000000042E-2</c:v>
                </c:pt>
                <c:pt idx="38">
                  <c:v>-6.900000000000002E-2</c:v>
                </c:pt>
              </c:numCache>
            </c:numRef>
          </c:yVal>
        </c:ser>
        <c:axId val="252432384"/>
        <c:axId val="252438784"/>
      </c:scatterChart>
      <c:valAx>
        <c:axId val="252432384"/>
        <c:scaling>
          <c:orientation val="minMax"/>
        </c:scaling>
        <c:axPos val="b"/>
        <c:numFmt formatCode="General" sourceLinked="1"/>
        <c:tickLblPos val="nextTo"/>
        <c:crossAx val="252438784"/>
        <c:crosses val="autoZero"/>
        <c:crossBetween val="midCat"/>
      </c:valAx>
      <c:valAx>
        <c:axId val="252438784"/>
        <c:scaling>
          <c:orientation val="minMax"/>
        </c:scaling>
        <c:axPos val="l"/>
        <c:majorGridlines/>
        <c:numFmt formatCode="General" sourceLinked="1"/>
        <c:tickLblPos val="nextTo"/>
        <c:crossAx val="252432384"/>
        <c:crosses val="autoZero"/>
        <c:crossBetween val="midCat"/>
      </c:valAx>
    </c:plotArea>
    <c:legend>
      <c:legendPos val="r"/>
    </c:legend>
    <c:plotVisOnly val="1"/>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v>Difference between AUROC versus multinet AUROC</c:v>
          </c:tx>
          <c:spPr>
            <a:ln>
              <a:noFill/>
            </a:ln>
          </c:spPr>
          <c:xVal>
            <c:numRef>
              <c:f>Sheet1!$E$2:$E$39</c:f>
              <c:numCache>
                <c:formatCode>General</c:formatCode>
                <c:ptCount val="38"/>
                <c:pt idx="0">
                  <c:v>0.77300000000000013</c:v>
                </c:pt>
                <c:pt idx="1">
                  <c:v>0.44600000000000001</c:v>
                </c:pt>
                <c:pt idx="2">
                  <c:v>0.66600000000000015</c:v>
                </c:pt>
                <c:pt idx="3">
                  <c:v>0.87800000000000011</c:v>
                </c:pt>
                <c:pt idx="4">
                  <c:v>0.44400000000000001</c:v>
                </c:pt>
                <c:pt idx="5">
                  <c:v>0.51700000000000002</c:v>
                </c:pt>
                <c:pt idx="6">
                  <c:v>0.52700000000000002</c:v>
                </c:pt>
                <c:pt idx="7">
                  <c:v>0.54300000000000004</c:v>
                </c:pt>
                <c:pt idx="8">
                  <c:v>0.50600000000000001</c:v>
                </c:pt>
                <c:pt idx="9">
                  <c:v>0.28600000000000003</c:v>
                </c:pt>
                <c:pt idx="10">
                  <c:v>0.69000000000000006</c:v>
                </c:pt>
                <c:pt idx="11">
                  <c:v>0.69199999999999995</c:v>
                </c:pt>
                <c:pt idx="12">
                  <c:v>0.48200000000000004</c:v>
                </c:pt>
                <c:pt idx="13">
                  <c:v>0.59499999999999997</c:v>
                </c:pt>
                <c:pt idx="14">
                  <c:v>0.74500000000000011</c:v>
                </c:pt>
                <c:pt idx="15">
                  <c:v>0.5</c:v>
                </c:pt>
                <c:pt idx="16">
                  <c:v>0.505</c:v>
                </c:pt>
                <c:pt idx="17">
                  <c:v>0.52200000000000002</c:v>
                </c:pt>
                <c:pt idx="18">
                  <c:v>0.505</c:v>
                </c:pt>
                <c:pt idx="19">
                  <c:v>0.53800000000000003</c:v>
                </c:pt>
                <c:pt idx="20">
                  <c:v>0.64600000000000013</c:v>
                </c:pt>
                <c:pt idx="21">
                  <c:v>0.504</c:v>
                </c:pt>
                <c:pt idx="22">
                  <c:v>0.93200000000000005</c:v>
                </c:pt>
                <c:pt idx="23">
                  <c:v>0.88</c:v>
                </c:pt>
                <c:pt idx="24">
                  <c:v>0.95100000000000007</c:v>
                </c:pt>
                <c:pt idx="25">
                  <c:v>0.54200000000000004</c:v>
                </c:pt>
                <c:pt idx="26">
                  <c:v>0.57099999999999995</c:v>
                </c:pt>
                <c:pt idx="27">
                  <c:v>0.98799999999999999</c:v>
                </c:pt>
                <c:pt idx="28">
                  <c:v>0.40600000000000008</c:v>
                </c:pt>
                <c:pt idx="29">
                  <c:v>0.58699999999999997</c:v>
                </c:pt>
                <c:pt idx="30">
                  <c:v>0.52200000000000002</c:v>
                </c:pt>
                <c:pt idx="31">
                  <c:v>0.4910000000000001</c:v>
                </c:pt>
                <c:pt idx="32">
                  <c:v>0.57099999999999995</c:v>
                </c:pt>
                <c:pt idx="33">
                  <c:v>0.64800000000000013</c:v>
                </c:pt>
                <c:pt idx="34">
                  <c:v>0.31200000000000006</c:v>
                </c:pt>
                <c:pt idx="35">
                  <c:v>0.81799999999999995</c:v>
                </c:pt>
                <c:pt idx="36">
                  <c:v>0.59299999999999997</c:v>
                </c:pt>
                <c:pt idx="37">
                  <c:v>0.501</c:v>
                </c:pt>
              </c:numCache>
            </c:numRef>
          </c:xVal>
          <c:yVal>
            <c:numRef>
              <c:f>Sheet1!$F$2:$F$39</c:f>
              <c:numCache>
                <c:formatCode>General</c:formatCode>
                <c:ptCount val="38"/>
                <c:pt idx="0">
                  <c:v>0.13500000000000001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67389184"/>
        <c:axId val="267411456"/>
      </c:scatterChart>
      <c:valAx>
        <c:axId val="267389184"/>
        <c:scaling>
          <c:orientation val="minMax"/>
        </c:scaling>
        <c:axPos val="b"/>
        <c:numFmt formatCode="General" sourceLinked="1"/>
        <c:tickLblPos val="nextTo"/>
        <c:crossAx val="267411456"/>
        <c:crosses val="autoZero"/>
        <c:crossBetween val="midCat"/>
      </c:valAx>
      <c:valAx>
        <c:axId val="267411456"/>
        <c:scaling>
          <c:orientation val="minMax"/>
        </c:scaling>
        <c:axPos val="l"/>
        <c:majorGridlines/>
        <c:numFmt formatCode="General" sourceLinked="1"/>
        <c:tickLblPos val="nextTo"/>
        <c:crossAx val="267389184"/>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plotArea>
      <c:layout/>
      <c:scatterChart>
        <c:scatterStyle val="lineMarker"/>
        <c:ser>
          <c:idx val="4"/>
          <c:order val="0"/>
          <c:tx>
            <c:v>Difference between AUROC versus number samples</c:v>
          </c:tx>
          <c:spPr>
            <a:ln w="28575">
              <a:noFill/>
            </a:ln>
          </c:spPr>
          <c:marker>
            <c:symbol val="diamond"/>
            <c:size val="7"/>
            <c:spPr>
              <a:solidFill>
                <a:schemeClr val="accent1"/>
              </a:solidFill>
            </c:spPr>
          </c:marker>
          <c:xVal>
            <c:numRef>
              <c:f>Sheet1!$H$2:$H$39</c:f>
              <c:numCache>
                <c:formatCode>General</c:formatCode>
                <c:ptCount val="38"/>
                <c:pt idx="0">
                  <c:v>30</c:v>
                </c:pt>
                <c:pt idx="1">
                  <c:v>48</c:v>
                </c:pt>
                <c:pt idx="2">
                  <c:v>212</c:v>
                </c:pt>
                <c:pt idx="3">
                  <c:v>105</c:v>
                </c:pt>
                <c:pt idx="4">
                  <c:v>14</c:v>
                </c:pt>
                <c:pt idx="5">
                  <c:v>221</c:v>
                </c:pt>
                <c:pt idx="6">
                  <c:v>26</c:v>
                </c:pt>
                <c:pt idx="7">
                  <c:v>88</c:v>
                </c:pt>
                <c:pt idx="8">
                  <c:v>90</c:v>
                </c:pt>
                <c:pt idx="9">
                  <c:v>29</c:v>
                </c:pt>
                <c:pt idx="10">
                  <c:v>38</c:v>
                </c:pt>
                <c:pt idx="11">
                  <c:v>46</c:v>
                </c:pt>
                <c:pt idx="12">
                  <c:v>113</c:v>
                </c:pt>
                <c:pt idx="13">
                  <c:v>69</c:v>
                </c:pt>
                <c:pt idx="14">
                  <c:v>72</c:v>
                </c:pt>
                <c:pt idx="15">
                  <c:v>54</c:v>
                </c:pt>
                <c:pt idx="16">
                  <c:v>29</c:v>
                </c:pt>
                <c:pt idx="17">
                  <c:v>45</c:v>
                </c:pt>
                <c:pt idx="18">
                  <c:v>47</c:v>
                </c:pt>
                <c:pt idx="19">
                  <c:v>34</c:v>
                </c:pt>
                <c:pt idx="20">
                  <c:v>66</c:v>
                </c:pt>
                <c:pt idx="21">
                  <c:v>82</c:v>
                </c:pt>
                <c:pt idx="22">
                  <c:v>94</c:v>
                </c:pt>
                <c:pt idx="23">
                  <c:v>20</c:v>
                </c:pt>
                <c:pt idx="24">
                  <c:v>28</c:v>
                </c:pt>
                <c:pt idx="25">
                  <c:v>23</c:v>
                </c:pt>
                <c:pt idx="26">
                  <c:v>216</c:v>
                </c:pt>
                <c:pt idx="27">
                  <c:v>18</c:v>
                </c:pt>
                <c:pt idx="28">
                  <c:v>22</c:v>
                </c:pt>
                <c:pt idx="29">
                  <c:v>97</c:v>
                </c:pt>
                <c:pt idx="30">
                  <c:v>50</c:v>
                </c:pt>
                <c:pt idx="31">
                  <c:v>59</c:v>
                </c:pt>
                <c:pt idx="32">
                  <c:v>119</c:v>
                </c:pt>
                <c:pt idx="33">
                  <c:v>57</c:v>
                </c:pt>
                <c:pt idx="34">
                  <c:v>18</c:v>
                </c:pt>
                <c:pt idx="35">
                  <c:v>36</c:v>
                </c:pt>
                <c:pt idx="36">
                  <c:v>107</c:v>
                </c:pt>
                <c:pt idx="37">
                  <c:v>61</c:v>
                </c:pt>
              </c:numCache>
            </c:numRef>
          </c:xVal>
          <c:yVal>
            <c:numRef>
              <c:f>Sheet1!$F$2:$F$39</c:f>
              <c:numCache>
                <c:formatCode>General</c:formatCode>
                <c:ptCount val="38"/>
                <c:pt idx="0">
                  <c:v>0.13600000000000001</c:v>
                </c:pt>
                <c:pt idx="1">
                  <c:v>5.5999999999999994E-2</c:v>
                </c:pt>
                <c:pt idx="2">
                  <c:v>7.400000000000008E-2</c:v>
                </c:pt>
                <c:pt idx="3">
                  <c:v>-7.0999999999999966E-2</c:v>
                </c:pt>
                <c:pt idx="4">
                  <c:v>-0.23400000000000004</c:v>
                </c:pt>
                <c:pt idx="5">
                  <c:v>3.1000000000000034E-2</c:v>
                </c:pt>
                <c:pt idx="6">
                  <c:v>-2.5000000000000026E-2</c:v>
                </c:pt>
                <c:pt idx="7">
                  <c:v>-0.10199999999999998</c:v>
                </c:pt>
                <c:pt idx="8">
                  <c:v>-5.3000000000000054E-2</c:v>
                </c:pt>
                <c:pt idx="9">
                  <c:v>-0.14300000000000004</c:v>
                </c:pt>
                <c:pt idx="10">
                  <c:v>-2.2000000000000026E-2</c:v>
                </c:pt>
                <c:pt idx="11">
                  <c:v>-6.6000000000000072E-2</c:v>
                </c:pt>
                <c:pt idx="12">
                  <c:v>9.1000000000000011E-2</c:v>
                </c:pt>
                <c:pt idx="13">
                  <c:v>6.0000000000000062E-3</c:v>
                </c:pt>
                <c:pt idx="14">
                  <c:v>-1.4000000000000014E-2</c:v>
                </c:pt>
                <c:pt idx="15">
                  <c:v>-8.0000000000000088E-3</c:v>
                </c:pt>
                <c:pt idx="16">
                  <c:v>-0.3020000000000001</c:v>
                </c:pt>
                <c:pt idx="17">
                  <c:v>0.11799999999999998</c:v>
                </c:pt>
                <c:pt idx="18">
                  <c:v>-6.6999999999999962E-2</c:v>
                </c:pt>
                <c:pt idx="19">
                  <c:v>0.10600000000000005</c:v>
                </c:pt>
                <c:pt idx="20">
                  <c:v>5.5000000000000063E-2</c:v>
                </c:pt>
                <c:pt idx="21">
                  <c:v>-0.18200000000000008</c:v>
                </c:pt>
                <c:pt idx="22">
                  <c:v>1.8000000000000019E-2</c:v>
                </c:pt>
                <c:pt idx="23">
                  <c:v>0.18500000000000008</c:v>
                </c:pt>
                <c:pt idx="24">
                  <c:v>7.0999999999999966E-2</c:v>
                </c:pt>
                <c:pt idx="25">
                  <c:v>-7.0000000000000071E-3</c:v>
                </c:pt>
                <c:pt idx="26">
                  <c:v>4.6999999999999924E-2</c:v>
                </c:pt>
                <c:pt idx="27">
                  <c:v>0.38800000000000007</c:v>
                </c:pt>
                <c:pt idx="28">
                  <c:v>-8.3999999999999991E-2</c:v>
                </c:pt>
                <c:pt idx="29">
                  <c:v>1.0000000000000011E-3</c:v>
                </c:pt>
                <c:pt idx="30">
                  <c:v>-0.11199999999999997</c:v>
                </c:pt>
                <c:pt idx="31">
                  <c:v>9.0000000000000097E-3</c:v>
                </c:pt>
                <c:pt idx="32">
                  <c:v>9.7000000000000003E-2</c:v>
                </c:pt>
                <c:pt idx="33">
                  <c:v>-0.10699999999999998</c:v>
                </c:pt>
                <c:pt idx="34">
                  <c:v>-0.24000000000000007</c:v>
                </c:pt>
                <c:pt idx="35">
                  <c:v>-2.2000000000000026E-2</c:v>
                </c:pt>
                <c:pt idx="36">
                  <c:v>2.0000000000000022E-3</c:v>
                </c:pt>
                <c:pt idx="37">
                  <c:v>-2.0000000000000021E-2</c:v>
                </c:pt>
              </c:numCache>
            </c:numRef>
          </c:yVal>
        </c:ser>
        <c:axId val="268904704"/>
        <c:axId val="268976896"/>
      </c:scatterChart>
      <c:valAx>
        <c:axId val="268904704"/>
        <c:scaling>
          <c:orientation val="minMax"/>
        </c:scaling>
        <c:axPos val="b"/>
        <c:numFmt formatCode="General" sourceLinked="1"/>
        <c:tickLblPos val="nextTo"/>
        <c:crossAx val="268976896"/>
        <c:crosses val="autoZero"/>
        <c:crossBetween val="midCat"/>
      </c:valAx>
      <c:valAx>
        <c:axId val="268976896"/>
        <c:scaling>
          <c:orientation val="minMax"/>
        </c:scaling>
        <c:axPos val="l"/>
        <c:majorGridlines/>
        <c:numFmt formatCode="General" sourceLinked="1"/>
        <c:tickLblPos val="nextTo"/>
        <c:crossAx val="268904704"/>
        <c:crosses val="autoZero"/>
        <c:crossBetween val="midCat"/>
      </c:valAx>
    </c:plotArea>
    <c:legend>
      <c:legendPos val="r"/>
    </c:legend>
    <c:plotVisOnly val="1"/>
  </c:chart>
  <c:externalData r:id="rId1"/>
</c:chartSpace>
</file>

<file path=word/drawings/drawing1.xml><?xml version="1.0" encoding="utf-8"?>
<c:userShapes xmlns:c="http://schemas.openxmlformats.org/drawingml/2006/chart">
  <cdr:relSizeAnchor xmlns:cdr="http://schemas.openxmlformats.org/drawingml/2006/chartDrawing">
    <cdr:from>
      <cdr:x>0.01111</cdr:x>
      <cdr:y>0.01852</cdr:y>
    </cdr:from>
    <cdr:to>
      <cdr:x>0.01111</cdr:x>
      <cdr:y>0.01852</cdr:y>
    </cdr:to>
    <cdr:sp macro="" textlink="">
      <cdr:nvSpPr>
        <cdr:cNvPr id="2" name="DVCHARTID" hidden="1"/>
        <cdr:cNvSpPr txBox="1"/>
      </cdr:nvSpPr>
      <cdr:spPr>
        <a:xfrm xmlns:a="http://schemas.openxmlformats.org/drawingml/2006/main">
          <a:off x="50800" y="50800"/>
          <a:ext cx="0" cy="0"/>
        </a:xfrm>
        <a:prstGeom xmlns:a="http://schemas.openxmlformats.org/drawingml/2006/main" prst="rect">
          <a:avLst/>
        </a:prstGeom>
      </cdr:spPr>
      <cdr:txBody>
        <a:bodyPr xmlns:a="http://schemas.openxmlformats.org/drawingml/2006/main" vertOverflow="clip" vert="vert" rtlCol="0" anchor="ctr"/>
        <a:lstStyle xmlns:a="http://schemas.openxmlformats.org/drawingml/2006/main"/>
        <a:p xmlns:a="http://schemas.openxmlformats.org/drawingml/2006/main">
          <a:pPr algn="r"/>
          <a:r>
            <a:rPr lang="en-US" sz="1100"/>
            <a:t>DqRsItYUrhLwBy3kvG0HDO</a:t>
          </a:r>
        </a:p>
      </cdr:txBody>
    </cdr:sp>
  </cdr:relSizeAnchor>
</c:userShapes>
</file>

<file path=word/drawings/drawing2.xml><?xml version="1.0" encoding="utf-8"?>
<c:userShapes xmlns:c="http://schemas.openxmlformats.org/drawingml/2006/chart">
  <cdr:relSizeAnchor xmlns:cdr="http://schemas.openxmlformats.org/drawingml/2006/chartDrawing">
    <cdr:from>
      <cdr:x>0.01111</cdr:x>
      <cdr:y>0.01852</cdr:y>
    </cdr:from>
    <cdr:to>
      <cdr:x>0.01111</cdr:x>
      <cdr:y>0.01852</cdr:y>
    </cdr:to>
    <cdr:sp macro="" textlink="">
      <cdr:nvSpPr>
        <cdr:cNvPr id="2" name="DVCHARTID" hidden="1"/>
        <cdr:cNvSpPr txBox="1"/>
      </cdr:nvSpPr>
      <cdr:spPr>
        <a:xfrm xmlns:a="http://schemas.openxmlformats.org/drawingml/2006/main">
          <a:off x="50800" y="50800"/>
          <a:ext cx="0" cy="0"/>
        </a:xfrm>
        <a:prstGeom xmlns:a="http://schemas.openxmlformats.org/drawingml/2006/main" prst="rect">
          <a:avLst/>
        </a:prstGeom>
      </cdr:spPr>
      <cdr:txBody>
        <a:bodyPr xmlns:a="http://schemas.openxmlformats.org/drawingml/2006/main" vertOverflow="clip" vert="vert" rtlCol="0" anchor="ctr"/>
        <a:lstStyle xmlns:a="http://schemas.openxmlformats.org/drawingml/2006/main"/>
        <a:p xmlns:a="http://schemas.openxmlformats.org/drawingml/2006/main">
          <a:pPr algn="r"/>
          <a:r>
            <a:rPr lang="en-US" sz="1100"/>
            <a:t>EYNECz93YV4Dmi3jSCXoQZ</a:t>
          </a:r>
        </a:p>
      </cdr:txBody>
    </cdr:sp>
  </cdr:relSizeAnchor>
</c:userShapes>
</file>

<file path=word/drawings/drawing3.xml><?xml version="1.0" encoding="utf-8"?>
<c:userShapes xmlns:c="http://schemas.openxmlformats.org/drawingml/2006/chart">
  <cdr:relSizeAnchor xmlns:cdr="http://schemas.openxmlformats.org/drawingml/2006/chartDrawing">
    <cdr:from>
      <cdr:x>0.01111</cdr:x>
      <cdr:y>0.01852</cdr:y>
    </cdr:from>
    <cdr:to>
      <cdr:x>0.01111</cdr:x>
      <cdr:y>0.01852</cdr:y>
    </cdr:to>
    <cdr:sp macro="" textlink="">
      <cdr:nvSpPr>
        <cdr:cNvPr id="2" name="DVCHARTID" hidden="1"/>
        <cdr:cNvSpPr txBox="1"/>
      </cdr:nvSpPr>
      <cdr:spPr>
        <a:xfrm xmlns:a="http://schemas.openxmlformats.org/drawingml/2006/main">
          <a:off x="50800" y="50800"/>
          <a:ext cx="0" cy="0"/>
        </a:xfrm>
        <a:prstGeom xmlns:a="http://schemas.openxmlformats.org/drawingml/2006/main" prst="rect">
          <a:avLst/>
        </a:prstGeom>
      </cdr:spPr>
      <cdr:txBody>
        <a:bodyPr xmlns:a="http://schemas.openxmlformats.org/drawingml/2006/main" vertOverflow="clip" vert="vert" rtlCol="0" anchor="ctr"/>
        <a:lstStyle xmlns:a="http://schemas.openxmlformats.org/drawingml/2006/main"/>
        <a:p xmlns:a="http://schemas.openxmlformats.org/drawingml/2006/main">
          <a:pPr algn="r"/>
          <a:r>
            <a:rPr lang="en-US" sz="1100"/>
            <a:t>YQplw6vfsncOMTE4RoLoiQ</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6524"/>
    <w:rsid w:val="00476524"/>
    <w:rsid w:val="007D1A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A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5A6961A33B4F8689AF0D64E8CD4716">
    <w:name w:val="995A6961A33B4F8689AF0D64E8CD4716"/>
    <w:rsid w:val="00476524"/>
  </w:style>
  <w:style w:type="paragraph" w:customStyle="1" w:styleId="493E54D378564A00B276526478C08E1C">
    <w:name w:val="493E54D378564A00B276526478C08E1C"/>
    <w:rsid w:val="00476524"/>
  </w:style>
  <w:style w:type="paragraph" w:customStyle="1" w:styleId="BF8D802BD7664C669EA91C498DDF9FF1">
    <w:name w:val="BF8D802BD7664C669EA91C498DDF9FF1"/>
    <w:rsid w:val="00476524"/>
  </w:style>
  <w:style w:type="paragraph" w:customStyle="1" w:styleId="279FDE16B2A447988D97DB803C80B0FF">
    <w:name w:val="279FDE16B2A447988D97DB803C80B0FF"/>
    <w:rsid w:val="00476524"/>
  </w:style>
  <w:style w:type="paragraph" w:customStyle="1" w:styleId="8B9B086471644637972984ED091BCE60">
    <w:name w:val="8B9B086471644637972984ED091BCE60"/>
    <w:rsid w:val="00476524"/>
  </w:style>
  <w:style w:type="paragraph" w:customStyle="1" w:styleId="3D883C44A46E4FDFB29BC815CADD9EF6">
    <w:name w:val="3D883C44A46E4FDFB29BC815CADD9EF6"/>
    <w:rsid w:val="00476524"/>
  </w:style>
  <w:style w:type="paragraph" w:customStyle="1" w:styleId="1F036E2012CB4952BD9EE2ACDC951445">
    <w:name w:val="1F036E2012CB4952BD9EE2ACDC951445"/>
    <w:rsid w:val="007D1A81"/>
  </w:style>
  <w:style w:type="paragraph" w:customStyle="1" w:styleId="FE6CF47DA84B4B0993F723C5B134A6F2">
    <w:name w:val="FE6CF47DA84B4B0993F723C5B134A6F2"/>
    <w:rsid w:val="007D1A81"/>
  </w:style>
  <w:style w:type="paragraph" w:customStyle="1" w:styleId="1ED5C1E4D8484E3EA62DA67248CB6966">
    <w:name w:val="1ED5C1E4D8484E3EA62DA67248CB6966"/>
    <w:rsid w:val="007D1A81"/>
  </w:style>
  <w:style w:type="paragraph" w:customStyle="1" w:styleId="B1E6DA9DD7EF4C9BBF1386A892D4B24E">
    <w:name w:val="B1E6DA9DD7EF4C9BBF1386A892D4B24E"/>
    <w:rsid w:val="007D1A81"/>
  </w:style>
  <w:style w:type="paragraph" w:customStyle="1" w:styleId="F6C25E551D5B4A28881F1E0172B423EB">
    <w:name w:val="F6C25E551D5B4A28881F1E0172B423EB"/>
    <w:rsid w:val="007D1A81"/>
  </w:style>
  <w:style w:type="paragraph" w:customStyle="1" w:styleId="1734A695FA1540E2BBAF18D1E01E315A">
    <w:name w:val="1734A695FA1540E2BBAF18D1E01E315A"/>
    <w:rsid w:val="007D1A8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4F788B-DD1A-4279-B71C-82EA1AE4D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9163</TotalTime>
  <Pages>28</Pages>
  <Words>5840</Words>
  <Characters>29087</Characters>
  <Application>Microsoft Office Word</Application>
  <DocSecurity>0</DocSecurity>
  <Lines>1163</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Lin</dc:creator>
  <cp:lastModifiedBy>Tiffany Lin</cp:lastModifiedBy>
  <cp:revision>43</cp:revision>
  <dcterms:created xsi:type="dcterms:W3CDTF">2012-05-10T03:33:00Z</dcterms:created>
  <dcterms:modified xsi:type="dcterms:W3CDTF">2012-05-21T01:58:00Z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1-3Zl0szmbjIYnc25qSwlmWiG3GuOtAViLUWlicCtsp8</vt:lpwstr>
  </property>
  <property fmtid="{D5CDD505-2E9C-101B-9397-08002B2CF9AE}" pid="4" name="Google.Documents.RevisionId">
    <vt:lpwstr>12914845340850899810</vt:lpwstr>
  </property>
  <property fmtid="{D5CDD505-2E9C-101B-9397-08002B2CF9AE}" pid="5" name="Google.Documents.PreviousRevisionId">
    <vt:lpwstr>16882954977530269533</vt:lpwstr>
  </property>
  <property fmtid="{D5CDD505-2E9C-101B-9397-08002B2CF9AE}" pid="6" name="Google.Documents.PluginVersion">
    <vt:lpwstr>2.0.2662.553</vt:lpwstr>
  </property>
  <property fmtid="{D5CDD505-2E9C-101B-9397-08002B2CF9AE}" pid="7" name="Google.Documents.MergeIncapabilityFlags">
    <vt:i4>0</vt:i4>
  </property>
</Properties>
</file>